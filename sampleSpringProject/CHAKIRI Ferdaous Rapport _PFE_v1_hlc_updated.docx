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FA4B" w14:textId="77777777" w:rsidR="00436EB5" w:rsidRPr="00436EB5" w:rsidRDefault="00436EB5" w:rsidP="00934353">
      <w:pPr>
        <w:tabs>
          <w:tab w:val="center" w:pos="5233"/>
        </w:tabs>
        <w:suppressAutoHyphens/>
        <w:autoSpaceDE/>
        <w:adjustRightInd/>
        <w:spacing w:after="200" w:line="276" w:lineRule="auto"/>
        <w:jc w:val="center"/>
        <w:rPr>
          <w:rFonts w:ascii="Calibri" w:eastAsia="Calibri" w:hAnsi="Calibri"/>
          <w:sz w:val="22"/>
          <w:szCs w:val="22"/>
        </w:rPr>
      </w:pPr>
      <w:r w:rsidRPr="00436EB5">
        <w:rPr>
          <w:rFonts w:eastAsia="Calibri"/>
          <w:noProof/>
          <w:sz w:val="28"/>
          <w:szCs w:val="28"/>
          <w:lang w:eastAsia="fr-FR"/>
        </w:rPr>
        <w:drawing>
          <wp:inline distT="0" distB="0" distL="0" distR="0" wp14:anchorId="13A6F99C" wp14:editId="07C2A27A">
            <wp:extent cx="1662430" cy="653994"/>
            <wp:effectExtent l="0" t="0" r="0" b="0"/>
            <wp:docPr id="6" name="Image 14"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89424" cy="664613"/>
                    </a:xfrm>
                    <a:prstGeom prst="rect">
                      <a:avLst/>
                    </a:prstGeom>
                    <a:noFill/>
                    <a:ln>
                      <a:noFill/>
                      <a:prstDash/>
                    </a:ln>
                  </pic:spPr>
                </pic:pic>
              </a:graphicData>
            </a:graphic>
          </wp:inline>
        </w:drawing>
      </w:r>
      <w:r w:rsidRPr="00436EB5">
        <w:rPr>
          <w:rFonts w:eastAsia="Calibri"/>
          <w:noProof/>
          <w:sz w:val="28"/>
          <w:szCs w:val="28"/>
          <w:lang w:eastAsia="fr-FR"/>
        </w:rPr>
        <w:drawing>
          <wp:inline distT="0" distB="0" distL="0" distR="0" wp14:anchorId="50DFDCC4" wp14:editId="372518C1">
            <wp:extent cx="1495425" cy="723900"/>
            <wp:effectExtent l="0" t="0" r="0" b="0"/>
            <wp:docPr id="10" name="Image 13"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96367" cy="724356"/>
                    </a:xfrm>
                    <a:prstGeom prst="rect">
                      <a:avLst/>
                    </a:prstGeom>
                    <a:noFill/>
                    <a:ln>
                      <a:noFill/>
                      <a:prstDash/>
                    </a:ln>
                  </pic:spPr>
                </pic:pic>
              </a:graphicData>
            </a:graphic>
          </wp:inline>
        </w:drawing>
      </w:r>
      <w:r w:rsidRPr="00436EB5">
        <w:rPr>
          <w:rFonts w:eastAsia="Calibri"/>
          <w:noProof/>
          <w:sz w:val="28"/>
          <w:szCs w:val="28"/>
          <w:lang w:eastAsia="fr-FR"/>
        </w:rPr>
        <w:drawing>
          <wp:inline distT="0" distB="0" distL="0" distR="0" wp14:anchorId="25337DE1" wp14:editId="4370EB71">
            <wp:extent cx="2131255" cy="759656"/>
            <wp:effectExtent l="19050" t="0" r="2345" b="0"/>
            <wp:docPr id="14"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38216" cy="762137"/>
                    </a:xfrm>
                    <a:prstGeom prst="rect">
                      <a:avLst/>
                    </a:prstGeom>
                    <a:noFill/>
                    <a:ln>
                      <a:noFill/>
                      <a:prstDash/>
                    </a:ln>
                  </pic:spPr>
                </pic:pic>
              </a:graphicData>
            </a:graphic>
          </wp:inline>
        </w:drawing>
      </w:r>
    </w:p>
    <w:p w14:paraId="3E5BEBEF" w14:textId="6A309642" w:rsidR="00436EB5" w:rsidRPr="00436EB5" w:rsidRDefault="00862C88" w:rsidP="00934353">
      <w:pPr>
        <w:tabs>
          <w:tab w:val="center" w:pos="5233"/>
        </w:tabs>
        <w:suppressAutoHyphens/>
        <w:autoSpaceDE/>
        <w:adjustRightInd/>
        <w:spacing w:after="200" w:line="276" w:lineRule="auto"/>
        <w:jc w:val="center"/>
        <w:rPr>
          <w:rFonts w:ascii="Calibri" w:eastAsia="Calibri" w:hAnsi="Calibri"/>
          <w:sz w:val="22"/>
          <w:szCs w:val="22"/>
        </w:rPr>
      </w:pPr>
      <w:ins w:id="0" w:author="youssef" w:date="2022-09-14T12:11:00Z">
        <w:del w:id="1" w:author="BENKHALLOUF Youssef (EXT) ResgCftScrDef" w:date="2022-09-15T20:35:00Z">
          <w:r w:rsidDel="00CE3C3E">
            <w:rPr>
              <w:rFonts w:ascii="Calibri" w:eastAsia="Calibri" w:hAnsi="Calibri"/>
              <w:noProof/>
              <w:sz w:val="22"/>
              <w:szCs w:val="22"/>
              <w:lang w:eastAsia="fr-FR"/>
              <w:rPrChange w:id="2" w:author="Unknown">
                <w:rPr>
                  <w:noProof/>
                  <w:lang w:eastAsia="fr-FR"/>
                </w:rPr>
              </w:rPrChange>
            </w:rPr>
            <w:drawing>
              <wp:inline distT="0" distB="0" distL="0" distR="0" wp14:anchorId="5E052B8F" wp14:editId="65015165">
                <wp:extent cx="1873361" cy="1163962"/>
                <wp:effectExtent l="19050" t="0" r="0" b="0"/>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869821" cy="1161763"/>
                        </a:xfrm>
                        <a:prstGeom prst="rect">
                          <a:avLst/>
                        </a:prstGeom>
                        <a:noFill/>
                        <a:ln w="9525">
                          <a:noFill/>
                          <a:miter lim="800000"/>
                          <a:headEnd/>
                          <a:tailEnd/>
                        </a:ln>
                      </pic:spPr>
                    </pic:pic>
                  </a:graphicData>
                </a:graphic>
              </wp:inline>
            </w:drawing>
          </w:r>
        </w:del>
      </w:ins>
      <w:r w:rsidR="007626A7">
        <w:rPr>
          <w:rFonts w:eastAsia="Times New Roman"/>
          <w:noProof/>
          <w:color w:val="244061"/>
          <w:spacing w:val="5"/>
          <w:kern w:val="3"/>
          <w:lang w:eastAsia="fr-FR"/>
        </w:rPr>
        <w:drawing>
          <wp:inline distT="0" distB="0" distL="0" distR="0" wp14:anchorId="48EA7788" wp14:editId="65F87CFD">
            <wp:extent cx="1762042" cy="976934"/>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a:extLst>
                        <a:ext uri="{28A0092B-C50C-407E-A947-70E740481C1C}">
                          <a14:useLocalDpi xmlns:a14="http://schemas.microsoft.com/office/drawing/2010/main" val="0"/>
                        </a:ext>
                      </a:extLst>
                    </a:blip>
                    <a:stretch>
                      <a:fillRect/>
                    </a:stretch>
                  </pic:blipFill>
                  <pic:spPr>
                    <a:xfrm>
                      <a:off x="0" y="0"/>
                      <a:ext cx="1782101" cy="988055"/>
                    </a:xfrm>
                    <a:prstGeom prst="rect">
                      <a:avLst/>
                    </a:prstGeom>
                  </pic:spPr>
                </pic:pic>
              </a:graphicData>
            </a:graphic>
          </wp:inline>
        </w:drawing>
      </w:r>
    </w:p>
    <w:p w14:paraId="6776FDBF" w14:textId="2D6F825C" w:rsidR="00436EB5" w:rsidRPr="00436EB5" w:rsidRDefault="00B24FB6" w:rsidP="00436EB5">
      <w:pPr>
        <w:tabs>
          <w:tab w:val="center" w:pos="5233"/>
        </w:tabs>
        <w:suppressAutoHyphens/>
        <w:autoSpaceDE/>
        <w:adjustRightInd/>
        <w:spacing w:after="200" w:line="276" w:lineRule="auto"/>
        <w:jc w:val="center"/>
        <w:rPr>
          <w:rFonts w:ascii="Calibri" w:eastAsia="Calibri" w:hAnsi="Calibri"/>
          <w:sz w:val="22"/>
          <w:szCs w:val="22"/>
        </w:rPr>
      </w:pPr>
      <w:r>
        <w:rPr>
          <w:noProof/>
        </w:rPr>
        <mc:AlternateContent>
          <mc:Choice Requires="wps">
            <w:drawing>
              <wp:anchor distT="0" distB="0" distL="114300" distR="114300" simplePos="0" relativeHeight="251662336" behindDoc="0" locked="0" layoutInCell="1" allowOverlap="1" wp14:anchorId="08DFD4EC" wp14:editId="5CB88267">
                <wp:simplePos x="0" y="0"/>
                <wp:positionH relativeFrom="margin">
                  <wp:posOffset>14605</wp:posOffset>
                </wp:positionH>
                <wp:positionV relativeFrom="paragraph">
                  <wp:posOffset>39370</wp:posOffset>
                </wp:positionV>
                <wp:extent cx="5768340" cy="45720"/>
                <wp:effectExtent l="0" t="0" r="3810" b="11430"/>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68340" cy="45720"/>
                        </a:xfrm>
                        <a:prstGeom prst="straightConnector1">
                          <a:avLst/>
                        </a:prstGeom>
                        <a:noFill/>
                        <a:ln w="9528" cap="flat">
                          <a:solidFill>
                            <a:srgbClr val="000000"/>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0DF1957D" id="_x0000_t32" coordsize="21600,21600" o:spt="32" o:oned="t" path="m,l21600,21600e" filled="f">
                <v:path arrowok="t" fillok="f" o:connecttype="none"/>
                <o:lock v:ext="edit" shapetype="t"/>
              </v:shapetype>
              <v:shape id="Connecteur droit avec flèche 8" o:spid="_x0000_s1026" type="#_x0000_t32" style="position:absolute;margin-left:1.15pt;margin-top:3.1pt;width:454.2pt;height:3.6pt;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" strokeweight=".26467mm">
                <v:stroke joinstyle="miter"/>
                <o:lock v:ext="edit" shapetype="f"/>
                <w10:wrap anchorx="margin"/>
              </v:shape>
            </w:pict>
          </mc:Fallback>
        </mc:AlternateContent>
      </w:r>
    </w:p>
    <w:p w14:paraId="5AF184FE" w14:textId="77777777" w:rsidR="00436EB5" w:rsidRPr="00436EB5" w:rsidRDefault="00436EB5" w:rsidP="00436EB5">
      <w:pPr>
        <w:tabs>
          <w:tab w:val="center" w:pos="5233"/>
        </w:tabs>
        <w:suppressAutoHyphens/>
        <w:autoSpaceDE/>
        <w:adjustRightInd/>
        <w:spacing w:after="200" w:line="276" w:lineRule="auto"/>
        <w:jc w:val="center"/>
        <w:rPr>
          <w:rFonts w:eastAsia="Times New Roman"/>
          <w:spacing w:val="5"/>
          <w:kern w:val="3"/>
        </w:rPr>
      </w:pPr>
      <w:r w:rsidRPr="00436EB5">
        <w:rPr>
          <w:rFonts w:eastAsia="Times New Roman"/>
          <w:spacing w:val="5"/>
          <w:kern w:val="3"/>
        </w:rPr>
        <w:t>Année Universitaire 2021-2022</w:t>
      </w:r>
    </w:p>
    <w:p w14:paraId="7E87E0BB" w14:textId="77777777" w:rsidR="00436EB5" w:rsidRPr="00436EB5" w:rsidRDefault="00436EB5" w:rsidP="00436EB5">
      <w:pPr>
        <w:suppressAutoHyphens/>
        <w:autoSpaceDE/>
        <w:adjustRightInd/>
        <w:spacing w:after="200" w:line="276" w:lineRule="auto"/>
        <w:jc w:val="center"/>
        <w:rPr>
          <w:rFonts w:eastAsia="Times New Roman"/>
          <w:spacing w:val="5"/>
          <w:kern w:val="3"/>
          <w:sz w:val="28"/>
          <w:szCs w:val="28"/>
        </w:rPr>
      </w:pPr>
      <w:r w:rsidRPr="00436EB5">
        <w:rPr>
          <w:rFonts w:eastAsia="Times New Roman"/>
          <w:spacing w:val="5"/>
          <w:kern w:val="3"/>
          <w:sz w:val="28"/>
          <w:szCs w:val="28"/>
        </w:rPr>
        <w:t>Master 2 : Santé Publique</w:t>
      </w:r>
      <w:r w:rsidR="001C21F8">
        <w:rPr>
          <w:rFonts w:eastAsia="Times New Roman"/>
          <w:spacing w:val="5"/>
          <w:kern w:val="3"/>
          <w:sz w:val="28"/>
          <w:szCs w:val="28"/>
        </w:rPr>
        <w:t xml:space="preserve"> et </w:t>
      </w:r>
      <w:r w:rsidRPr="00436EB5">
        <w:rPr>
          <w:rFonts w:eastAsia="Times New Roman"/>
          <w:spacing w:val="5"/>
          <w:kern w:val="3"/>
          <w:sz w:val="28"/>
          <w:szCs w:val="28"/>
        </w:rPr>
        <w:t xml:space="preserve">Risques liés à l’Environnement </w:t>
      </w:r>
      <w:r w:rsidR="007626A7">
        <w:rPr>
          <w:rFonts w:eastAsia="Times New Roman"/>
          <w:spacing w:val="5"/>
          <w:kern w:val="3"/>
          <w:sz w:val="28"/>
          <w:szCs w:val="28"/>
        </w:rPr>
        <w:t>Professionnel</w:t>
      </w:r>
      <w:r w:rsidRPr="00436EB5">
        <w:rPr>
          <w:rFonts w:eastAsia="Times New Roman"/>
          <w:spacing w:val="5"/>
          <w:kern w:val="3"/>
          <w:sz w:val="28"/>
          <w:szCs w:val="28"/>
        </w:rPr>
        <w:t xml:space="preserve"> (SPRE</w:t>
      </w:r>
      <w:r w:rsidR="007626A7">
        <w:rPr>
          <w:rFonts w:eastAsia="Times New Roman"/>
          <w:spacing w:val="5"/>
          <w:kern w:val="3"/>
          <w:sz w:val="28"/>
          <w:szCs w:val="28"/>
        </w:rPr>
        <w:t>P</w:t>
      </w:r>
      <w:r w:rsidRPr="00436EB5">
        <w:rPr>
          <w:rFonts w:eastAsia="Times New Roman"/>
          <w:spacing w:val="5"/>
          <w:kern w:val="3"/>
          <w:sz w:val="28"/>
          <w:szCs w:val="28"/>
        </w:rPr>
        <w:t>)</w:t>
      </w:r>
      <w:r w:rsidR="007626A7">
        <w:rPr>
          <w:rFonts w:eastAsia="Times New Roman"/>
          <w:spacing w:val="5"/>
          <w:kern w:val="3"/>
          <w:sz w:val="28"/>
          <w:szCs w:val="28"/>
        </w:rPr>
        <w:t xml:space="preserve"> – Parcours Recherche</w:t>
      </w:r>
    </w:p>
    <w:p w14:paraId="3DC56BAE" w14:textId="77777777" w:rsidR="00436EB5" w:rsidRDefault="00436EB5" w:rsidP="00436EB5">
      <w:pPr>
        <w:suppressAutoHyphens/>
        <w:autoSpaceDE/>
        <w:adjustRightInd/>
        <w:spacing w:after="200" w:line="276" w:lineRule="auto"/>
        <w:jc w:val="center"/>
        <w:rPr>
          <w:rFonts w:eastAsia="Times New Roman"/>
          <w:spacing w:val="5"/>
          <w:kern w:val="3"/>
          <w:sz w:val="28"/>
          <w:szCs w:val="28"/>
          <w:u w:val="single"/>
        </w:rPr>
      </w:pPr>
      <w:r w:rsidRPr="00436EB5">
        <w:rPr>
          <w:rFonts w:eastAsia="Times New Roman"/>
          <w:spacing w:val="5"/>
          <w:kern w:val="3"/>
          <w:sz w:val="28"/>
          <w:szCs w:val="28"/>
          <w:u w:val="single"/>
        </w:rPr>
        <w:t>Mémoire</w:t>
      </w:r>
    </w:p>
    <w:p w14:paraId="59C0D4E4" w14:textId="77777777" w:rsidR="00436EB5" w:rsidRPr="00436EB5" w:rsidRDefault="00436EB5" w:rsidP="00436EB5">
      <w:pPr>
        <w:suppressAutoHyphens/>
        <w:autoSpaceDE/>
        <w:adjustRightInd/>
        <w:spacing w:after="200" w:line="276" w:lineRule="auto"/>
        <w:jc w:val="center"/>
        <w:rPr>
          <w:rFonts w:eastAsia="Times New Roman"/>
          <w:spacing w:val="5"/>
          <w:kern w:val="3"/>
          <w:sz w:val="28"/>
          <w:szCs w:val="28"/>
        </w:rPr>
      </w:pPr>
      <w:r w:rsidRPr="00436EB5">
        <w:rPr>
          <w:rFonts w:eastAsia="Times New Roman"/>
          <w:spacing w:val="5"/>
          <w:kern w:val="3"/>
          <w:sz w:val="28"/>
          <w:szCs w:val="28"/>
        </w:rPr>
        <w:t xml:space="preserve">Présenté et soutenu publiquement, le </w:t>
      </w:r>
      <w:r w:rsidR="00826E43">
        <w:rPr>
          <w:rFonts w:eastAsia="Times New Roman"/>
          <w:spacing w:val="5"/>
          <w:kern w:val="3"/>
          <w:sz w:val="28"/>
          <w:szCs w:val="28"/>
        </w:rPr>
        <w:t>13 septembre</w:t>
      </w:r>
      <w:r w:rsidR="00697417">
        <w:rPr>
          <w:rFonts w:eastAsia="Times New Roman"/>
          <w:spacing w:val="5"/>
          <w:kern w:val="3"/>
          <w:sz w:val="28"/>
          <w:szCs w:val="28"/>
        </w:rPr>
        <w:t xml:space="preserve"> 2022</w:t>
      </w:r>
    </w:p>
    <w:p w14:paraId="55B41122" w14:textId="657D7862" w:rsidR="00436EB5" w:rsidRPr="00436EB5" w:rsidRDefault="00B24FB6" w:rsidP="00436EB5">
      <w:pPr>
        <w:tabs>
          <w:tab w:val="left" w:pos="1266"/>
        </w:tabs>
        <w:suppressAutoHyphens/>
        <w:autoSpaceDE/>
        <w:adjustRightInd/>
        <w:spacing w:after="200" w:line="276" w:lineRule="auto"/>
        <w:rPr>
          <w:rFonts w:ascii="Calibri" w:eastAsia="Calibri" w:hAnsi="Calibri"/>
          <w:sz w:val="22"/>
          <w:szCs w:val="22"/>
        </w:rPr>
      </w:pPr>
      <w:bookmarkStart w:id="3" w:name="_Hlk112646327"/>
      <w:bookmarkEnd w:id="3"/>
      <w:r>
        <w:rPr>
          <w:noProof/>
        </w:rPr>
        <mc:AlternateContent>
          <mc:Choice Requires="wps">
            <w:drawing>
              <wp:anchor distT="0" distB="0" distL="114300" distR="114300" simplePos="0" relativeHeight="251660288" behindDoc="0" locked="0" layoutInCell="1" allowOverlap="1" wp14:anchorId="0DF82180" wp14:editId="2F72E30F">
                <wp:simplePos x="0" y="0"/>
                <wp:positionH relativeFrom="column">
                  <wp:posOffset>90805</wp:posOffset>
                </wp:positionH>
                <wp:positionV relativeFrom="paragraph">
                  <wp:posOffset>99060</wp:posOffset>
                </wp:positionV>
                <wp:extent cx="6076950" cy="1628140"/>
                <wp:effectExtent l="0" t="0" r="0" b="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6950" cy="1628140"/>
                        </a:xfrm>
                        <a:prstGeom prst="rect">
                          <a:avLst/>
                        </a:prstGeom>
                        <a:noFill/>
                        <a:ln w="9528">
                          <a:solidFill>
                            <a:srgbClr val="000000"/>
                          </a:solidFill>
                          <a:prstDash val="solid"/>
                        </a:ln>
                      </wps:spPr>
                      <wps:txbx>
                        <w:txbxContent>
                          <w:p w14:paraId="23FE89F9" w14:textId="77777777" w:rsidR="00862C88" w:rsidRPr="0036684D" w:rsidRDefault="00862C88" w:rsidP="0036684D">
                            <w:pPr>
                              <w:jc w:val="center"/>
                              <w:rPr>
                                <w:b/>
                                <w:bCs/>
                                <w:sz w:val="50"/>
                                <w:szCs w:val="50"/>
                              </w:rPr>
                            </w:pPr>
                            <w:r>
                              <w:rPr>
                                <w:b/>
                                <w:bCs/>
                                <w:sz w:val="50"/>
                                <w:szCs w:val="50"/>
                              </w:rPr>
                              <w:t>Utilisation du T</w:t>
                            </w:r>
                            <w:r w:rsidRPr="0036684D">
                              <w:rPr>
                                <w:b/>
                                <w:bCs/>
                                <w:sz w:val="50"/>
                                <w:szCs w:val="50"/>
                              </w:rPr>
                              <w:t xml:space="preserve">est de </w:t>
                            </w:r>
                            <w:r>
                              <w:rPr>
                                <w:b/>
                                <w:bCs/>
                                <w:sz w:val="50"/>
                                <w:szCs w:val="50"/>
                              </w:rPr>
                              <w:t>Provocation Nasale pour le Diagnostic des Allergies Respiratoires Professionnelles, Analyse d’une Base de D</w:t>
                            </w:r>
                            <w:r w:rsidRPr="0036684D">
                              <w:rPr>
                                <w:b/>
                                <w:bCs/>
                                <w:sz w:val="50"/>
                                <w:szCs w:val="50"/>
                              </w:rPr>
                              <w:t>onnées</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0DF82180" id="_x0000_t202" coordsize="21600,21600" o:spt="202" path="m,l,21600r21600,l21600,xe">
                <v:stroke joinstyle="miter"/>
                <v:path gradientshapeok="t" o:connecttype="rect"/>
              </v:shapetype>
              <v:shape id="Zone de texte 1" o:spid="_x0000_s1026" type="#_x0000_t202" style="position:absolute;margin-left:7.15pt;margin-top:7.8pt;width:478.5pt;height:12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" filled="f" strokeweight=".26467mm">
                <v:path arrowok="t"/>
                <v:textbox>
                  <w:txbxContent>
                    <w:p w14:paraId="23FE89F9" w14:textId="77777777" w:rsidR="00862C88" w:rsidRPr="0036684D" w:rsidRDefault="00862C88" w:rsidP="0036684D">
                      <w:pPr>
                        <w:jc w:val="center"/>
                        <w:rPr>
                          <w:b/>
                          <w:bCs/>
                          <w:sz w:val="50"/>
                          <w:szCs w:val="50"/>
                        </w:rPr>
                      </w:pPr>
                      <w:r>
                        <w:rPr>
                          <w:b/>
                          <w:bCs/>
                          <w:sz w:val="50"/>
                          <w:szCs w:val="50"/>
                        </w:rPr>
                        <w:t>Utilisation du T</w:t>
                      </w:r>
                      <w:r w:rsidRPr="0036684D">
                        <w:rPr>
                          <w:b/>
                          <w:bCs/>
                          <w:sz w:val="50"/>
                          <w:szCs w:val="50"/>
                        </w:rPr>
                        <w:t xml:space="preserve">est de </w:t>
                      </w:r>
                      <w:r>
                        <w:rPr>
                          <w:b/>
                          <w:bCs/>
                          <w:sz w:val="50"/>
                          <w:szCs w:val="50"/>
                        </w:rPr>
                        <w:t>Provocation Nasale pour le Diagnostic des Allergies Respiratoires Professionnelles, Analyse d’une Base de D</w:t>
                      </w:r>
                      <w:r w:rsidRPr="0036684D">
                        <w:rPr>
                          <w:b/>
                          <w:bCs/>
                          <w:sz w:val="50"/>
                          <w:szCs w:val="50"/>
                        </w:rPr>
                        <w:t>onnées</w:t>
                      </w:r>
                    </w:p>
                  </w:txbxContent>
                </v:textbox>
              </v:shape>
            </w:pict>
          </mc:Fallback>
        </mc:AlternateContent>
      </w:r>
      <w:r w:rsidR="00436EB5" w:rsidRPr="00436EB5">
        <w:rPr>
          <w:rFonts w:eastAsia="Times New Roman"/>
          <w:color w:val="17365D"/>
          <w:spacing w:val="5"/>
          <w:kern w:val="3"/>
          <w:sz w:val="40"/>
          <w:szCs w:val="40"/>
        </w:rPr>
        <w:tab/>
      </w:r>
    </w:p>
    <w:p w14:paraId="78022B2D" w14:textId="77777777" w:rsidR="00436EB5" w:rsidRPr="00436EB5" w:rsidRDefault="00436EB5" w:rsidP="00436EB5">
      <w:pPr>
        <w:tabs>
          <w:tab w:val="left" w:pos="1266"/>
        </w:tabs>
        <w:suppressAutoHyphens/>
        <w:autoSpaceDE/>
        <w:adjustRightInd/>
        <w:spacing w:after="200" w:line="276" w:lineRule="auto"/>
        <w:rPr>
          <w:rFonts w:eastAsia="Times New Roman"/>
          <w:color w:val="17365D"/>
          <w:spacing w:val="5"/>
          <w:kern w:val="3"/>
          <w:sz w:val="40"/>
          <w:szCs w:val="40"/>
        </w:rPr>
      </w:pPr>
    </w:p>
    <w:p w14:paraId="063F57C9" w14:textId="77777777" w:rsidR="00436EB5" w:rsidRPr="00436EB5" w:rsidRDefault="00436EB5" w:rsidP="00436EB5">
      <w:pPr>
        <w:tabs>
          <w:tab w:val="left" w:pos="1266"/>
        </w:tabs>
        <w:suppressAutoHyphens/>
        <w:autoSpaceDE/>
        <w:adjustRightInd/>
        <w:spacing w:after="200" w:line="276" w:lineRule="auto"/>
        <w:rPr>
          <w:rFonts w:eastAsia="Times New Roman"/>
          <w:color w:val="17365D"/>
          <w:spacing w:val="5"/>
          <w:kern w:val="3"/>
          <w:sz w:val="40"/>
          <w:szCs w:val="40"/>
        </w:rPr>
      </w:pPr>
    </w:p>
    <w:p w14:paraId="47176601" w14:textId="77777777" w:rsidR="00826E43" w:rsidRDefault="00826E43" w:rsidP="00436EB5">
      <w:pPr>
        <w:tabs>
          <w:tab w:val="left" w:pos="1266"/>
        </w:tabs>
        <w:suppressAutoHyphens/>
        <w:autoSpaceDE/>
        <w:adjustRightInd/>
        <w:spacing w:after="200" w:line="276" w:lineRule="auto"/>
        <w:rPr>
          <w:rFonts w:eastAsia="Times New Roman"/>
          <w:spacing w:val="5"/>
          <w:kern w:val="3"/>
        </w:rPr>
      </w:pPr>
    </w:p>
    <w:p w14:paraId="67B0FFBD" w14:textId="77777777" w:rsidR="0036684D" w:rsidRDefault="0036684D" w:rsidP="00436EB5">
      <w:pPr>
        <w:tabs>
          <w:tab w:val="left" w:pos="1266"/>
        </w:tabs>
        <w:suppressAutoHyphens/>
        <w:autoSpaceDE/>
        <w:adjustRightInd/>
        <w:spacing w:after="200" w:line="276" w:lineRule="auto"/>
        <w:rPr>
          <w:rFonts w:eastAsia="Times New Roman"/>
          <w:spacing w:val="5"/>
          <w:kern w:val="3"/>
        </w:rPr>
      </w:pPr>
    </w:p>
    <w:p w14:paraId="0C4FEB87" w14:textId="77777777" w:rsidR="00261123" w:rsidRDefault="00436EB5" w:rsidP="00436EB5">
      <w:pPr>
        <w:tabs>
          <w:tab w:val="left" w:pos="1266"/>
        </w:tabs>
        <w:suppressAutoHyphens/>
        <w:autoSpaceDE/>
        <w:adjustRightInd/>
        <w:spacing w:after="200" w:line="276" w:lineRule="auto"/>
        <w:rPr>
          <w:rFonts w:eastAsia="Times New Roman"/>
          <w:spacing w:val="5"/>
          <w:kern w:val="3"/>
        </w:rPr>
      </w:pPr>
      <w:r w:rsidRPr="00436EB5">
        <w:rPr>
          <w:rFonts w:eastAsia="Times New Roman"/>
          <w:spacing w:val="5"/>
          <w:kern w:val="3"/>
        </w:rPr>
        <w:t xml:space="preserve">Début du stage : 19 janvier 2022 </w:t>
      </w:r>
      <w:r w:rsidR="00CA6529" w:rsidRPr="00CA6529">
        <w:rPr>
          <w:rFonts w:eastAsia="Times New Roman"/>
          <w:spacing w:val="5"/>
          <w:kern w:val="3"/>
        </w:rPr>
        <w:t>Arrêt</w:t>
      </w:r>
      <w:r w:rsidR="00261123">
        <w:rPr>
          <w:rFonts w:eastAsia="Times New Roman"/>
          <w:spacing w:val="5"/>
          <w:kern w:val="3"/>
        </w:rPr>
        <w:t xml:space="preserve">temporaire </w:t>
      </w:r>
      <w:r w:rsidR="00CA6529" w:rsidRPr="00CA6529">
        <w:rPr>
          <w:rFonts w:eastAsia="Times New Roman"/>
          <w:spacing w:val="5"/>
          <w:kern w:val="3"/>
        </w:rPr>
        <w:t xml:space="preserve">: 13 mars </w:t>
      </w:r>
      <w:r w:rsidR="00261123">
        <w:rPr>
          <w:rFonts w:eastAsia="Times New Roman"/>
          <w:spacing w:val="5"/>
          <w:kern w:val="3"/>
        </w:rPr>
        <w:t>–</w:t>
      </w:r>
      <w:r w:rsidR="00CA6529" w:rsidRPr="00CA6529">
        <w:rPr>
          <w:rFonts w:eastAsia="Times New Roman"/>
          <w:spacing w:val="5"/>
          <w:kern w:val="3"/>
        </w:rPr>
        <w:t xml:space="preserve"> 6juin </w:t>
      </w:r>
      <w:r w:rsidR="00261123">
        <w:rPr>
          <w:rFonts w:eastAsia="Times New Roman"/>
          <w:spacing w:val="5"/>
          <w:kern w:val="3"/>
        </w:rPr>
        <w:t>2022</w:t>
      </w:r>
    </w:p>
    <w:p w14:paraId="710B42CD" w14:textId="77777777" w:rsidR="00436EB5" w:rsidRPr="00436EB5" w:rsidRDefault="00436EB5" w:rsidP="00436EB5">
      <w:pPr>
        <w:tabs>
          <w:tab w:val="left" w:pos="1266"/>
        </w:tabs>
        <w:suppressAutoHyphens/>
        <w:autoSpaceDE/>
        <w:adjustRightInd/>
        <w:spacing w:after="200" w:line="276" w:lineRule="auto"/>
        <w:rPr>
          <w:rFonts w:eastAsia="Times New Roman"/>
          <w:spacing w:val="5"/>
          <w:kern w:val="3"/>
        </w:rPr>
      </w:pPr>
      <w:r w:rsidRPr="00436EB5">
        <w:rPr>
          <w:rFonts w:eastAsia="Times New Roman"/>
          <w:spacing w:val="5"/>
          <w:kern w:val="3"/>
        </w:rPr>
        <w:t>Fin du stage :</w:t>
      </w:r>
      <w:r w:rsidR="00CA6529">
        <w:rPr>
          <w:rFonts w:asciiTheme="majorBidi" w:hAnsiTheme="majorBidi" w:cstheme="majorBidi"/>
          <w:szCs w:val="32"/>
        </w:rPr>
        <w:t>17 octobre 2022</w:t>
      </w:r>
    </w:p>
    <w:p w14:paraId="580EAB7B" w14:textId="77777777" w:rsidR="00CA6529" w:rsidRDefault="00CA6529" w:rsidP="00436EB5">
      <w:pPr>
        <w:tabs>
          <w:tab w:val="left" w:pos="1266"/>
        </w:tabs>
        <w:suppressAutoHyphens/>
        <w:autoSpaceDE/>
        <w:adjustRightInd/>
        <w:spacing w:after="200" w:line="276" w:lineRule="auto"/>
        <w:rPr>
          <w:rFonts w:eastAsia="Times New Roman"/>
          <w:spacing w:val="5"/>
          <w:kern w:val="3"/>
        </w:rPr>
      </w:pPr>
    </w:p>
    <w:p w14:paraId="45D57502" w14:textId="77777777" w:rsidR="00CA6529" w:rsidRDefault="00CA6529" w:rsidP="00CA6529">
      <w:pPr>
        <w:jc w:val="center"/>
        <w:rPr>
          <w:color w:val="000000"/>
          <w:sz w:val="28"/>
          <w:szCs w:val="28"/>
        </w:rPr>
      </w:pPr>
      <w:r w:rsidRPr="0085564C">
        <w:rPr>
          <w:color w:val="000000"/>
          <w:sz w:val="28"/>
          <w:szCs w:val="28"/>
        </w:rPr>
        <w:t>Encadré par : D</w:t>
      </w:r>
      <w:r w:rsidR="00197D11">
        <w:rPr>
          <w:color w:val="000000"/>
          <w:sz w:val="28"/>
          <w:szCs w:val="28"/>
        </w:rPr>
        <w:t>r</w:t>
      </w:r>
      <w:r w:rsidRPr="0085564C">
        <w:rPr>
          <w:color w:val="000000"/>
          <w:sz w:val="28"/>
          <w:szCs w:val="28"/>
        </w:rPr>
        <w:t xml:space="preserve"> Hervé </w:t>
      </w:r>
      <w:r w:rsidR="0032711B" w:rsidRPr="0085564C">
        <w:rPr>
          <w:color w:val="000000"/>
          <w:sz w:val="28"/>
          <w:szCs w:val="28"/>
        </w:rPr>
        <w:t>LABORDE-CAST</w:t>
      </w:r>
      <w:r w:rsidR="00592CDA">
        <w:rPr>
          <w:color w:val="000000"/>
          <w:sz w:val="28"/>
          <w:szCs w:val="28"/>
        </w:rPr>
        <w:t>É</w:t>
      </w:r>
      <w:r w:rsidR="0032711B" w:rsidRPr="0085564C">
        <w:rPr>
          <w:color w:val="000000"/>
          <w:sz w:val="28"/>
          <w:szCs w:val="28"/>
        </w:rPr>
        <w:t>ROT</w:t>
      </w:r>
    </w:p>
    <w:p w14:paraId="28F6BA13" w14:textId="77777777" w:rsidR="00697417" w:rsidRDefault="00697417" w:rsidP="00CA6529">
      <w:pPr>
        <w:jc w:val="center"/>
        <w:rPr>
          <w:color w:val="000000"/>
          <w:sz w:val="28"/>
          <w:szCs w:val="28"/>
        </w:rPr>
      </w:pPr>
    </w:p>
    <w:p w14:paraId="6D0C2B83" w14:textId="5FD5E895" w:rsidR="00862C88" w:rsidRDefault="00697417" w:rsidP="00CE3C3E">
      <w:pPr>
        <w:suppressAutoHyphens/>
        <w:autoSpaceDE/>
        <w:adjustRightInd/>
        <w:spacing w:after="200" w:line="276" w:lineRule="auto"/>
        <w:rPr>
          <w:rFonts w:asciiTheme="majorBidi" w:hAnsiTheme="majorBidi" w:cstheme="majorBidi"/>
          <w:szCs w:val="32"/>
        </w:rPr>
      </w:pPr>
      <w:r w:rsidRPr="00697417">
        <w:rPr>
          <w:color w:val="000000"/>
          <w:sz w:val="28"/>
          <w:szCs w:val="28"/>
        </w:rPr>
        <w:t>Réalisé par </w:t>
      </w:r>
      <w:r w:rsidRPr="00697417">
        <w:rPr>
          <w:rFonts w:eastAsia="Times New Roman"/>
          <w:spacing w:val="5"/>
          <w:kern w:val="3"/>
          <w:sz w:val="28"/>
          <w:szCs w:val="28"/>
        </w:rPr>
        <w:t>:Ferdaous CHAKIRI</w:t>
      </w:r>
    </w:p>
    <w:p w14:paraId="1090EF99" w14:textId="77777777" w:rsidR="00197D11" w:rsidRPr="003F51D9" w:rsidRDefault="000C6916" w:rsidP="003F51D9">
      <w:pPr>
        <w:pStyle w:val="Titre1"/>
        <w:numPr>
          <w:ilvl w:val="0"/>
          <w:numId w:val="0"/>
        </w:numPr>
        <w:jc w:val="center"/>
      </w:pPr>
      <w:bookmarkStart w:id="4" w:name="_Toc113368648"/>
      <w:r w:rsidRPr="003F51D9">
        <w:lastRenderedPageBreak/>
        <w:t>Remerciement</w:t>
      </w:r>
      <w:r w:rsidR="00545343" w:rsidRPr="003F51D9">
        <w:t>s</w:t>
      </w:r>
      <w:bookmarkEnd w:id="4"/>
    </w:p>
    <w:p w14:paraId="23446992" w14:textId="77777777" w:rsidR="004755CA" w:rsidRPr="00545343" w:rsidRDefault="004755CA" w:rsidP="004755CA"/>
    <w:p w14:paraId="1292C73B" w14:textId="77777777" w:rsidR="004755CA" w:rsidRPr="006C1179" w:rsidRDefault="004755CA" w:rsidP="006C1179">
      <w:pPr>
        <w:pStyle w:val="Sansinterligne"/>
      </w:pPr>
      <w:r w:rsidRPr="006C1179">
        <w:t xml:space="preserve">Avant tout développement sur cette expérience professionnelle, il n’apparaît plus opportun de commencer ce rapport de mon </w:t>
      </w:r>
      <w:r w:rsidR="008022BD">
        <w:t>s</w:t>
      </w:r>
      <w:r w:rsidR="008022BD" w:rsidRPr="006C1179">
        <w:t>tage de</w:t>
      </w:r>
      <w:r w:rsidRPr="006C1179">
        <w:t xml:space="preserve"> Fin d’Etudes sans avoir une pensée pour tous ceux qui ont contribué à le rendre possible.</w:t>
      </w:r>
    </w:p>
    <w:p w14:paraId="23F1D6F6" w14:textId="68AB750E" w:rsidR="004755CA" w:rsidRPr="006C1179" w:rsidRDefault="004755CA" w:rsidP="006C1179">
      <w:pPr>
        <w:pStyle w:val="Sansinterligne"/>
      </w:pPr>
      <w:r w:rsidRPr="006C1179">
        <w:t xml:space="preserve">En premier lieu, je tiens à remercier profondément </w:t>
      </w:r>
      <w:r w:rsidR="008022BD" w:rsidRPr="006C1179">
        <w:t>mon encadrant</w:t>
      </w:r>
      <w:ins w:id="5" w:author="BENKHALLOUF Youssef (EXT) ResgCftScrDef" w:date="2022-09-15T13:32:00Z">
        <w:r w:rsidR="00E563F1">
          <w:t xml:space="preserve"> </w:t>
        </w:r>
      </w:ins>
      <w:r w:rsidR="008022BD" w:rsidRPr="006C1179">
        <w:t>Dr. Hervé</w:t>
      </w:r>
      <w:r w:rsidRPr="006C1179">
        <w:t xml:space="preserve"> Laborde-</w:t>
      </w:r>
      <w:r w:rsidR="00F172AC" w:rsidRPr="006C1179">
        <w:t>Castérot, médecin</w:t>
      </w:r>
      <w:r w:rsidRPr="006C1179">
        <w:t xml:space="preserve"> de travail au centre Antipoison de Paris, pour son accueil chaleureux, sa disponibilité et l’effort qui a fourni pour faire réussir ce travail. Ainsi, ses suggestions et ses conseils ont rendu ce travail plus complet et plus riche.</w:t>
      </w:r>
    </w:p>
    <w:p w14:paraId="0FD05B82" w14:textId="77777777" w:rsidR="005B210C" w:rsidRPr="006C1179" w:rsidRDefault="005B210C" w:rsidP="006C1179">
      <w:pPr>
        <w:pStyle w:val="Sansinterligne"/>
      </w:pPr>
      <w:r w:rsidRPr="006C1179">
        <w:t>Un grand merci à Laurine LEVISAGE pour sa disponibilité, son aide et ses conseils tout au long de ce stage. Merci pour l’encadrement supplémentaire.</w:t>
      </w:r>
    </w:p>
    <w:p w14:paraId="47535049" w14:textId="77777777" w:rsidR="00D95322" w:rsidRDefault="004755CA" w:rsidP="006C1179">
      <w:pPr>
        <w:suppressAutoHyphens/>
        <w:autoSpaceDE/>
        <w:adjustRightInd/>
        <w:spacing w:after="200" w:line="276" w:lineRule="auto"/>
        <w:jc w:val="both"/>
      </w:pPr>
      <w:r w:rsidRPr="006C1179">
        <w:t xml:space="preserve">D’autre part, je m’intéresse également à exprimer ma profonde gratitude et mes sincères </w:t>
      </w:r>
      <w:r w:rsidR="008022BD" w:rsidRPr="006C1179">
        <w:t>remerciements au</w:t>
      </w:r>
      <w:r w:rsidRPr="006C1179">
        <w:t xml:space="preserve"> cadre administratif de la Faculté de Pharmacie de </w:t>
      </w:r>
      <w:r w:rsidR="008022BD" w:rsidRPr="006C1179">
        <w:t>Paris qui</w:t>
      </w:r>
      <w:r w:rsidRPr="006C1179">
        <w:t xml:space="preserve"> nous a assuré les conditions favorables pour </w:t>
      </w:r>
      <w:r w:rsidRPr="006C1179">
        <w:rPr>
          <w:rStyle w:val="SansinterligneCar"/>
        </w:rPr>
        <w:t xml:space="preserve">produire un bon travail. Et </w:t>
      </w:r>
      <w:r w:rsidR="008022BD" w:rsidRPr="006C1179">
        <w:rPr>
          <w:rStyle w:val="SansinterligneCar"/>
        </w:rPr>
        <w:t>ma reconnaissance</w:t>
      </w:r>
      <w:r w:rsidRPr="006C1179">
        <w:rPr>
          <w:rStyle w:val="SansinterligneCar"/>
        </w:rPr>
        <w:t xml:space="preserve"> va également à tous les enseignants de la filière de la Santé Publique et Risques liés à l’Environnement Professionnel (SPREP</w:t>
      </w:r>
      <w:r w:rsidR="008022BD" w:rsidRPr="006C1179">
        <w:rPr>
          <w:rStyle w:val="SansinterligneCar"/>
        </w:rPr>
        <w:t>),</w:t>
      </w:r>
      <w:r w:rsidR="008022BD" w:rsidRPr="006C1179">
        <w:t xml:space="preserve"> qui</w:t>
      </w:r>
      <w:r w:rsidRPr="006C1179">
        <w:t xml:space="preserve"> n’ont jamais cessé à nous </w:t>
      </w:r>
      <w:r w:rsidR="008022BD" w:rsidRPr="006C1179">
        <w:t>donner l</w:t>
      </w:r>
      <w:r w:rsidRPr="006C1179">
        <w:t xml:space="preserve">es </w:t>
      </w:r>
      <w:r w:rsidR="008022BD">
        <w:t xml:space="preserve">bons </w:t>
      </w:r>
      <w:r w:rsidRPr="006C1179">
        <w:t xml:space="preserve">conseils, , </w:t>
      </w:r>
      <w:r w:rsidR="00D95322">
        <w:t xml:space="preserve">et </w:t>
      </w:r>
      <w:r w:rsidRPr="006C1179">
        <w:t xml:space="preserve">nous donner le coup de pouce dont </w:t>
      </w:r>
      <w:r w:rsidR="00D95322">
        <w:t xml:space="preserve">en cas de </w:t>
      </w:r>
      <w:r w:rsidRPr="006C1179">
        <w:t xml:space="preserve">besoin. </w:t>
      </w:r>
    </w:p>
    <w:p w14:paraId="623BD3FD" w14:textId="77777777" w:rsidR="005B210C" w:rsidRPr="006C1179" w:rsidRDefault="004755CA" w:rsidP="006C1179">
      <w:pPr>
        <w:suppressAutoHyphens/>
        <w:autoSpaceDE/>
        <w:adjustRightInd/>
        <w:spacing w:after="200" w:line="276" w:lineRule="auto"/>
        <w:jc w:val="both"/>
      </w:pPr>
      <w:r w:rsidRPr="006C1179">
        <w:t>Enfin, toute ma gratitude s'adresse aussi au jury qui m'a fait l'honneur d'examiner ce rapport et de participer à la soutenance de ce stage.</w:t>
      </w:r>
      <w:r w:rsidR="005B210C" w:rsidRPr="006C1179">
        <w:t xml:space="preserve"> Et ma famille pour leur soutien inconditionnel malgré les kilomètres qui nous séparent. Merci pour la force que vous m’aviez </w:t>
      </w:r>
      <w:r w:rsidR="008022BD" w:rsidRPr="006C1179">
        <w:t>donnée</w:t>
      </w:r>
      <w:r w:rsidR="005B210C" w:rsidRPr="006C1179">
        <w:t xml:space="preserve"> tout au long de </w:t>
      </w:r>
      <w:r w:rsidR="00D95322">
        <w:t xml:space="preserve">ce </w:t>
      </w:r>
      <w:r w:rsidR="005B210C" w:rsidRPr="006C1179">
        <w:t>parcours.</w:t>
      </w:r>
    </w:p>
    <w:p w14:paraId="2C407817" w14:textId="77777777" w:rsidR="00197D11" w:rsidRPr="006C1179" w:rsidRDefault="00197D11" w:rsidP="006C1179">
      <w:pPr>
        <w:spacing w:after="160" w:line="276" w:lineRule="auto"/>
        <w:rPr>
          <w:b/>
          <w:bCs/>
        </w:rPr>
      </w:pPr>
    </w:p>
    <w:p w14:paraId="404BC267" w14:textId="77777777" w:rsidR="000C6916" w:rsidRDefault="000C6916" w:rsidP="00720E1D">
      <w:pPr>
        <w:spacing w:after="160" w:line="276" w:lineRule="auto"/>
        <w:jc w:val="center"/>
      </w:pPr>
    </w:p>
    <w:p w14:paraId="356DBE2A" w14:textId="77777777" w:rsidR="00545343" w:rsidRDefault="00545343" w:rsidP="00720E1D">
      <w:pPr>
        <w:spacing w:after="160" w:line="276" w:lineRule="auto"/>
        <w:jc w:val="center"/>
      </w:pPr>
    </w:p>
    <w:p w14:paraId="4E251571" w14:textId="77777777" w:rsidR="00545343" w:rsidRDefault="00545343" w:rsidP="00720E1D">
      <w:pPr>
        <w:spacing w:after="160" w:line="276" w:lineRule="auto"/>
        <w:jc w:val="center"/>
      </w:pPr>
    </w:p>
    <w:p w14:paraId="7FB47520" w14:textId="77777777" w:rsidR="00545343" w:rsidRDefault="00545343" w:rsidP="00720E1D">
      <w:pPr>
        <w:spacing w:after="160" w:line="276" w:lineRule="auto"/>
        <w:jc w:val="center"/>
      </w:pPr>
    </w:p>
    <w:p w14:paraId="48FE4E1A" w14:textId="77777777" w:rsidR="00545343" w:rsidRDefault="00545343" w:rsidP="00720E1D">
      <w:pPr>
        <w:spacing w:after="160" w:line="276" w:lineRule="auto"/>
        <w:jc w:val="center"/>
      </w:pPr>
    </w:p>
    <w:p w14:paraId="5F07107D" w14:textId="77777777" w:rsidR="00545343" w:rsidRDefault="00545343" w:rsidP="00720E1D">
      <w:pPr>
        <w:spacing w:after="160" w:line="276" w:lineRule="auto"/>
        <w:jc w:val="center"/>
      </w:pPr>
    </w:p>
    <w:p w14:paraId="2D106B78" w14:textId="77777777" w:rsidR="00DA1B1B" w:rsidRDefault="00545343" w:rsidP="007C1360">
      <w:pPr>
        <w:autoSpaceDE/>
        <w:autoSpaceDN/>
        <w:adjustRightInd/>
        <w:spacing w:after="200" w:line="276" w:lineRule="auto"/>
      </w:pPr>
      <w:r>
        <w:br w:type="page"/>
      </w:r>
    </w:p>
    <w:p w14:paraId="69F7AF30" w14:textId="77777777" w:rsidR="007C1360" w:rsidRDefault="00545343" w:rsidP="007C1360">
      <w:pPr>
        <w:pStyle w:val="Titre1"/>
        <w:numPr>
          <w:ilvl w:val="0"/>
          <w:numId w:val="0"/>
        </w:numPr>
        <w:jc w:val="center"/>
      </w:pPr>
      <w:bookmarkStart w:id="6" w:name="_Toc113368649"/>
      <w:r w:rsidRPr="003F51D9">
        <w:lastRenderedPageBreak/>
        <w:t>Résumé</w:t>
      </w:r>
      <w:bookmarkEnd w:id="6"/>
    </w:p>
    <w:p w14:paraId="5E08A10C" w14:textId="77777777" w:rsidR="00912B80" w:rsidRPr="00912B80" w:rsidRDefault="00912B80" w:rsidP="00912B80"/>
    <w:p w14:paraId="0C1736AF" w14:textId="00F05B46" w:rsidR="003774FE" w:rsidRDefault="00AA7E59" w:rsidP="007028C2">
      <w:pPr>
        <w:spacing w:line="276" w:lineRule="auto"/>
        <w:jc w:val="both"/>
      </w:pPr>
      <w:r w:rsidRPr="000906F9">
        <w:rPr>
          <w:rFonts w:asciiTheme="majorBidi" w:hAnsiTheme="majorBidi" w:cstheme="majorBidi"/>
          <w:b/>
          <w:bCs/>
        </w:rPr>
        <w:t xml:space="preserve">Contexte : </w:t>
      </w:r>
      <w:r w:rsidRPr="008A025E">
        <w:t xml:space="preserve">La rhinite allergique est une affection définie </w:t>
      </w:r>
      <w:r w:rsidR="008022BD" w:rsidRPr="008A025E">
        <w:t>par la</w:t>
      </w:r>
      <w:r w:rsidRPr="008A025E">
        <w:t xml:space="preserve"> présence de</w:t>
      </w:r>
      <w:r w:rsidR="003774FE">
        <w:t>s</w:t>
      </w:r>
      <w:r w:rsidRPr="008A025E">
        <w:t xml:space="preserve"> symptômes, tels que la rhinorrhée (antérieure ou postérieure), le prurit nasal, les éternuements et l’obstruction nasale, qui résultent d’une réaction inflammatoire au niveau de la muqueuse nasale Elle concerne près de 30 % de la population </w:t>
      </w:r>
      <w:r w:rsidR="00C44409" w:rsidRPr="008A025E">
        <w:t>adulte et</w:t>
      </w:r>
      <w:r w:rsidRPr="008A025E">
        <w:t xml:space="preserve"> affecte la vie sociale, les performances scolaires et </w:t>
      </w:r>
      <w:r w:rsidR="00C44409" w:rsidRPr="008A025E">
        <w:t>la productivité</w:t>
      </w:r>
      <w:r w:rsidRPr="008A025E">
        <w:t xml:space="preserve"> au travail, entraînant des répercussions économiques indirectes. </w:t>
      </w:r>
      <w:r w:rsidR="002F7EEC">
        <w:t>[2</w:t>
      </w:r>
      <w:r w:rsidR="002F7EEC" w:rsidRPr="008A025E">
        <w:rPr>
          <w:rFonts w:asciiTheme="majorBidi" w:hAnsiTheme="majorBidi" w:cstheme="majorBidi"/>
        </w:rPr>
        <w:t>1]</w:t>
      </w:r>
    </w:p>
    <w:p w14:paraId="71998B92" w14:textId="517EE1A3" w:rsidR="003774FE" w:rsidRDefault="003774FE" w:rsidP="007028C2">
      <w:pPr>
        <w:spacing w:line="276" w:lineRule="auto"/>
        <w:jc w:val="both"/>
      </w:pPr>
      <w:r w:rsidRPr="003774FE">
        <w:t>L'asthme allergique est une maladie inflammatoire des bronches, liées à l'inhalation des allergènes caractérisé par des symptôme</w:t>
      </w:r>
      <w:r w:rsidR="00C44409">
        <w:t>s :</w:t>
      </w:r>
      <w:r w:rsidRPr="003774FE">
        <w:t xml:space="preserve"> une dyspnée à l’expiration (gêne respirato</w:t>
      </w:r>
      <w:r w:rsidR="0029724C">
        <w:t xml:space="preserve">ire), une respiration </w:t>
      </w:r>
      <w:r w:rsidR="00C44409">
        <w:t>sifflante</w:t>
      </w:r>
      <w:r w:rsidR="00C44409" w:rsidRPr="003774FE">
        <w:t xml:space="preserve"> ;</w:t>
      </w:r>
      <w:r w:rsidRPr="003774FE">
        <w:t xml:space="preserve"> une toux sèche, une douleur ou sensation de pesanteur dans la, une respiration plus lente chez l’adulte et plus rapide chez l’enfant</w:t>
      </w:r>
      <w:r w:rsidR="00C44409">
        <w:t>.</w:t>
      </w:r>
      <w:r>
        <w:t xml:space="preserve"> </w:t>
      </w:r>
      <w:r w:rsidR="00C44409">
        <w:t>I</w:t>
      </w:r>
      <w:r>
        <w:t>l concerne 50% des asthme</w:t>
      </w:r>
      <w:r w:rsidR="00C44409">
        <w:t>s</w:t>
      </w:r>
      <w:r>
        <w:t xml:space="preserve"> chez l’adulte</w:t>
      </w:r>
      <w:r w:rsidR="00C44409">
        <w:t>.</w:t>
      </w:r>
    </w:p>
    <w:p w14:paraId="2A8C627E" w14:textId="371C6553" w:rsidR="00AA7E59" w:rsidRPr="008A025E" w:rsidRDefault="00AA7E59" w:rsidP="007028C2">
      <w:pPr>
        <w:spacing w:line="276" w:lineRule="auto"/>
        <w:jc w:val="both"/>
      </w:pPr>
      <w:r w:rsidRPr="008A025E">
        <w:t>La rhinite allergique est fortement liée</w:t>
      </w:r>
      <w:r w:rsidR="00B71502">
        <w:t xml:space="preserve"> </w:t>
      </w:r>
      <w:r w:rsidRPr="008A025E">
        <w:t xml:space="preserve">à l’asthme dont elle précède souvent l’apparition. </w:t>
      </w:r>
      <w:r w:rsidR="00C44409" w:rsidRPr="008A025E">
        <w:t>Sur le</w:t>
      </w:r>
      <w:r w:rsidRPr="008A025E">
        <w:t xml:space="preserve"> plan épidémiologique, un sujet ayant une rhinite a un</w:t>
      </w:r>
      <w:r w:rsidR="0029724C">
        <w:t xml:space="preserve"> </w:t>
      </w:r>
      <w:r w:rsidRPr="008A025E">
        <w:t>risque d’asthme environ trois fois supérieur à la population</w:t>
      </w:r>
      <w:r w:rsidR="00C44409">
        <w:t xml:space="preserve"> </w:t>
      </w:r>
      <w:r w:rsidRPr="008A025E">
        <w:t xml:space="preserve">contrôle. </w:t>
      </w:r>
      <w:r w:rsidR="00C44409">
        <w:t>Et d</w:t>
      </w:r>
      <w:r w:rsidR="00C44409" w:rsidRPr="008A025E">
        <w:t xml:space="preserve">ans </w:t>
      </w:r>
      <w:r w:rsidRPr="008A025E">
        <w:t>environ 75 % des cas, l’asthme est associé à</w:t>
      </w:r>
      <w:r w:rsidR="00C44409">
        <w:t xml:space="preserve"> </w:t>
      </w:r>
      <w:r w:rsidRPr="008A025E">
        <w:t>une rhinite</w:t>
      </w:r>
      <w:r w:rsidR="00492D5C" w:rsidRPr="008A025E">
        <w:fldChar w:fldCharType="begin"/>
      </w:r>
      <w:r w:rsidRPr="008A025E">
        <w:instrText xml:space="preserve"> ADDIN ZOTERO_ITEM CSL_CITATION {"citationID":"UKqZ7qxO","properties":{"formattedCitation":"[1]","plainCitation":"[1]","noteIndex":0},"citationItems":[{"id":1211,"uris":["http://zotero.org/users/8240832/items/Y3DFQCPS"],"itemData":{"id":1211,"type":"article-journal","abstract":"Standardized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Laryngoscope","DOI":"10.1097/01.MLG.0000149682.56426.6B","ISSN":"0023-852X","issue":"3","journalAbbreviation":"Laryngoscope","language":"eng","note":"PMID: 15744168","page":"512-516","source":"PubMed","title":"Nasal provocation testing as an international standard for evaluation of allergic and nonallergic rhinitis","volume":"115","author":[{"family":"Gosepath","given":"Jan"},{"family":"Amedee","given":"Ronald G."},{"family":"Mann","given":"Wolf J."}],"issued":{"date-parts":[["2005",3]]}}}],"schema":"https://github.com/citation-style-language/schema/raw/master/csl-citation.json"} </w:instrText>
      </w:r>
      <w:r w:rsidR="00492D5C" w:rsidRPr="008A025E">
        <w:fldChar w:fldCharType="separate"/>
      </w:r>
      <w:r w:rsidRPr="008A025E">
        <w:rPr>
          <w:rFonts w:asciiTheme="majorBidi" w:hAnsiTheme="majorBidi" w:cstheme="majorBidi"/>
        </w:rPr>
        <w:t>[</w:t>
      </w:r>
      <w:r w:rsidR="00B71502">
        <w:rPr>
          <w:rFonts w:asciiTheme="majorBidi" w:hAnsiTheme="majorBidi" w:cstheme="majorBidi"/>
        </w:rPr>
        <w:t>2</w:t>
      </w:r>
      <w:r w:rsidRPr="008A025E">
        <w:rPr>
          <w:rFonts w:asciiTheme="majorBidi" w:hAnsiTheme="majorBidi" w:cstheme="majorBidi"/>
        </w:rPr>
        <w:t>1]</w:t>
      </w:r>
      <w:r w:rsidR="00492D5C" w:rsidRPr="008A025E">
        <w:fldChar w:fldCharType="end"/>
      </w:r>
      <w:r w:rsidRPr="008A025E">
        <w:t>.</w:t>
      </w:r>
    </w:p>
    <w:p w14:paraId="66AB3863" w14:textId="32F08298" w:rsidR="00AA7E59" w:rsidRDefault="00AA7E59" w:rsidP="00B1215C">
      <w:pPr>
        <w:spacing w:line="276" w:lineRule="auto"/>
        <w:jc w:val="both"/>
        <w:rPr>
          <w:rFonts w:asciiTheme="majorBidi" w:hAnsiTheme="majorBidi" w:cstheme="majorBidi"/>
        </w:rPr>
      </w:pPr>
      <w:r w:rsidRPr="008A025E">
        <w:rPr>
          <w:rFonts w:asciiTheme="majorBidi" w:hAnsiTheme="majorBidi" w:cstheme="majorBidi"/>
        </w:rPr>
        <w:t>Le test de provocation nasale (TPN)</w:t>
      </w:r>
      <w:r w:rsidR="00592CDA">
        <w:rPr>
          <w:rFonts w:asciiTheme="majorBidi" w:hAnsiTheme="majorBidi" w:cstheme="majorBidi"/>
        </w:rPr>
        <w:t xml:space="preserve"> est un</w:t>
      </w:r>
      <w:r w:rsidR="00C44409">
        <w:rPr>
          <w:rFonts w:asciiTheme="majorBidi" w:hAnsiTheme="majorBidi" w:cstheme="majorBidi"/>
        </w:rPr>
        <w:t xml:space="preserve"> </w:t>
      </w:r>
      <w:r w:rsidRPr="008A025E">
        <w:rPr>
          <w:rFonts w:asciiTheme="majorBidi" w:hAnsiTheme="majorBidi" w:cstheme="majorBidi"/>
        </w:rPr>
        <w:t>test</w:t>
      </w:r>
      <w:r w:rsidR="00C44409">
        <w:rPr>
          <w:rFonts w:asciiTheme="majorBidi" w:hAnsiTheme="majorBidi" w:cstheme="majorBidi"/>
        </w:rPr>
        <w:t xml:space="preserve"> </w:t>
      </w:r>
      <w:r w:rsidRPr="008A025E">
        <w:rPr>
          <w:rFonts w:asciiTheme="majorBidi" w:hAnsiTheme="majorBidi" w:cstheme="majorBidi"/>
        </w:rPr>
        <w:t>d’exposition util</w:t>
      </w:r>
      <w:r w:rsidR="00592CDA">
        <w:rPr>
          <w:rFonts w:asciiTheme="majorBidi" w:hAnsiTheme="majorBidi" w:cstheme="majorBidi"/>
        </w:rPr>
        <w:t>isé</w:t>
      </w:r>
      <w:r w:rsidR="00C44409">
        <w:rPr>
          <w:rFonts w:asciiTheme="majorBidi" w:hAnsiTheme="majorBidi" w:cstheme="majorBidi"/>
        </w:rPr>
        <w:t xml:space="preserve"> </w:t>
      </w:r>
      <w:r w:rsidR="00592CDA">
        <w:rPr>
          <w:rFonts w:asciiTheme="majorBidi" w:hAnsiTheme="majorBidi" w:cstheme="majorBidi"/>
        </w:rPr>
        <w:t>pour</w:t>
      </w:r>
      <w:r w:rsidRPr="008A025E">
        <w:rPr>
          <w:rFonts w:asciiTheme="majorBidi" w:hAnsiTheme="majorBidi" w:cstheme="majorBidi"/>
        </w:rPr>
        <w:t xml:space="preserve"> le diagnostic </w:t>
      </w:r>
      <w:r w:rsidR="00592CDA">
        <w:rPr>
          <w:rFonts w:asciiTheme="majorBidi" w:hAnsiTheme="majorBidi" w:cstheme="majorBidi"/>
        </w:rPr>
        <w:t xml:space="preserve">étiologique </w:t>
      </w:r>
      <w:r w:rsidRPr="008A025E">
        <w:rPr>
          <w:rFonts w:asciiTheme="majorBidi" w:hAnsiTheme="majorBidi" w:cstheme="majorBidi"/>
        </w:rPr>
        <w:t>de la rhinite et</w:t>
      </w:r>
      <w:r w:rsidR="009F6DC4">
        <w:rPr>
          <w:rFonts w:asciiTheme="majorBidi" w:hAnsiTheme="majorBidi" w:cstheme="majorBidi"/>
        </w:rPr>
        <w:t xml:space="preserve"> de</w:t>
      </w:r>
      <w:r w:rsidRPr="008A025E">
        <w:rPr>
          <w:rFonts w:asciiTheme="majorBidi" w:hAnsiTheme="majorBidi" w:cstheme="majorBidi"/>
        </w:rPr>
        <w:t xml:space="preserve"> l’asthme</w:t>
      </w:r>
      <w:r w:rsidR="00B1215C">
        <w:rPr>
          <w:rFonts w:asciiTheme="majorBidi" w:hAnsiTheme="majorBidi" w:cstheme="majorBidi"/>
        </w:rPr>
        <w:t xml:space="preserve"> </w:t>
      </w:r>
      <w:r w:rsidR="009F6DC4" w:rsidRPr="008A025E">
        <w:rPr>
          <w:rFonts w:asciiTheme="majorBidi" w:hAnsiTheme="majorBidi" w:cstheme="majorBidi"/>
        </w:rPr>
        <w:t>allergique</w:t>
      </w:r>
      <w:r w:rsidRPr="008A025E">
        <w:rPr>
          <w:rFonts w:asciiTheme="majorBidi" w:hAnsiTheme="majorBidi" w:cstheme="majorBidi"/>
        </w:rPr>
        <w:t>.</w:t>
      </w:r>
      <w:r w:rsidR="002F7EEC">
        <w:rPr>
          <w:rFonts w:ascii="Open Sans" w:hAnsi="Open Sans" w:cs="Open Sans"/>
          <w:color w:val="494949"/>
          <w:sz w:val="19"/>
          <w:szCs w:val="19"/>
          <w:shd w:val="clear" w:color="auto" w:fill="FFFFFF"/>
        </w:rPr>
        <w:t xml:space="preserve"> </w:t>
      </w:r>
      <w:r w:rsidR="00C44409">
        <w:rPr>
          <w:rFonts w:asciiTheme="majorBidi" w:hAnsiTheme="majorBidi" w:cstheme="majorBidi"/>
        </w:rPr>
        <w:t xml:space="preserve">Il </w:t>
      </w:r>
      <w:r w:rsidR="00CE3C3E">
        <w:rPr>
          <w:rFonts w:asciiTheme="majorBidi" w:hAnsiTheme="majorBidi" w:cstheme="majorBidi"/>
        </w:rPr>
        <w:t xml:space="preserve">permet </w:t>
      </w:r>
      <w:r w:rsidR="00CE3C3E" w:rsidRPr="00CE3C3E">
        <w:rPr>
          <w:rFonts w:asciiTheme="majorBidi" w:hAnsiTheme="majorBidi" w:cstheme="majorBidi"/>
        </w:rPr>
        <w:t>une</w:t>
      </w:r>
      <w:r w:rsidR="00492D5C" w:rsidRPr="00CE3C3E">
        <w:rPr>
          <w:rFonts w:asciiTheme="majorBidi" w:hAnsiTheme="majorBidi" w:cstheme="majorBidi"/>
        </w:rPr>
        <w:t xml:space="preserve"> Identification précise du rôle de l'allergène dans la survenue de la rhinite chez l'</w:t>
      </w:r>
      <w:r w:rsidR="00C44409">
        <w:rPr>
          <w:rFonts w:asciiTheme="majorBidi" w:hAnsiTheme="majorBidi" w:cstheme="majorBidi"/>
        </w:rPr>
        <w:t>être humain</w:t>
      </w:r>
      <w:r w:rsidR="00492D5C" w:rsidRPr="00CE3C3E">
        <w:rPr>
          <w:rFonts w:asciiTheme="majorBidi" w:hAnsiTheme="majorBidi" w:cstheme="majorBidi"/>
        </w:rPr>
        <w:t>, notamment lorsque l'évolution de la maladie n'apporte pas de preuves convaincantes de la pertinence clinique de l'allergène.</w:t>
      </w:r>
    </w:p>
    <w:p w14:paraId="2C7A46E0" w14:textId="77777777" w:rsidR="00F2275A" w:rsidRDefault="00F2275A" w:rsidP="00B1215C">
      <w:pPr>
        <w:spacing w:line="276" w:lineRule="auto"/>
        <w:jc w:val="both"/>
        <w:rPr>
          <w:rFonts w:asciiTheme="majorBidi" w:hAnsiTheme="majorBidi" w:cstheme="majorBidi"/>
        </w:rPr>
      </w:pPr>
    </w:p>
    <w:p w14:paraId="519F2C25" w14:textId="69FDDB62" w:rsidR="00AA7E59" w:rsidRDefault="00AA7E59" w:rsidP="001C21F8">
      <w:pPr>
        <w:pStyle w:val="Sansinterligne"/>
      </w:pPr>
      <w:r w:rsidRPr="000906F9">
        <w:rPr>
          <w:b/>
          <w:bCs/>
        </w:rPr>
        <w:t xml:space="preserve">Objectif </w:t>
      </w:r>
      <w:r w:rsidR="001C21F8" w:rsidRPr="000906F9">
        <w:rPr>
          <w:b/>
          <w:bCs/>
        </w:rPr>
        <w:t>:</w:t>
      </w:r>
      <w:r w:rsidR="001C21F8" w:rsidRPr="008A025E">
        <w:t xml:space="preserve"> Décrire</w:t>
      </w:r>
      <w:r w:rsidRPr="008A025E">
        <w:t xml:space="preserve"> les méthodes de test de provocation nasale pour le diagnostic de l’asthme et</w:t>
      </w:r>
      <w:r w:rsidR="001C5442">
        <w:t>/ou</w:t>
      </w:r>
      <w:r w:rsidR="00C44409">
        <w:t xml:space="preserve"> </w:t>
      </w:r>
      <w:r w:rsidR="001C5442">
        <w:t xml:space="preserve">de </w:t>
      </w:r>
      <w:r>
        <w:t>la rhinite professionnelle</w:t>
      </w:r>
      <w:r w:rsidR="001C21F8">
        <w:t xml:space="preserve">. </w:t>
      </w:r>
      <w:r w:rsidR="001C5442">
        <w:t>Et é</w:t>
      </w:r>
      <w:r w:rsidR="001C21F8">
        <w:t>valuer</w:t>
      </w:r>
      <w:r w:rsidRPr="008A025E">
        <w:t xml:space="preserve"> la rhino manométrie </w:t>
      </w:r>
      <w:r w:rsidR="001C21F8">
        <w:t>sur les</w:t>
      </w:r>
      <w:r w:rsidRPr="008A025E">
        <w:t xml:space="preserve"> données </w:t>
      </w:r>
      <w:r w:rsidR="001C21F8">
        <w:t>des patients inclus</w:t>
      </w:r>
      <w:r w:rsidR="008022BD">
        <w:t>.</w:t>
      </w:r>
    </w:p>
    <w:p w14:paraId="4AD640E7" w14:textId="77777777" w:rsidR="00F2275A" w:rsidRPr="00D305FB" w:rsidRDefault="00F2275A" w:rsidP="001C21F8">
      <w:pPr>
        <w:pStyle w:val="Sansinterligne"/>
      </w:pPr>
    </w:p>
    <w:p w14:paraId="626D5CC8" w14:textId="74990AC2" w:rsidR="00AA7E59" w:rsidRPr="00D305FB" w:rsidRDefault="00AA7E59" w:rsidP="00862C88">
      <w:pPr>
        <w:pStyle w:val="Sansinterligne"/>
        <w:rPr>
          <w:rFonts w:ascii="Times New Roman" w:hAnsi="Times New Roman" w:cstheme="minorBidi"/>
        </w:rPr>
      </w:pPr>
      <w:r w:rsidRPr="00D305FB">
        <w:rPr>
          <w:b/>
          <w:bCs/>
        </w:rPr>
        <w:t>Méthodes</w:t>
      </w:r>
      <w:r w:rsidR="00C44409">
        <w:rPr>
          <w:b/>
          <w:bCs/>
        </w:rPr>
        <w:t xml:space="preserve"> </w:t>
      </w:r>
      <w:r w:rsidR="00FA1E6C" w:rsidRPr="00D305FB">
        <w:rPr>
          <w:b/>
          <w:bCs/>
          <w:color w:val="000000"/>
        </w:rPr>
        <w:t>:</w:t>
      </w:r>
      <w:r w:rsidR="00B1215C">
        <w:rPr>
          <w:b/>
          <w:bCs/>
          <w:color w:val="000000"/>
        </w:rPr>
        <w:t xml:space="preserve"> </w:t>
      </w:r>
      <w:r w:rsidR="001D261D">
        <w:rPr>
          <w:rFonts w:ascii="Times New Roman" w:hAnsi="Times New Roman" w:cs="Times New Roman"/>
        </w:rPr>
        <w:t>sur l</w:t>
      </w:r>
      <w:r w:rsidRPr="008A025E">
        <w:rPr>
          <w:rFonts w:ascii="Times New Roman" w:hAnsi="Times New Roman" w:cs="Times New Roman"/>
        </w:rPr>
        <w:t>es données</w:t>
      </w:r>
      <w:r w:rsidR="00B1215C">
        <w:rPr>
          <w:rFonts w:ascii="Times New Roman" w:hAnsi="Times New Roman" w:cs="Times New Roman"/>
        </w:rPr>
        <w:t xml:space="preserve"> </w:t>
      </w:r>
      <w:r w:rsidRPr="008A025E">
        <w:rPr>
          <w:rFonts w:ascii="Times New Roman" w:hAnsi="Times New Roman" w:cs="Times New Roman"/>
        </w:rPr>
        <w:t>des patients ayant la rhinite et/ou l’asthme</w:t>
      </w:r>
      <w:r w:rsidR="00B1215C">
        <w:rPr>
          <w:rFonts w:ascii="Times New Roman" w:hAnsi="Times New Roman" w:cs="Times New Roman"/>
        </w:rPr>
        <w:t>, complié</w:t>
      </w:r>
      <w:r w:rsidRPr="008A025E">
        <w:rPr>
          <w:rFonts w:ascii="Times New Roman" w:hAnsi="Times New Roman" w:cs="Times New Roman"/>
        </w:rPr>
        <w:t xml:space="preserve"> </w:t>
      </w:r>
      <w:r w:rsidR="001D261D">
        <w:rPr>
          <w:rFonts w:ascii="Times New Roman" w:hAnsi="Times New Roman" w:cs="Times New Roman"/>
        </w:rPr>
        <w:t>entre 2002 et 2020</w:t>
      </w:r>
      <w:r w:rsidR="00B1215C">
        <w:rPr>
          <w:rFonts w:ascii="Times New Roman" w:hAnsi="Times New Roman" w:cs="Times New Roman"/>
        </w:rPr>
        <w:t xml:space="preserve"> </w:t>
      </w:r>
      <w:r w:rsidR="007E11E2">
        <w:rPr>
          <w:rFonts w:ascii="Times New Roman" w:hAnsi="Times New Roman" w:cs="Times New Roman"/>
        </w:rPr>
        <w:t xml:space="preserve">au sein du centre de la </w:t>
      </w:r>
      <w:r w:rsidR="00FA1E6C" w:rsidRPr="001D261D">
        <w:rPr>
          <w:rFonts w:ascii="Times New Roman" w:hAnsi="Times New Roman" w:cs="Times New Roman"/>
        </w:rPr>
        <w:t>consultation</w:t>
      </w:r>
      <w:r w:rsidR="00FA1E6C" w:rsidRPr="007E11E2">
        <w:rPr>
          <w:rFonts w:ascii="Times New Roman" w:hAnsi="Times New Roman" w:cs="Times New Roman"/>
        </w:rPr>
        <w:t xml:space="preserve"> de pathologie professionnelle</w:t>
      </w:r>
      <w:r w:rsidR="00862C88">
        <w:rPr>
          <w:rFonts w:ascii="Times New Roman" w:hAnsi="Times New Roman" w:cs="Times New Roman"/>
        </w:rPr>
        <w:t xml:space="preserve"> </w:t>
      </w:r>
      <w:r w:rsidRPr="008A025E">
        <w:rPr>
          <w:rFonts w:ascii="Times New Roman" w:hAnsi="Times New Roman" w:cs="Times New Roman"/>
        </w:rPr>
        <w:t>(hôpital Lariboisière – Fernand Widal AP-HP)</w:t>
      </w:r>
      <w:r w:rsidR="001D261D">
        <w:rPr>
          <w:rFonts w:ascii="Times New Roman" w:hAnsi="Times New Roman" w:cs="Times New Roman"/>
        </w:rPr>
        <w:t xml:space="preserve"> on a </w:t>
      </w:r>
      <w:r w:rsidR="00C44409">
        <w:rPr>
          <w:rFonts w:ascii="Times New Roman" w:hAnsi="Times New Roman" w:cs="Times New Roman"/>
        </w:rPr>
        <w:t>effectué </w:t>
      </w:r>
      <w:r w:rsidR="001D261D">
        <w:rPr>
          <w:rFonts w:ascii="Times New Roman" w:hAnsi="Times New Roman" w:cs="Times New Roman"/>
        </w:rPr>
        <w:t xml:space="preserve">: </w:t>
      </w:r>
    </w:p>
    <w:p w14:paraId="188D6097" w14:textId="77777777" w:rsidR="00AA7E59" w:rsidRPr="008A025E" w:rsidRDefault="001D261D" w:rsidP="006C1179">
      <w:pPr>
        <w:pStyle w:val="Sansinterligne"/>
        <w:autoSpaceDE w:val="0"/>
        <w:autoSpaceDN w:val="0"/>
        <w:adjustRightInd w:val="0"/>
        <w:rPr>
          <w:rFonts w:ascii="Times New Roman" w:hAnsi="Times New Roman" w:cs="Times New Roman"/>
        </w:rPr>
      </w:pPr>
      <w:r>
        <w:rPr>
          <w:rFonts w:ascii="Times New Roman" w:hAnsi="Times New Roman" w:cs="Times New Roman"/>
        </w:rPr>
        <w:t>Des</w:t>
      </w:r>
      <w:r w:rsidR="007E11E2">
        <w:rPr>
          <w:rFonts w:ascii="Times New Roman" w:hAnsi="Times New Roman" w:cs="Times New Roman"/>
        </w:rPr>
        <w:t xml:space="preserve"> A</w:t>
      </w:r>
      <w:r w:rsidR="00F835D1" w:rsidRPr="008A025E">
        <w:rPr>
          <w:rFonts w:ascii="Times New Roman" w:hAnsi="Times New Roman" w:cs="Times New Roman"/>
        </w:rPr>
        <w:t>nalyses descriptives</w:t>
      </w:r>
      <w:r w:rsidR="00B1215C">
        <w:rPr>
          <w:rFonts w:ascii="Times New Roman" w:hAnsi="Times New Roman" w:cs="Times New Roman"/>
        </w:rPr>
        <w:t xml:space="preserve"> </w:t>
      </w:r>
      <w:r w:rsidR="00F835D1" w:rsidRPr="008A025E">
        <w:rPr>
          <w:rFonts w:ascii="Times New Roman" w:hAnsi="Times New Roman" w:cs="Times New Roman"/>
        </w:rPr>
        <w:t>à</w:t>
      </w:r>
      <w:r w:rsidR="00AA7E59" w:rsidRPr="008A025E">
        <w:rPr>
          <w:rFonts w:ascii="Times New Roman" w:hAnsi="Times New Roman" w:cs="Times New Roman"/>
        </w:rPr>
        <w:t xml:space="preserve"> partir des tableaux de contingence, pour les différents symptômes cliniques et les agents testés </w:t>
      </w:r>
      <w:r w:rsidR="00F835D1">
        <w:rPr>
          <w:rFonts w:ascii="Times New Roman" w:hAnsi="Times New Roman" w:cs="Times New Roman"/>
        </w:rPr>
        <w:t>en</w:t>
      </w:r>
      <w:r w:rsidR="00B1215C">
        <w:rPr>
          <w:rFonts w:ascii="Times New Roman" w:hAnsi="Times New Roman" w:cs="Times New Roman"/>
        </w:rPr>
        <w:t xml:space="preserve"> </w:t>
      </w:r>
      <w:r w:rsidR="00AA7E59" w:rsidRPr="008A025E">
        <w:rPr>
          <w:rFonts w:ascii="Times New Roman" w:hAnsi="Times New Roman" w:cs="Times New Roman"/>
        </w:rPr>
        <w:t>fonction du résultat du test et la variation de la résistance nasale.</w:t>
      </w:r>
    </w:p>
    <w:p w14:paraId="02BF44F8" w14:textId="1884B2E4" w:rsidR="007476D1" w:rsidRDefault="001D261D" w:rsidP="00B1215C">
      <w:pPr>
        <w:pStyle w:val="Sansinterligne"/>
        <w:rPr>
          <w:rFonts w:ascii="Times New Roman" w:hAnsi="Times New Roman" w:cs="Times New Roman"/>
        </w:rPr>
      </w:pPr>
      <w:r>
        <w:rPr>
          <w:rFonts w:ascii="Times New Roman" w:hAnsi="Times New Roman" w:cs="Times New Roman"/>
        </w:rPr>
        <w:t>Des A</w:t>
      </w:r>
      <w:r w:rsidR="00AA7E59" w:rsidRPr="008A025E">
        <w:rPr>
          <w:rFonts w:ascii="Times New Roman" w:hAnsi="Times New Roman" w:cs="Times New Roman"/>
        </w:rPr>
        <w:t>nalyses d’association</w:t>
      </w:r>
      <w:r>
        <w:rPr>
          <w:rFonts w:ascii="Times New Roman" w:hAnsi="Times New Roman" w:cs="Times New Roman"/>
        </w:rPr>
        <w:t>s</w:t>
      </w:r>
      <w:r w:rsidR="00AA7E59" w:rsidRPr="008A025E">
        <w:rPr>
          <w:rFonts w:ascii="Times New Roman" w:hAnsi="Times New Roman" w:cs="Times New Roman"/>
        </w:rPr>
        <w:t xml:space="preserve"> ont été réalisé</w:t>
      </w:r>
      <w:r w:rsidR="00AA7E59">
        <w:rPr>
          <w:rFonts w:ascii="Times New Roman" w:hAnsi="Times New Roman" w:cs="Times New Roman"/>
        </w:rPr>
        <w:t>e</w:t>
      </w:r>
      <w:r w:rsidR="00AA7E59" w:rsidRPr="008A025E">
        <w:rPr>
          <w:rFonts w:ascii="Times New Roman" w:hAnsi="Times New Roman" w:cs="Times New Roman"/>
        </w:rPr>
        <w:t xml:space="preserve">s </w:t>
      </w:r>
      <w:r w:rsidR="00F835D1" w:rsidRPr="008A025E">
        <w:rPr>
          <w:rFonts w:ascii="Times New Roman" w:hAnsi="Times New Roman" w:cs="Times New Roman"/>
        </w:rPr>
        <w:t>par</w:t>
      </w:r>
      <w:r w:rsidR="00AA7E59" w:rsidRPr="008A025E">
        <w:rPr>
          <w:rFonts w:ascii="Times New Roman" w:hAnsi="Times New Roman" w:cs="Times New Roman"/>
        </w:rPr>
        <w:t xml:space="preserve"> un modèle linéaire (ML) entre la variation de la résistance nasale, </w:t>
      </w:r>
      <w:r w:rsidR="001C21F8">
        <w:rPr>
          <w:rFonts w:ascii="Times New Roman" w:hAnsi="Times New Roman" w:cs="Times New Roman"/>
        </w:rPr>
        <w:t>l’</w:t>
      </w:r>
      <w:r w:rsidR="00365D76">
        <w:rPr>
          <w:rFonts w:ascii="Times New Roman" w:hAnsi="Times New Roman" w:cs="Times New Roman"/>
        </w:rPr>
        <w:t>âge</w:t>
      </w:r>
      <w:r w:rsidR="001C21F8">
        <w:rPr>
          <w:rFonts w:ascii="Times New Roman" w:hAnsi="Times New Roman" w:cs="Times New Roman"/>
        </w:rPr>
        <w:t xml:space="preserve">, le sexe, </w:t>
      </w:r>
      <w:r w:rsidR="00AA7E59" w:rsidRPr="008A025E">
        <w:rPr>
          <w:rFonts w:ascii="Times New Roman" w:hAnsi="Times New Roman" w:cs="Times New Roman"/>
        </w:rPr>
        <w:t>les symptômes clinique</w:t>
      </w:r>
      <w:r w:rsidR="00AA7E59">
        <w:rPr>
          <w:rFonts w:ascii="Times New Roman" w:hAnsi="Times New Roman" w:cs="Times New Roman"/>
        </w:rPr>
        <w:t>s</w:t>
      </w:r>
      <w:r w:rsidR="00AA7E59" w:rsidRPr="008A025E">
        <w:rPr>
          <w:rFonts w:ascii="Times New Roman" w:hAnsi="Times New Roman" w:cs="Times New Roman"/>
        </w:rPr>
        <w:t xml:space="preserve"> et les agents testé</w:t>
      </w:r>
      <w:r w:rsidR="00AA7E59">
        <w:rPr>
          <w:rFonts w:ascii="Times New Roman" w:hAnsi="Times New Roman" w:cs="Times New Roman"/>
        </w:rPr>
        <w:t>s</w:t>
      </w:r>
      <w:r w:rsidR="00AA7E59" w:rsidRPr="008A025E">
        <w:rPr>
          <w:rFonts w:ascii="Times New Roman" w:hAnsi="Times New Roman" w:cs="Times New Roman"/>
        </w:rPr>
        <w:t xml:space="preserve">, et </w:t>
      </w:r>
      <w:r>
        <w:rPr>
          <w:rFonts w:ascii="Times New Roman" w:hAnsi="Times New Roman" w:cs="Times New Roman"/>
        </w:rPr>
        <w:t xml:space="preserve">par </w:t>
      </w:r>
      <w:r w:rsidR="00CE3C3E" w:rsidRPr="008A025E">
        <w:rPr>
          <w:rFonts w:ascii="Times New Roman" w:hAnsi="Times New Roman" w:cs="Times New Roman"/>
        </w:rPr>
        <w:t>un modèle</w:t>
      </w:r>
      <w:r w:rsidR="00AA7E59" w:rsidRPr="008A025E">
        <w:rPr>
          <w:rFonts w:ascii="Times New Roman" w:hAnsi="Times New Roman" w:cs="Times New Roman"/>
        </w:rPr>
        <w:t xml:space="preserve"> linéaire généralisé </w:t>
      </w:r>
      <w:r>
        <w:rPr>
          <w:rFonts w:ascii="Times New Roman" w:hAnsi="Times New Roman" w:cs="Times New Roman"/>
        </w:rPr>
        <w:t xml:space="preserve">(GLM) </w:t>
      </w:r>
      <w:r w:rsidR="00AA7E59" w:rsidRPr="008A025E">
        <w:rPr>
          <w:rFonts w:ascii="Times New Roman" w:hAnsi="Times New Roman" w:cs="Times New Roman"/>
        </w:rPr>
        <w:t xml:space="preserve">entre </w:t>
      </w:r>
      <w:r w:rsidR="00365D76">
        <w:rPr>
          <w:rFonts w:ascii="Times New Roman" w:hAnsi="Times New Roman" w:cs="Times New Roman"/>
        </w:rPr>
        <w:t>le résultat du test</w:t>
      </w:r>
      <w:r w:rsidR="00AA7E59" w:rsidRPr="008A025E">
        <w:rPr>
          <w:rFonts w:ascii="Times New Roman" w:hAnsi="Times New Roman" w:cs="Times New Roman"/>
        </w:rPr>
        <w:t xml:space="preserve">, </w:t>
      </w:r>
      <w:r w:rsidR="001C21F8">
        <w:rPr>
          <w:rFonts w:ascii="Times New Roman" w:hAnsi="Times New Roman" w:cs="Times New Roman"/>
        </w:rPr>
        <w:t>l’</w:t>
      </w:r>
      <w:r w:rsidR="00F835D1">
        <w:rPr>
          <w:rFonts w:ascii="Times New Roman" w:hAnsi="Times New Roman" w:cs="Times New Roman"/>
        </w:rPr>
        <w:t>â</w:t>
      </w:r>
      <w:r w:rsidR="001C21F8">
        <w:rPr>
          <w:rFonts w:ascii="Times New Roman" w:hAnsi="Times New Roman" w:cs="Times New Roman"/>
        </w:rPr>
        <w:t xml:space="preserve">ge, le sexe, </w:t>
      </w:r>
      <w:r w:rsidR="00AA7E59" w:rsidRPr="008A025E">
        <w:rPr>
          <w:rFonts w:ascii="Times New Roman" w:hAnsi="Times New Roman" w:cs="Times New Roman"/>
        </w:rPr>
        <w:t>les symptômes clinique</w:t>
      </w:r>
      <w:r w:rsidR="00F835D1">
        <w:rPr>
          <w:rFonts w:ascii="Times New Roman" w:hAnsi="Times New Roman" w:cs="Times New Roman"/>
        </w:rPr>
        <w:t>s</w:t>
      </w:r>
      <w:r w:rsidR="00AA7E59" w:rsidRPr="008A025E">
        <w:rPr>
          <w:rFonts w:ascii="Times New Roman" w:hAnsi="Times New Roman" w:cs="Times New Roman"/>
        </w:rPr>
        <w:t xml:space="preserve"> et les agents testé</w:t>
      </w:r>
      <w:r w:rsidR="00AA7E59">
        <w:rPr>
          <w:rFonts w:ascii="Times New Roman" w:hAnsi="Times New Roman" w:cs="Times New Roman"/>
        </w:rPr>
        <w:t>s</w:t>
      </w:r>
      <w:r>
        <w:rPr>
          <w:rFonts w:ascii="Times New Roman" w:hAnsi="Times New Roman" w:cs="Times New Roman"/>
        </w:rPr>
        <w:t>.</w:t>
      </w:r>
    </w:p>
    <w:p w14:paraId="35CF878E" w14:textId="77777777" w:rsidR="00F2275A" w:rsidRDefault="00F2275A" w:rsidP="00B1215C">
      <w:pPr>
        <w:pStyle w:val="Sansinterligne"/>
      </w:pPr>
    </w:p>
    <w:p w14:paraId="4BD8FD38" w14:textId="33DFB60C" w:rsidR="00A03E60" w:rsidRDefault="00B1215C" w:rsidP="00B1215C">
      <w:pPr>
        <w:pStyle w:val="Sansinterligne"/>
      </w:pPr>
      <w:r w:rsidRPr="007476D1">
        <w:rPr>
          <w:b/>
          <w:bCs/>
        </w:rPr>
        <w:t>Résultats :</w:t>
      </w:r>
      <w:r>
        <w:t xml:space="preserve"> </w:t>
      </w:r>
      <w:r w:rsidR="00E563F1">
        <w:t>les statistiques descriptives</w:t>
      </w:r>
      <w:r w:rsidR="00F52C17">
        <w:t xml:space="preserve"> des données </w:t>
      </w:r>
      <w:r w:rsidR="00E563F1">
        <w:t xml:space="preserve">ont </w:t>
      </w:r>
      <w:r w:rsidRPr="008A4DBA">
        <w:t xml:space="preserve">montré </w:t>
      </w:r>
      <w:r w:rsidR="00E563F1">
        <w:t xml:space="preserve">une liaison entre </w:t>
      </w:r>
      <w:r w:rsidRPr="008A4DBA">
        <w:t>les résultats positifs</w:t>
      </w:r>
      <w:r w:rsidR="00A03E60">
        <w:t xml:space="preserve"> d’une part, </w:t>
      </w:r>
      <w:r w:rsidR="00E563F1">
        <w:t>et</w:t>
      </w:r>
      <w:r w:rsidR="00A03E60">
        <w:t xml:space="preserve"> </w:t>
      </w:r>
      <w:r w:rsidRPr="008A4DBA">
        <w:t>l’apparition des symptômes cliniques et les agents testés</w:t>
      </w:r>
      <w:r w:rsidR="00A03E60">
        <w:t xml:space="preserve"> d’autre parts. Ainsi les</w:t>
      </w:r>
      <w:r w:rsidRPr="008A4DBA">
        <w:t xml:space="preserve"> </w:t>
      </w:r>
      <w:r w:rsidR="00A03E60" w:rsidRPr="008A4DBA">
        <w:t>symptômes cliniques et les agents testés</w:t>
      </w:r>
      <w:r w:rsidR="00A03E60" w:rsidRPr="008A4DBA" w:rsidDel="00A03E60">
        <w:t xml:space="preserve"> </w:t>
      </w:r>
      <w:r w:rsidRPr="008A4DBA">
        <w:t>so</w:t>
      </w:r>
      <w:r>
        <w:t>nt présents</w:t>
      </w:r>
      <w:r w:rsidR="00F52C17">
        <w:t xml:space="preserve"> </w:t>
      </w:r>
      <w:r w:rsidRPr="008A4DBA">
        <w:t xml:space="preserve">au cours de l’augmentation de la variation de </w:t>
      </w:r>
      <w:r>
        <w:t xml:space="preserve">la </w:t>
      </w:r>
      <w:r w:rsidRPr="008A4DBA">
        <w:t>résistance nasale.</w:t>
      </w:r>
    </w:p>
    <w:p w14:paraId="4924C7AB" w14:textId="7D378410" w:rsidR="00A03E60" w:rsidRDefault="00B1215C" w:rsidP="00B1215C">
      <w:pPr>
        <w:pStyle w:val="Sansinterligne"/>
      </w:pPr>
      <w:r w:rsidRPr="008A4DBA">
        <w:t>L’application des deux modèles</w:t>
      </w:r>
      <w:r w:rsidR="00E563F1">
        <w:t xml:space="preserve"> : </w:t>
      </w:r>
      <w:r w:rsidRPr="008A4DBA">
        <w:t>linéaire et linéaire généralisé</w:t>
      </w:r>
      <w:r w:rsidR="00E563F1">
        <w:t xml:space="preserve"> nous a</w:t>
      </w:r>
      <w:r w:rsidRPr="008A4DBA">
        <w:t xml:space="preserve"> conduit à conclur</w:t>
      </w:r>
      <w:r>
        <w:t>e</w:t>
      </w:r>
      <w:r w:rsidR="00A03E60">
        <w:t xml:space="preserve"> : </w:t>
      </w:r>
    </w:p>
    <w:p w14:paraId="58AF9FC2" w14:textId="0B2CD7BB" w:rsidR="00A03E60" w:rsidRDefault="00A03E60" w:rsidP="00B1215C">
      <w:pPr>
        <w:pStyle w:val="Sansinterligne"/>
      </w:pPr>
      <w:r>
        <w:t>U</w:t>
      </w:r>
      <w:r w:rsidR="00B1215C">
        <w:t xml:space="preserve">ne association significative </w:t>
      </w:r>
      <w:r w:rsidR="00B1215C" w:rsidRPr="008A4DBA">
        <w:t>entre</w:t>
      </w:r>
      <w:r>
        <w:t xml:space="preserve"> </w:t>
      </w:r>
      <w:r w:rsidR="00B1215C" w:rsidRPr="008A4DBA">
        <w:t>les symptômes cliniques, e</w:t>
      </w:r>
      <w:r w:rsidR="00B1215C">
        <w:t xml:space="preserve">t la </w:t>
      </w:r>
      <w:r>
        <w:t>plupart</w:t>
      </w:r>
      <w:r w:rsidR="00B1215C">
        <w:t xml:space="preserve"> des agents testés </w:t>
      </w:r>
      <w:r w:rsidR="00B1215C" w:rsidRPr="008A4DBA">
        <w:t xml:space="preserve">pour le premier modèle </w:t>
      </w:r>
      <w:r>
        <w:t>linéaire.</w:t>
      </w:r>
    </w:p>
    <w:p w14:paraId="7EC595D6" w14:textId="5DAED438" w:rsidR="00B1215C" w:rsidRPr="008A4DBA" w:rsidRDefault="00A03E60" w:rsidP="00B1215C">
      <w:pPr>
        <w:pStyle w:val="Sansinterligne"/>
      </w:pPr>
      <w:r>
        <w:lastRenderedPageBreak/>
        <w:t>U</w:t>
      </w:r>
      <w:r w:rsidR="00B1215C" w:rsidRPr="008A4DBA">
        <w:t xml:space="preserve">ne association significative seulement avec l'apparition des signes cliniques pour le modèle </w:t>
      </w:r>
      <w:r w:rsidRPr="008A4DBA">
        <w:t>linéaire généralisé</w:t>
      </w:r>
      <w:r w:rsidR="00B1215C" w:rsidRPr="008A4DBA">
        <w:t>.</w:t>
      </w:r>
    </w:p>
    <w:p w14:paraId="07A79148" w14:textId="40E429F4" w:rsidR="00B1604D" w:rsidRPr="00287236" w:rsidRDefault="00B1215C" w:rsidP="00B1215C">
      <w:pPr>
        <w:spacing w:line="276" w:lineRule="auto"/>
        <w:jc w:val="both"/>
        <w:rPr>
          <w:rFonts w:asciiTheme="majorBidi" w:hAnsiTheme="majorBidi" w:cstheme="majorBidi"/>
          <w:color w:val="FF0000"/>
          <w:rPrChange w:id="7" w:author="BENKHALLOUF Youssef (EXT) ResgCftScrDef" w:date="2022-09-15T20:41:00Z">
            <w:rPr>
              <w:rFonts w:asciiTheme="majorBidi" w:hAnsiTheme="majorBidi" w:cstheme="majorBidi"/>
            </w:rPr>
          </w:rPrChange>
        </w:rPr>
      </w:pPr>
      <w:r w:rsidRPr="00287236">
        <w:rPr>
          <w:rFonts w:asciiTheme="majorBidi" w:hAnsiTheme="majorBidi" w:cstheme="majorBidi"/>
          <w:b/>
          <w:bCs/>
          <w:color w:val="FF0000"/>
          <w:rPrChange w:id="8" w:author="BENKHALLOUF Youssef (EXT) ResgCftScrDef" w:date="2022-09-15T20:41:00Z">
            <w:rPr>
              <w:rFonts w:asciiTheme="majorBidi" w:hAnsiTheme="majorBidi" w:cstheme="majorBidi"/>
              <w:b/>
              <w:bCs/>
            </w:rPr>
          </w:rPrChange>
        </w:rPr>
        <w:t xml:space="preserve">Conclusion </w:t>
      </w:r>
      <w:r w:rsidRPr="00287236">
        <w:rPr>
          <w:rFonts w:asciiTheme="majorBidi" w:hAnsiTheme="majorBidi" w:cstheme="majorBidi"/>
          <w:color w:val="FF0000"/>
          <w:rPrChange w:id="9" w:author="BENKHALLOUF Youssef (EXT) ResgCftScrDef" w:date="2022-09-15T20:41:00Z">
            <w:rPr>
              <w:rFonts w:asciiTheme="majorBidi" w:hAnsiTheme="majorBidi" w:cstheme="majorBidi"/>
            </w:rPr>
          </w:rPrChange>
        </w:rPr>
        <w:t xml:space="preserve">: </w:t>
      </w:r>
      <w:r w:rsidR="00B630BF" w:rsidRPr="00287236">
        <w:rPr>
          <w:rFonts w:asciiTheme="majorBidi" w:hAnsiTheme="majorBidi" w:cstheme="majorBidi"/>
          <w:color w:val="FF0000"/>
          <w:rPrChange w:id="10" w:author="BENKHALLOUF Youssef (EXT) ResgCftScrDef" w:date="2022-09-15T20:41:00Z">
            <w:rPr>
              <w:rFonts w:asciiTheme="majorBidi" w:hAnsiTheme="majorBidi" w:cstheme="majorBidi"/>
            </w:rPr>
          </w:rPrChange>
        </w:rPr>
        <w:t xml:space="preserve">on constate </w:t>
      </w:r>
      <w:r w:rsidR="00B1604D" w:rsidRPr="00287236">
        <w:rPr>
          <w:rFonts w:asciiTheme="majorBidi" w:hAnsiTheme="majorBidi" w:cstheme="majorBidi"/>
          <w:color w:val="FF0000"/>
          <w:rPrChange w:id="11" w:author="BENKHALLOUF Youssef (EXT) ResgCftScrDef" w:date="2022-09-15T20:41:00Z">
            <w:rPr>
              <w:rFonts w:asciiTheme="majorBidi" w:hAnsiTheme="majorBidi" w:cstheme="majorBidi"/>
            </w:rPr>
          </w:rPrChange>
        </w:rPr>
        <w:t>les associations significatives suivantes :</w:t>
      </w:r>
    </w:p>
    <w:p w14:paraId="55526C1C" w14:textId="2144C09E" w:rsidR="00B1604D" w:rsidRPr="00287236" w:rsidRDefault="00B1604D" w:rsidP="00B1215C">
      <w:pPr>
        <w:spacing w:line="276" w:lineRule="auto"/>
        <w:jc w:val="both"/>
        <w:rPr>
          <w:rFonts w:asciiTheme="majorBidi" w:hAnsiTheme="majorBidi" w:cstheme="majorBidi"/>
          <w:color w:val="FF0000"/>
          <w:rPrChange w:id="12" w:author="BENKHALLOUF Youssef (EXT) ResgCftScrDef" w:date="2022-09-15T20:41:00Z">
            <w:rPr>
              <w:rFonts w:asciiTheme="majorBidi" w:hAnsiTheme="majorBidi" w:cstheme="majorBidi"/>
            </w:rPr>
          </w:rPrChange>
        </w:rPr>
      </w:pPr>
      <w:r w:rsidRPr="00287236">
        <w:rPr>
          <w:rFonts w:asciiTheme="majorBidi" w:hAnsiTheme="majorBidi" w:cstheme="majorBidi"/>
          <w:color w:val="FF0000"/>
          <w:rPrChange w:id="13" w:author="BENKHALLOUF Youssef (EXT) ResgCftScrDef" w:date="2022-09-15T20:41:00Z">
            <w:rPr>
              <w:rFonts w:asciiTheme="majorBidi" w:hAnsiTheme="majorBidi" w:cstheme="majorBidi"/>
            </w:rPr>
          </w:rPrChange>
        </w:rPr>
        <w:t>Entre le résultat du test et les symptômes cliniques.</w:t>
      </w:r>
    </w:p>
    <w:p w14:paraId="37A7D651" w14:textId="42F9B62A" w:rsidR="00B1604D" w:rsidRPr="00287236" w:rsidRDefault="00B1604D" w:rsidP="00B1215C">
      <w:pPr>
        <w:spacing w:line="276" w:lineRule="auto"/>
        <w:jc w:val="both"/>
        <w:rPr>
          <w:rFonts w:asciiTheme="majorBidi" w:hAnsiTheme="majorBidi" w:cstheme="majorBidi"/>
          <w:color w:val="FF0000"/>
          <w:rPrChange w:id="14" w:author="BENKHALLOUF Youssef (EXT) ResgCftScrDef" w:date="2022-09-15T20:41:00Z">
            <w:rPr>
              <w:rFonts w:asciiTheme="majorBidi" w:hAnsiTheme="majorBidi" w:cstheme="majorBidi"/>
            </w:rPr>
          </w:rPrChange>
        </w:rPr>
      </w:pPr>
      <w:r w:rsidRPr="00287236">
        <w:rPr>
          <w:rFonts w:asciiTheme="majorBidi" w:hAnsiTheme="majorBidi" w:cstheme="majorBidi"/>
          <w:color w:val="FF0000"/>
          <w:rPrChange w:id="15" w:author="BENKHALLOUF Youssef (EXT) ResgCftScrDef" w:date="2022-09-15T20:41:00Z">
            <w:rPr>
              <w:rFonts w:asciiTheme="majorBidi" w:hAnsiTheme="majorBidi" w:cstheme="majorBidi"/>
            </w:rPr>
          </w:rPrChange>
        </w:rPr>
        <w:t>Entre la variation de la résistance nasale et les symptômes cliniques.</w:t>
      </w:r>
    </w:p>
    <w:p w14:paraId="2D9D9AF6" w14:textId="557F00FE" w:rsidR="00B1604D" w:rsidRPr="00287236" w:rsidRDefault="00B1604D" w:rsidP="00B1215C">
      <w:pPr>
        <w:spacing w:line="276" w:lineRule="auto"/>
        <w:jc w:val="both"/>
        <w:rPr>
          <w:rFonts w:asciiTheme="majorBidi" w:hAnsiTheme="majorBidi" w:cstheme="majorBidi"/>
          <w:color w:val="FF0000"/>
          <w:rPrChange w:id="16" w:author="BENKHALLOUF Youssef (EXT) ResgCftScrDef" w:date="2022-09-15T20:41:00Z">
            <w:rPr>
              <w:rFonts w:asciiTheme="majorBidi" w:hAnsiTheme="majorBidi" w:cstheme="majorBidi"/>
            </w:rPr>
          </w:rPrChange>
        </w:rPr>
      </w:pPr>
      <w:r w:rsidRPr="00287236">
        <w:rPr>
          <w:rFonts w:asciiTheme="majorBidi" w:hAnsiTheme="majorBidi" w:cstheme="majorBidi"/>
          <w:color w:val="FF0000"/>
          <w:rPrChange w:id="17" w:author="BENKHALLOUF Youssef (EXT) ResgCftScrDef" w:date="2022-09-15T20:41:00Z">
            <w:rPr>
              <w:rFonts w:asciiTheme="majorBidi" w:hAnsiTheme="majorBidi" w:cstheme="majorBidi"/>
            </w:rPr>
          </w:rPrChange>
        </w:rPr>
        <w:t>Entre la variation de la résistance nasale et les agents testés.</w:t>
      </w:r>
    </w:p>
    <w:p w14:paraId="0455FD5F" w14:textId="77777777" w:rsidR="00B1604D" w:rsidRDefault="00B1604D" w:rsidP="00B1215C">
      <w:pPr>
        <w:spacing w:line="276" w:lineRule="auto"/>
        <w:jc w:val="both"/>
        <w:rPr>
          <w:rFonts w:asciiTheme="majorBidi" w:hAnsiTheme="majorBidi" w:cstheme="majorBidi"/>
        </w:rPr>
      </w:pPr>
    </w:p>
    <w:p w14:paraId="3F084D47" w14:textId="1A09DEB3" w:rsidR="00B1215C" w:rsidRDefault="00B1215C" w:rsidP="00B1215C">
      <w:pPr>
        <w:spacing w:line="276" w:lineRule="auto"/>
        <w:jc w:val="both"/>
        <w:rPr>
          <w:rFonts w:asciiTheme="majorBidi" w:hAnsiTheme="majorBidi" w:cstheme="majorBidi"/>
        </w:rPr>
      </w:pPr>
      <w:r w:rsidRPr="008A4DBA">
        <w:rPr>
          <w:rFonts w:asciiTheme="majorBidi" w:hAnsiTheme="majorBidi" w:cstheme="majorBidi"/>
          <w:b/>
          <w:bCs/>
        </w:rPr>
        <w:t>Mots clés :</w:t>
      </w:r>
      <w:r>
        <w:rPr>
          <w:rFonts w:asciiTheme="majorBidi" w:hAnsiTheme="majorBidi" w:cstheme="majorBidi"/>
        </w:rPr>
        <w:t xml:space="preserve"> test de provocation nasal</w:t>
      </w:r>
      <w:r w:rsidRPr="008A4DBA">
        <w:rPr>
          <w:rFonts w:asciiTheme="majorBidi" w:hAnsiTheme="majorBidi" w:cstheme="majorBidi"/>
        </w:rPr>
        <w:t xml:space="preserve">, </w:t>
      </w:r>
      <w:r w:rsidRPr="00365D76">
        <w:rPr>
          <w:rFonts w:asciiTheme="majorBidi" w:hAnsiTheme="majorBidi" w:cstheme="majorBidi"/>
        </w:rPr>
        <w:t>rhinite professionnelle et asthme professionnel</w:t>
      </w:r>
      <w:r w:rsidR="00B630BF">
        <w:rPr>
          <w:rFonts w:asciiTheme="majorBidi" w:hAnsiTheme="majorBidi" w:cstheme="majorBidi"/>
        </w:rPr>
        <w:t>.</w:t>
      </w:r>
    </w:p>
    <w:p w14:paraId="3C897762" w14:textId="77777777" w:rsidR="00B1215C" w:rsidRPr="000906F9" w:rsidRDefault="00B1215C" w:rsidP="00B1215C">
      <w:pPr>
        <w:jc w:val="both"/>
        <w:rPr>
          <w:ins w:id="18" w:author="youssef" w:date="2022-09-15T07:36:00Z"/>
          <w:rFonts w:asciiTheme="majorBidi" w:hAnsiTheme="majorBidi" w:cstheme="majorBidi"/>
        </w:rPr>
      </w:pPr>
    </w:p>
    <w:p w14:paraId="00B5B53C" w14:textId="77777777" w:rsidR="00B1215C" w:rsidRPr="000906F9" w:rsidRDefault="00B1215C" w:rsidP="00AA7E59">
      <w:pPr>
        <w:jc w:val="both"/>
        <w:rPr>
          <w:rFonts w:asciiTheme="majorBidi" w:hAnsiTheme="majorBidi" w:cstheme="majorBidi"/>
        </w:rPr>
      </w:pPr>
    </w:p>
    <w:p w14:paraId="55F66EFA" w14:textId="77777777" w:rsidR="007C1360" w:rsidRPr="000906F9" w:rsidRDefault="007C1360" w:rsidP="007C1360">
      <w:pPr>
        <w:jc w:val="both"/>
        <w:rPr>
          <w:rFonts w:asciiTheme="majorBidi" w:hAnsiTheme="majorBidi" w:cstheme="majorBidi"/>
        </w:rPr>
      </w:pPr>
    </w:p>
    <w:p w14:paraId="6A0C3ECA" w14:textId="77777777" w:rsidR="007C1360" w:rsidRPr="007C1360" w:rsidRDefault="007C1360" w:rsidP="007C1360"/>
    <w:p w14:paraId="72D1CC1B" w14:textId="77777777" w:rsidR="002D6203" w:rsidRDefault="002D6203" w:rsidP="00720E1D">
      <w:pPr>
        <w:spacing w:after="160" w:line="276" w:lineRule="auto"/>
        <w:jc w:val="center"/>
      </w:pPr>
    </w:p>
    <w:p w14:paraId="75902A41" w14:textId="77777777" w:rsidR="002D6203" w:rsidRDefault="002D6203" w:rsidP="00720E1D">
      <w:pPr>
        <w:spacing w:after="160" w:line="276" w:lineRule="auto"/>
        <w:jc w:val="center"/>
      </w:pPr>
    </w:p>
    <w:p w14:paraId="36B208F5" w14:textId="77777777" w:rsidR="00545343" w:rsidRPr="006026F6" w:rsidRDefault="00545343" w:rsidP="006C1179">
      <w:pPr>
        <w:pStyle w:val="Titre1"/>
        <w:numPr>
          <w:ilvl w:val="0"/>
          <w:numId w:val="0"/>
        </w:numPr>
        <w:ind w:left="340"/>
        <w:jc w:val="center"/>
        <w:rPr>
          <w:lang w:val="en-US"/>
        </w:rPr>
      </w:pPr>
      <w:bookmarkStart w:id="19" w:name="_Toc113368650"/>
      <w:r w:rsidRPr="00CA26DA">
        <w:rPr>
          <w:lang w:val="en-US"/>
        </w:rPr>
        <w:t>Abstract</w:t>
      </w:r>
      <w:bookmarkEnd w:id="19"/>
    </w:p>
    <w:p w14:paraId="670E76E5" w14:textId="77777777" w:rsidR="004755CA" w:rsidRDefault="004755CA" w:rsidP="006C1179">
      <w:pPr>
        <w:spacing w:line="276" w:lineRule="auto"/>
        <w:jc w:val="both"/>
        <w:rPr>
          <w:rFonts w:asciiTheme="majorBidi" w:hAnsiTheme="majorBidi" w:cstheme="majorBidi"/>
          <w:lang w:val="en-US"/>
        </w:rPr>
      </w:pPr>
      <w:r w:rsidRPr="00714B97">
        <w:rPr>
          <w:rFonts w:asciiTheme="majorBidi" w:hAnsiTheme="majorBidi" w:cstheme="majorBidi"/>
          <w:b/>
          <w:bCs/>
          <w:lang w:val="en-US"/>
        </w:rPr>
        <w:t>Background</w:t>
      </w:r>
      <w:r w:rsidRPr="00714B97">
        <w:rPr>
          <w:rFonts w:asciiTheme="majorBidi" w:hAnsiTheme="majorBidi" w:cstheme="majorBidi"/>
          <w:lang w:val="en-US"/>
        </w:rPr>
        <w:t>: A</w:t>
      </w:r>
      <w:r>
        <w:rPr>
          <w:rFonts w:asciiTheme="majorBidi" w:hAnsiTheme="majorBidi" w:cstheme="majorBidi"/>
          <w:lang w:val="en-US"/>
        </w:rPr>
        <w:t xml:space="preserve">llergic rhinitis is an affectation </w:t>
      </w:r>
      <w:r w:rsidRPr="00714B97">
        <w:rPr>
          <w:rFonts w:asciiTheme="majorBidi" w:hAnsiTheme="majorBidi" w:cstheme="majorBidi"/>
          <w:lang w:val="en-US"/>
        </w:rPr>
        <w:t xml:space="preserve">defined by the presence of symptoms such as rhinorrhea (anterior or posterior), nasal pruritus, sneezing and nasal obstruction, which result from an inflammatory reaction in the nasal mucosa (mediated by IgE).It affects nearly 30% of the adult population, social life, school performance and work productivity; It affects nearly 30% of the adult population and affects social life, school performance and work productivity, leading to indirect economic </w:t>
      </w:r>
      <w:del w:id="20" w:author="YOUSSEF BENKHALLOUF" w:date="2022-09-14T17:42:00Z">
        <w:r w:rsidRPr="00714B97" w:rsidDel="00F835D1">
          <w:rPr>
            <w:rFonts w:asciiTheme="majorBidi" w:hAnsiTheme="majorBidi" w:cstheme="majorBidi"/>
            <w:lang w:val="en-US"/>
          </w:rPr>
          <w:delText>repercussions.</w:delText>
        </w:r>
        <w:r w:rsidRPr="00B90F51" w:rsidDel="00F835D1">
          <w:rPr>
            <w:rFonts w:asciiTheme="majorBidi" w:hAnsiTheme="majorBidi" w:cstheme="majorBidi"/>
            <w:lang w:val="en-US"/>
          </w:rPr>
          <w:delText>Allergic</w:delText>
        </w:r>
      </w:del>
      <w:ins w:id="21" w:author="YOUSSEF BENKHALLOUF" w:date="2022-09-14T17:42:00Z">
        <w:r w:rsidR="00F835D1" w:rsidRPr="00714B97">
          <w:rPr>
            <w:rFonts w:asciiTheme="majorBidi" w:hAnsiTheme="majorBidi" w:cstheme="majorBidi"/>
            <w:lang w:val="en-US"/>
          </w:rPr>
          <w:t>repercussions.</w:t>
        </w:r>
        <w:r w:rsidR="00F835D1" w:rsidRPr="00B90F51">
          <w:rPr>
            <w:rFonts w:asciiTheme="majorBidi" w:hAnsiTheme="majorBidi" w:cstheme="majorBidi"/>
            <w:lang w:val="en-US"/>
          </w:rPr>
          <w:t xml:space="preserve"> Allergic</w:t>
        </w:r>
      </w:ins>
      <w:r w:rsidRPr="00B90F51">
        <w:rPr>
          <w:rFonts w:asciiTheme="majorBidi" w:hAnsiTheme="majorBidi" w:cstheme="majorBidi"/>
          <w:lang w:val="en-US"/>
        </w:rPr>
        <w:t xml:space="preserve"> rhinitis is strongly linked to asthma and often precedes its onset. Epidemiologically, a subject with rhinitis has a risk of asthma approximately three times higher </w:t>
      </w:r>
      <w:r>
        <w:rPr>
          <w:rFonts w:asciiTheme="majorBidi" w:hAnsiTheme="majorBidi" w:cstheme="majorBidi"/>
          <w:lang w:val="en-US"/>
        </w:rPr>
        <w:t>than the control population. A</w:t>
      </w:r>
      <w:r w:rsidRPr="00B90F51">
        <w:rPr>
          <w:rFonts w:asciiTheme="majorBidi" w:hAnsiTheme="majorBidi" w:cstheme="majorBidi"/>
          <w:lang w:val="en-US"/>
        </w:rPr>
        <w:t>bout 75% of cases, asthma is associated with rhinitis [1].</w:t>
      </w:r>
    </w:p>
    <w:p w14:paraId="30F40B81" w14:textId="77777777" w:rsidR="004755CA" w:rsidRDefault="004755CA" w:rsidP="006C1179">
      <w:pPr>
        <w:spacing w:line="276" w:lineRule="auto"/>
        <w:jc w:val="both"/>
        <w:rPr>
          <w:rFonts w:asciiTheme="majorBidi" w:hAnsiTheme="majorBidi" w:cstheme="majorBidi"/>
          <w:lang w:val="en-US"/>
        </w:rPr>
      </w:pPr>
      <w:r>
        <w:rPr>
          <w:rFonts w:asciiTheme="majorBidi" w:hAnsiTheme="majorBidi" w:cstheme="majorBidi"/>
          <w:lang w:val="en-US"/>
        </w:rPr>
        <w:t>Nasal provocation test</w:t>
      </w:r>
      <w:r w:rsidRPr="00B90F51">
        <w:rPr>
          <w:rFonts w:asciiTheme="majorBidi" w:hAnsiTheme="majorBidi" w:cstheme="majorBidi"/>
          <w:lang w:val="en-US"/>
        </w:rPr>
        <w:t xml:space="preserve"> (NPT) is</w:t>
      </w:r>
      <w:r>
        <w:rPr>
          <w:rFonts w:asciiTheme="majorBidi" w:hAnsiTheme="majorBidi" w:cstheme="majorBidi"/>
          <w:lang w:val="en-US"/>
        </w:rPr>
        <w:t xml:space="preserve"> very useful exposure test</w:t>
      </w:r>
      <w:r w:rsidRPr="00B90F51">
        <w:rPr>
          <w:rFonts w:asciiTheme="majorBidi" w:hAnsiTheme="majorBidi" w:cstheme="majorBidi"/>
          <w:lang w:val="en-US"/>
        </w:rPr>
        <w:t xml:space="preserve"> in the diagnosis and management of allergic rhinitis and asthma. The first descriptions were made by Blackley in 1873 and the experiment consisted of applying pollen grains to the nasal mucosa in order to evaluate the clinical reactions induced.</w:t>
      </w:r>
    </w:p>
    <w:p w14:paraId="1D6A2550" w14:textId="77777777" w:rsidR="004755CA" w:rsidRPr="008652C7" w:rsidRDefault="004755CA" w:rsidP="006C1179">
      <w:pPr>
        <w:pStyle w:val="Sansinterligne"/>
        <w:rPr>
          <w:lang w:val="en-US"/>
        </w:rPr>
      </w:pPr>
      <w:r w:rsidRPr="009942BB">
        <w:rPr>
          <w:b/>
          <w:bCs/>
          <w:lang w:val="en-US"/>
        </w:rPr>
        <w:t>Objective</w:t>
      </w:r>
      <w:r w:rsidRPr="009942BB">
        <w:rPr>
          <w:lang w:val="en-US"/>
        </w:rPr>
        <w:t>: To describe the different methods of nasal provocation test for the as</w:t>
      </w:r>
      <w:r>
        <w:rPr>
          <w:lang w:val="en-US"/>
        </w:rPr>
        <w:t>thma and rhinitis occupational diagnosis.</w:t>
      </w:r>
      <w:r w:rsidRPr="009942BB">
        <w:rPr>
          <w:lang w:val="en-US"/>
        </w:rPr>
        <w:t xml:space="preserve"> To evaluate rhino manometry in a databas</w:t>
      </w:r>
      <w:r>
        <w:rPr>
          <w:lang w:val="en-US"/>
        </w:rPr>
        <w:t xml:space="preserve">e of occupational </w:t>
      </w:r>
      <w:r w:rsidRPr="008652C7">
        <w:rPr>
          <w:lang w:val="en-US"/>
        </w:rPr>
        <w:t>pathologies in the Poison Control Center.</w:t>
      </w:r>
    </w:p>
    <w:p w14:paraId="0C26328D" w14:textId="77777777" w:rsidR="004755CA" w:rsidRPr="004C1BFB" w:rsidRDefault="004755CA" w:rsidP="006C1179">
      <w:pPr>
        <w:pStyle w:val="Sansinterligne"/>
        <w:rPr>
          <w:lang w:val="en-US"/>
        </w:rPr>
      </w:pPr>
      <w:r w:rsidRPr="004755CA">
        <w:rPr>
          <w:b/>
          <w:bCs/>
          <w:lang w:val="en-US"/>
        </w:rPr>
        <w:t>Methods:</w:t>
      </w:r>
      <w:r w:rsidRPr="004755CA">
        <w:rPr>
          <w:lang w:val="en-US"/>
        </w:rPr>
        <w:t xml:space="preserve"> An analysis</w:t>
      </w:r>
      <w:r w:rsidRPr="00A60352">
        <w:rPr>
          <w:rFonts w:ascii="Times New Roman" w:hAnsi="Times New Roman" w:cs="Times New Roman"/>
          <w:lang w:val="en-US"/>
        </w:rPr>
        <w:t xml:space="preserve"> of the data, </w:t>
      </w:r>
      <w:del w:id="22" w:author="YOUSSEF BENKHALLOUF" w:date="2022-09-14T20:58:00Z">
        <w:r w:rsidDel="00476298">
          <w:rPr>
            <w:rFonts w:ascii="Times New Roman" w:hAnsi="Times New Roman" w:cs="Times New Roman"/>
            <w:lang w:val="en-US"/>
          </w:rPr>
          <w:delText>c</w:delText>
        </w:r>
        <w:r w:rsidRPr="00A60352" w:rsidDel="00476298">
          <w:rPr>
            <w:rFonts w:ascii="Times New Roman" w:hAnsi="Times New Roman" w:cs="Times New Roman"/>
            <w:lang w:val="en-US"/>
          </w:rPr>
          <w:delText>arriedon</w:delText>
        </w:r>
      </w:del>
      <w:ins w:id="23" w:author="YOUSSEF BENKHALLOUF" w:date="2022-09-14T20:58:00Z">
        <w:r w:rsidR="00476298">
          <w:rPr>
            <w:rFonts w:ascii="Times New Roman" w:hAnsi="Times New Roman" w:cs="Times New Roman"/>
            <w:lang w:val="en-US"/>
          </w:rPr>
          <w:t>c</w:t>
        </w:r>
        <w:r w:rsidR="00476298" w:rsidRPr="00A60352">
          <w:rPr>
            <w:rFonts w:ascii="Times New Roman" w:hAnsi="Times New Roman" w:cs="Times New Roman"/>
            <w:lang w:val="en-US"/>
          </w:rPr>
          <w:t>arried on</w:t>
        </w:r>
      </w:ins>
      <w:r w:rsidRPr="00A60352">
        <w:rPr>
          <w:rFonts w:ascii="Times New Roman" w:hAnsi="Times New Roman" w:cs="Times New Roman"/>
          <w:lang w:val="en-US"/>
        </w:rPr>
        <w:t xml:space="preserve"> patients with occupational rhinitis and/or asthma in the Poison Control and Toxicovigilance Center (Lariboisière - Fernand Widal AP-HP Hospital) of Paris from 2002 to 2020.</w:t>
      </w:r>
    </w:p>
    <w:p w14:paraId="306DFF73" w14:textId="77777777" w:rsidR="004755CA" w:rsidRPr="00A60352" w:rsidRDefault="004755CA" w:rsidP="006C1179">
      <w:pPr>
        <w:pStyle w:val="Sansinterligne"/>
        <w:rPr>
          <w:rFonts w:ascii="Times New Roman" w:hAnsi="Times New Roman" w:cs="Times New Roman"/>
          <w:lang w:val="en-US"/>
        </w:rPr>
      </w:pPr>
      <w:r w:rsidRPr="00A60352">
        <w:rPr>
          <w:rFonts w:ascii="Times New Roman" w:hAnsi="Times New Roman" w:cs="Times New Roman"/>
          <w:lang w:val="en-US"/>
        </w:rPr>
        <w:t>Descriptive analyses were performed from contingency tables, for the different clinical symptoms and agents tested according to the test result and the variation of nasal resistance.</w:t>
      </w:r>
    </w:p>
    <w:p w14:paraId="06EDA969" w14:textId="77777777" w:rsidR="004755CA" w:rsidRDefault="004755CA" w:rsidP="006C1179">
      <w:pPr>
        <w:pStyle w:val="Sansinterligne"/>
        <w:autoSpaceDE w:val="0"/>
        <w:autoSpaceDN w:val="0"/>
        <w:adjustRightInd w:val="0"/>
        <w:rPr>
          <w:rFonts w:ascii="Times New Roman" w:hAnsi="Times New Roman" w:cs="Times New Roman"/>
          <w:lang w:val="en-US"/>
        </w:rPr>
      </w:pPr>
      <w:r w:rsidRPr="00A60352">
        <w:rPr>
          <w:rFonts w:ascii="Times New Roman" w:hAnsi="Times New Roman" w:cs="Times New Roman"/>
          <w:lang w:val="en-US"/>
        </w:rPr>
        <w:t xml:space="preserve">Association analyses were </w:t>
      </w:r>
      <w:r>
        <w:rPr>
          <w:rFonts w:ascii="Times New Roman" w:hAnsi="Times New Roman" w:cs="Times New Roman"/>
          <w:lang w:val="en-US"/>
        </w:rPr>
        <w:t>performed by: a linear model (LM</w:t>
      </w:r>
      <w:r w:rsidRPr="00A60352">
        <w:rPr>
          <w:rFonts w:ascii="Times New Roman" w:hAnsi="Times New Roman" w:cs="Times New Roman"/>
          <w:lang w:val="en-US"/>
        </w:rPr>
        <w:t>) between the variation of the nasal resistance, the clinical symptoms and the tested agents, and a generalized linear model was performed between the test result, the clinical symptoms and the tested agents</w:t>
      </w:r>
    </w:p>
    <w:p w14:paraId="6688D152" w14:textId="77777777" w:rsidR="004755CA" w:rsidRDefault="004755CA" w:rsidP="006C1179">
      <w:pPr>
        <w:pStyle w:val="Default"/>
        <w:spacing w:line="276" w:lineRule="auto"/>
        <w:jc w:val="both"/>
        <w:rPr>
          <w:rFonts w:asciiTheme="majorBidi" w:hAnsiTheme="majorBidi" w:cstheme="majorBidi"/>
          <w:lang w:val="en-US"/>
        </w:rPr>
      </w:pPr>
      <w:r w:rsidRPr="008A4DBA">
        <w:rPr>
          <w:rFonts w:asciiTheme="majorBidi" w:hAnsiTheme="majorBidi" w:cstheme="majorBidi"/>
          <w:b/>
          <w:bCs/>
          <w:lang w:val="en-US"/>
        </w:rPr>
        <w:lastRenderedPageBreak/>
        <w:t>Results</w:t>
      </w:r>
      <w:r>
        <w:rPr>
          <w:rFonts w:asciiTheme="majorBidi" w:hAnsiTheme="majorBidi" w:cstheme="majorBidi"/>
          <w:lang w:val="en-US"/>
        </w:rPr>
        <w:t>:</w:t>
      </w:r>
      <w:r w:rsidRPr="008A4DBA">
        <w:rPr>
          <w:rFonts w:asciiTheme="majorBidi" w:hAnsiTheme="majorBidi" w:cstheme="majorBidi"/>
          <w:lang w:val="en-US"/>
        </w:rPr>
        <w:t xml:space="preserve"> The description showed that the positive results and the appearance of clinical symptoms and the tested agents are related to each other. as well as they are present during the increase of the variation of nasal resistance .The application of the two models linear and generalized linear, leads to conclude a significant association between the clinical symptoms, and most of the tested agents for the first model and a significant association only with the appearance of clinical signs for the second model .</w:t>
      </w:r>
    </w:p>
    <w:p w14:paraId="29D32F20" w14:textId="77777777" w:rsidR="004755CA" w:rsidRPr="008A4DBA" w:rsidRDefault="004755CA" w:rsidP="006C1179">
      <w:pPr>
        <w:spacing w:line="276" w:lineRule="auto"/>
        <w:jc w:val="both"/>
        <w:rPr>
          <w:rFonts w:asciiTheme="majorBidi" w:hAnsiTheme="majorBidi" w:cstheme="majorBidi"/>
          <w:lang w:val="en-US"/>
        </w:rPr>
      </w:pPr>
      <w:r w:rsidRPr="004C1BFB">
        <w:rPr>
          <w:rFonts w:asciiTheme="majorBidi" w:hAnsiTheme="majorBidi" w:cstheme="majorBidi"/>
          <w:b/>
          <w:bCs/>
          <w:lang w:val="en-US"/>
        </w:rPr>
        <w:t>Conclusion:</w:t>
      </w:r>
      <w:r w:rsidRPr="008A4DBA">
        <w:rPr>
          <w:rFonts w:asciiTheme="majorBidi" w:hAnsiTheme="majorBidi" w:cstheme="majorBidi"/>
          <w:lang w:val="en-US"/>
        </w:rPr>
        <w:t xml:space="preserve"> The results deserve to be compared with descriptive analyses and association models.</w:t>
      </w:r>
    </w:p>
    <w:p w14:paraId="25C3AD87" w14:textId="77777777" w:rsidR="004755CA" w:rsidRPr="008A4DBA" w:rsidRDefault="004755CA" w:rsidP="006C1179">
      <w:pPr>
        <w:pStyle w:val="Default"/>
        <w:spacing w:line="276" w:lineRule="auto"/>
        <w:jc w:val="both"/>
        <w:rPr>
          <w:rFonts w:asciiTheme="majorBidi" w:hAnsiTheme="majorBidi" w:cstheme="majorBidi"/>
          <w:lang w:val="en-US"/>
        </w:rPr>
      </w:pPr>
      <w:r w:rsidRPr="008A4DBA">
        <w:rPr>
          <w:rFonts w:asciiTheme="majorBidi" w:hAnsiTheme="majorBidi" w:cstheme="majorBidi"/>
          <w:b/>
          <w:bCs/>
          <w:lang w:val="en-US"/>
        </w:rPr>
        <w:t>Key words</w:t>
      </w:r>
      <w:r w:rsidRPr="008A4DBA">
        <w:rPr>
          <w:rFonts w:asciiTheme="majorBidi" w:hAnsiTheme="majorBidi" w:cstheme="majorBidi"/>
          <w:lang w:val="en-US"/>
        </w:rPr>
        <w:t>: nasal challenge test, low molecular weight and high molecular weight agents, test results</w:t>
      </w:r>
      <w:r>
        <w:rPr>
          <w:rFonts w:asciiTheme="majorBidi" w:hAnsiTheme="majorBidi" w:cstheme="majorBidi"/>
          <w:lang w:val="en-US"/>
        </w:rPr>
        <w:t>.</w:t>
      </w:r>
    </w:p>
    <w:p w14:paraId="5EE4D1C8" w14:textId="77777777" w:rsidR="002D6203" w:rsidRPr="004755CA" w:rsidRDefault="002D6203" w:rsidP="004755CA">
      <w:pPr>
        <w:spacing w:after="160" w:line="276" w:lineRule="auto"/>
        <w:rPr>
          <w:lang w:val="en-US"/>
        </w:rPr>
      </w:pPr>
    </w:p>
    <w:p w14:paraId="0B50D946" w14:textId="77777777" w:rsidR="002D6203" w:rsidRPr="004755CA" w:rsidRDefault="002D6203" w:rsidP="00720E1D">
      <w:pPr>
        <w:spacing w:after="160" w:line="276" w:lineRule="auto"/>
        <w:jc w:val="center"/>
        <w:rPr>
          <w:lang w:val="en-US"/>
        </w:rPr>
      </w:pPr>
    </w:p>
    <w:p w14:paraId="37AC1052" w14:textId="77777777" w:rsidR="002D6203" w:rsidRDefault="002D6203" w:rsidP="00720E1D">
      <w:pPr>
        <w:spacing w:after="160" w:line="276" w:lineRule="auto"/>
        <w:jc w:val="center"/>
        <w:rPr>
          <w:ins w:id="24" w:author="youssef" w:date="2022-09-15T10:40:00Z"/>
          <w:lang w:val="en-US"/>
        </w:rPr>
      </w:pPr>
    </w:p>
    <w:p w14:paraId="5EFAF4FA" w14:textId="77777777" w:rsidR="00D65C5E" w:rsidRDefault="00D65C5E" w:rsidP="00720E1D">
      <w:pPr>
        <w:spacing w:after="160" w:line="276" w:lineRule="auto"/>
        <w:jc w:val="center"/>
        <w:rPr>
          <w:ins w:id="25" w:author="youssef" w:date="2022-09-15T10:40:00Z"/>
          <w:lang w:val="en-US"/>
        </w:rPr>
      </w:pPr>
    </w:p>
    <w:p w14:paraId="5C94F6D5" w14:textId="77777777" w:rsidR="00D65C5E" w:rsidRDefault="00D65C5E" w:rsidP="00720E1D">
      <w:pPr>
        <w:spacing w:after="160" w:line="276" w:lineRule="auto"/>
        <w:jc w:val="center"/>
        <w:rPr>
          <w:ins w:id="26" w:author="youssef" w:date="2022-09-15T10:40:00Z"/>
          <w:lang w:val="en-US"/>
        </w:rPr>
      </w:pPr>
    </w:p>
    <w:p w14:paraId="59CE2551" w14:textId="77777777" w:rsidR="00D65C5E" w:rsidRDefault="00D65C5E" w:rsidP="00720E1D">
      <w:pPr>
        <w:spacing w:after="160" w:line="276" w:lineRule="auto"/>
        <w:jc w:val="center"/>
        <w:rPr>
          <w:ins w:id="27" w:author="youssef" w:date="2022-09-15T10:40:00Z"/>
          <w:lang w:val="en-US"/>
        </w:rPr>
      </w:pPr>
    </w:p>
    <w:p w14:paraId="547A6965" w14:textId="77777777" w:rsidR="00D65C5E" w:rsidRDefault="00D65C5E" w:rsidP="00720E1D">
      <w:pPr>
        <w:spacing w:after="160" w:line="276" w:lineRule="auto"/>
        <w:jc w:val="center"/>
        <w:rPr>
          <w:ins w:id="28" w:author="youssef" w:date="2022-09-15T10:40:00Z"/>
          <w:lang w:val="en-US"/>
        </w:rPr>
      </w:pPr>
    </w:p>
    <w:p w14:paraId="772A20C7" w14:textId="77777777" w:rsidR="00D65C5E" w:rsidRDefault="00D65C5E" w:rsidP="00720E1D">
      <w:pPr>
        <w:spacing w:after="160" w:line="276" w:lineRule="auto"/>
        <w:jc w:val="center"/>
        <w:rPr>
          <w:ins w:id="29" w:author="youssef" w:date="2022-09-15T10:40:00Z"/>
          <w:lang w:val="en-US"/>
        </w:rPr>
      </w:pPr>
    </w:p>
    <w:p w14:paraId="26387160" w14:textId="77777777" w:rsidR="00D65C5E" w:rsidRDefault="00D65C5E" w:rsidP="00720E1D">
      <w:pPr>
        <w:spacing w:after="160" w:line="276" w:lineRule="auto"/>
        <w:jc w:val="center"/>
        <w:rPr>
          <w:ins w:id="30" w:author="youssef" w:date="2022-09-15T10:40:00Z"/>
          <w:lang w:val="en-US"/>
        </w:rPr>
      </w:pPr>
    </w:p>
    <w:p w14:paraId="5E6225BF" w14:textId="77777777" w:rsidR="00D65C5E" w:rsidRDefault="00D65C5E" w:rsidP="00720E1D">
      <w:pPr>
        <w:spacing w:after="160" w:line="276" w:lineRule="auto"/>
        <w:jc w:val="center"/>
        <w:rPr>
          <w:ins w:id="31" w:author="youssef" w:date="2022-09-15T10:40:00Z"/>
          <w:lang w:val="en-US"/>
        </w:rPr>
      </w:pPr>
    </w:p>
    <w:p w14:paraId="764F013A" w14:textId="77777777" w:rsidR="00D65C5E" w:rsidRDefault="00D65C5E" w:rsidP="00720E1D">
      <w:pPr>
        <w:spacing w:after="160" w:line="276" w:lineRule="auto"/>
        <w:jc w:val="center"/>
        <w:rPr>
          <w:ins w:id="32" w:author="youssef" w:date="2022-09-15T10:40:00Z"/>
          <w:lang w:val="en-US"/>
        </w:rPr>
      </w:pPr>
    </w:p>
    <w:p w14:paraId="4FEEFD0A" w14:textId="77777777" w:rsidR="00D65C5E" w:rsidRDefault="00D65C5E" w:rsidP="00720E1D">
      <w:pPr>
        <w:spacing w:after="160" w:line="276" w:lineRule="auto"/>
        <w:jc w:val="center"/>
        <w:rPr>
          <w:ins w:id="33" w:author="youssef" w:date="2022-09-15T10:40:00Z"/>
          <w:lang w:val="en-US"/>
        </w:rPr>
      </w:pPr>
    </w:p>
    <w:p w14:paraId="1E6E42EC" w14:textId="77777777" w:rsidR="00D65C5E" w:rsidRDefault="00D65C5E" w:rsidP="00720E1D">
      <w:pPr>
        <w:spacing w:after="160" w:line="276" w:lineRule="auto"/>
        <w:jc w:val="center"/>
        <w:rPr>
          <w:ins w:id="34" w:author="youssef" w:date="2022-09-15T10:40:00Z"/>
          <w:lang w:val="en-US"/>
        </w:rPr>
      </w:pPr>
    </w:p>
    <w:p w14:paraId="070A2CDB" w14:textId="77777777" w:rsidR="00D65C5E" w:rsidRDefault="00D65C5E" w:rsidP="00720E1D">
      <w:pPr>
        <w:spacing w:after="160" w:line="276" w:lineRule="auto"/>
        <w:jc w:val="center"/>
        <w:rPr>
          <w:ins w:id="35" w:author="youssef" w:date="2022-09-15T10:40:00Z"/>
          <w:lang w:val="en-US"/>
        </w:rPr>
      </w:pPr>
    </w:p>
    <w:p w14:paraId="2C678E39" w14:textId="77777777" w:rsidR="00D65C5E" w:rsidRDefault="00D65C5E" w:rsidP="00720E1D">
      <w:pPr>
        <w:spacing w:after="160" w:line="276" w:lineRule="auto"/>
        <w:jc w:val="center"/>
        <w:rPr>
          <w:ins w:id="36" w:author="youssef" w:date="2022-09-15T10:40:00Z"/>
          <w:lang w:val="en-US"/>
        </w:rPr>
      </w:pPr>
    </w:p>
    <w:p w14:paraId="1BC7F12F" w14:textId="77777777" w:rsidR="00D65C5E" w:rsidRDefault="00D65C5E" w:rsidP="00720E1D">
      <w:pPr>
        <w:spacing w:after="160" w:line="276" w:lineRule="auto"/>
        <w:jc w:val="center"/>
        <w:rPr>
          <w:ins w:id="37" w:author="youssef" w:date="2022-09-15T10:40:00Z"/>
          <w:lang w:val="en-US"/>
        </w:rPr>
      </w:pPr>
    </w:p>
    <w:p w14:paraId="607C4EB2" w14:textId="77777777" w:rsidR="00D65C5E" w:rsidRDefault="00D65C5E" w:rsidP="00720E1D">
      <w:pPr>
        <w:spacing w:after="160" w:line="276" w:lineRule="auto"/>
        <w:jc w:val="center"/>
        <w:rPr>
          <w:ins w:id="38" w:author="youssef" w:date="2022-09-15T10:40:00Z"/>
          <w:lang w:val="en-US"/>
        </w:rPr>
      </w:pPr>
    </w:p>
    <w:p w14:paraId="1BE3EC77" w14:textId="77777777" w:rsidR="00D65C5E" w:rsidRDefault="00D65C5E" w:rsidP="00720E1D">
      <w:pPr>
        <w:spacing w:after="160" w:line="276" w:lineRule="auto"/>
        <w:jc w:val="center"/>
        <w:rPr>
          <w:ins w:id="39" w:author="youssef" w:date="2022-09-15T10:40:00Z"/>
          <w:lang w:val="en-US"/>
        </w:rPr>
      </w:pPr>
    </w:p>
    <w:p w14:paraId="11F356FE" w14:textId="77777777" w:rsidR="00D65C5E" w:rsidRDefault="00D65C5E" w:rsidP="00720E1D">
      <w:pPr>
        <w:spacing w:after="160" w:line="276" w:lineRule="auto"/>
        <w:jc w:val="center"/>
        <w:rPr>
          <w:ins w:id="40" w:author="youssef" w:date="2022-09-15T10:40:00Z"/>
          <w:lang w:val="en-US"/>
        </w:rPr>
      </w:pPr>
    </w:p>
    <w:p w14:paraId="3F5D05DF" w14:textId="77777777" w:rsidR="00D65C5E" w:rsidRDefault="00D65C5E" w:rsidP="00720E1D">
      <w:pPr>
        <w:spacing w:after="160" w:line="276" w:lineRule="auto"/>
        <w:jc w:val="center"/>
        <w:rPr>
          <w:ins w:id="41" w:author="youssef" w:date="2022-09-15T10:40:00Z"/>
          <w:lang w:val="en-US"/>
        </w:rPr>
      </w:pPr>
    </w:p>
    <w:p w14:paraId="35CFE662" w14:textId="77777777" w:rsidR="00D65C5E" w:rsidRPr="004755CA" w:rsidRDefault="00D65C5E" w:rsidP="00AE6C73">
      <w:pPr>
        <w:spacing w:after="160" w:line="276" w:lineRule="auto"/>
        <w:rPr>
          <w:lang w:val="en-US"/>
        </w:rPr>
      </w:pPr>
    </w:p>
    <w:p w14:paraId="03C60922" w14:textId="77777777" w:rsidR="002E1517" w:rsidRDefault="002E1517" w:rsidP="002E1517">
      <w:pPr>
        <w:spacing w:after="160" w:line="276" w:lineRule="auto"/>
        <w:rPr>
          <w:lang w:val="en-US"/>
        </w:rPr>
      </w:pPr>
    </w:p>
    <w:p w14:paraId="5F59146C" w14:textId="77777777" w:rsidR="00F95081" w:rsidRPr="006C1179" w:rsidRDefault="00D83121" w:rsidP="002E1517">
      <w:pPr>
        <w:spacing w:after="160" w:line="276" w:lineRule="auto"/>
        <w:jc w:val="center"/>
        <w:rPr>
          <w:b/>
          <w:bCs/>
        </w:rPr>
      </w:pPr>
      <w:r w:rsidRPr="006C1179">
        <w:rPr>
          <w:b/>
          <w:bCs/>
        </w:rPr>
        <w:t>Table des matières</w:t>
      </w:r>
    </w:p>
    <w:commentRangeStart w:id="42"/>
    <w:p w14:paraId="7771607A" w14:textId="77777777" w:rsidR="007028C2" w:rsidRDefault="00492D5C">
      <w:pPr>
        <w:pStyle w:val="TM1"/>
        <w:rPr>
          <w:rFonts w:asciiTheme="minorHAnsi" w:eastAsiaTheme="minorEastAsia" w:hAnsiTheme="minorHAnsi" w:cstheme="minorBidi"/>
          <w:noProof/>
          <w:sz w:val="22"/>
          <w:szCs w:val="22"/>
          <w:lang w:eastAsia="fr-FR"/>
        </w:rPr>
      </w:pPr>
      <w:r>
        <w:rPr>
          <w:b/>
          <w:bCs/>
          <w:sz w:val="32"/>
          <w:szCs w:val="32"/>
        </w:rPr>
        <w:fldChar w:fldCharType="begin"/>
      </w:r>
      <w:r w:rsidR="00D83121">
        <w:rPr>
          <w:b/>
          <w:bCs/>
          <w:sz w:val="32"/>
          <w:szCs w:val="32"/>
        </w:rPr>
        <w:instrText xml:space="preserve"> TOC \o \h \z \u </w:instrText>
      </w:r>
      <w:r>
        <w:rPr>
          <w:b/>
          <w:bCs/>
          <w:sz w:val="32"/>
          <w:szCs w:val="32"/>
        </w:rPr>
        <w:fldChar w:fldCharType="separate"/>
      </w:r>
      <w:hyperlink w:anchor="_Toc113368648" w:history="1">
        <w:r w:rsidR="00891570" w:rsidRPr="0090239D">
          <w:rPr>
            <w:rStyle w:val="Lienhypertexte"/>
            <w:noProof/>
          </w:rPr>
          <w:t>Remerciements</w:t>
        </w:r>
        <w:r w:rsidR="00891570">
          <w:rPr>
            <w:noProof/>
            <w:webHidden/>
          </w:rPr>
          <w:tab/>
        </w:r>
        <w:r>
          <w:rPr>
            <w:noProof/>
            <w:webHidden/>
          </w:rPr>
          <w:fldChar w:fldCharType="begin"/>
        </w:r>
        <w:r w:rsidR="00891570">
          <w:rPr>
            <w:noProof/>
            <w:webHidden/>
          </w:rPr>
          <w:instrText xml:space="preserve"> PAGEREF _Toc113368648 \h </w:instrText>
        </w:r>
        <w:r>
          <w:rPr>
            <w:noProof/>
            <w:webHidden/>
          </w:rPr>
        </w:r>
        <w:r>
          <w:rPr>
            <w:noProof/>
            <w:webHidden/>
          </w:rPr>
          <w:fldChar w:fldCharType="separate"/>
        </w:r>
        <w:r w:rsidR="00891570">
          <w:rPr>
            <w:noProof/>
            <w:webHidden/>
          </w:rPr>
          <w:t>iii</w:t>
        </w:r>
        <w:r>
          <w:rPr>
            <w:noProof/>
            <w:webHidden/>
          </w:rPr>
          <w:fldChar w:fldCharType="end"/>
        </w:r>
      </w:hyperlink>
    </w:p>
    <w:p w14:paraId="538F2214" w14:textId="77777777" w:rsidR="007028C2" w:rsidRDefault="00A35616">
      <w:pPr>
        <w:pStyle w:val="TM1"/>
        <w:rPr>
          <w:rFonts w:asciiTheme="minorHAnsi" w:eastAsiaTheme="minorEastAsia" w:hAnsiTheme="minorHAnsi" w:cstheme="minorBidi"/>
          <w:noProof/>
          <w:sz w:val="22"/>
          <w:szCs w:val="22"/>
          <w:lang w:eastAsia="fr-FR"/>
        </w:rPr>
      </w:pPr>
      <w:hyperlink w:anchor="_Toc113368649" w:history="1">
        <w:r w:rsidR="00891570" w:rsidRPr="0090239D">
          <w:rPr>
            <w:rStyle w:val="Lienhypertexte"/>
            <w:noProof/>
          </w:rPr>
          <w:t>Résumé</w:t>
        </w:r>
        <w:r w:rsidR="00891570">
          <w:rPr>
            <w:noProof/>
            <w:webHidden/>
          </w:rPr>
          <w:tab/>
        </w:r>
        <w:r w:rsidR="00492D5C">
          <w:rPr>
            <w:noProof/>
            <w:webHidden/>
          </w:rPr>
          <w:fldChar w:fldCharType="begin"/>
        </w:r>
        <w:r w:rsidR="00891570">
          <w:rPr>
            <w:noProof/>
            <w:webHidden/>
          </w:rPr>
          <w:instrText xml:space="preserve"> PAGEREF _Toc113368649 \h </w:instrText>
        </w:r>
        <w:r w:rsidR="00492D5C">
          <w:rPr>
            <w:noProof/>
            <w:webHidden/>
          </w:rPr>
        </w:r>
        <w:r w:rsidR="00492D5C">
          <w:rPr>
            <w:noProof/>
            <w:webHidden/>
          </w:rPr>
          <w:fldChar w:fldCharType="separate"/>
        </w:r>
        <w:r w:rsidR="00891570">
          <w:rPr>
            <w:noProof/>
            <w:webHidden/>
          </w:rPr>
          <w:t>iv</w:t>
        </w:r>
        <w:r w:rsidR="00492D5C">
          <w:rPr>
            <w:noProof/>
            <w:webHidden/>
          </w:rPr>
          <w:fldChar w:fldCharType="end"/>
        </w:r>
      </w:hyperlink>
    </w:p>
    <w:p w14:paraId="351B398D" w14:textId="77777777" w:rsidR="007028C2" w:rsidRDefault="00A35616">
      <w:pPr>
        <w:pStyle w:val="TM1"/>
        <w:rPr>
          <w:rFonts w:asciiTheme="minorHAnsi" w:eastAsiaTheme="minorEastAsia" w:hAnsiTheme="minorHAnsi" w:cstheme="minorBidi"/>
          <w:noProof/>
          <w:sz w:val="22"/>
          <w:szCs w:val="22"/>
          <w:lang w:eastAsia="fr-FR"/>
        </w:rPr>
      </w:pPr>
      <w:hyperlink w:anchor="_Toc113368650" w:history="1">
        <w:r w:rsidR="00891570" w:rsidRPr="0090239D">
          <w:rPr>
            <w:rStyle w:val="Lienhypertexte"/>
            <w:noProof/>
            <w:lang w:val="en-US"/>
          </w:rPr>
          <w:t>Abstract</w:t>
        </w:r>
        <w:r w:rsidR="00891570">
          <w:rPr>
            <w:noProof/>
            <w:webHidden/>
          </w:rPr>
          <w:tab/>
        </w:r>
        <w:r w:rsidR="00492D5C">
          <w:rPr>
            <w:noProof/>
            <w:webHidden/>
          </w:rPr>
          <w:fldChar w:fldCharType="begin"/>
        </w:r>
        <w:r w:rsidR="00891570">
          <w:rPr>
            <w:noProof/>
            <w:webHidden/>
          </w:rPr>
          <w:instrText xml:space="preserve"> PAGEREF _Toc113368650 \h </w:instrText>
        </w:r>
        <w:r w:rsidR="00492D5C">
          <w:rPr>
            <w:noProof/>
            <w:webHidden/>
          </w:rPr>
        </w:r>
        <w:r w:rsidR="00492D5C">
          <w:rPr>
            <w:noProof/>
            <w:webHidden/>
          </w:rPr>
          <w:fldChar w:fldCharType="separate"/>
        </w:r>
        <w:r w:rsidR="00891570">
          <w:rPr>
            <w:noProof/>
            <w:webHidden/>
          </w:rPr>
          <w:t>v</w:t>
        </w:r>
        <w:r w:rsidR="00492D5C">
          <w:rPr>
            <w:noProof/>
            <w:webHidden/>
          </w:rPr>
          <w:fldChar w:fldCharType="end"/>
        </w:r>
      </w:hyperlink>
    </w:p>
    <w:p w14:paraId="707B995B" w14:textId="77777777" w:rsidR="007028C2" w:rsidRDefault="00A35616">
      <w:pPr>
        <w:pStyle w:val="TM1"/>
        <w:rPr>
          <w:rFonts w:asciiTheme="minorHAnsi" w:eastAsiaTheme="minorEastAsia" w:hAnsiTheme="minorHAnsi" w:cstheme="minorBidi"/>
          <w:noProof/>
          <w:sz w:val="22"/>
          <w:szCs w:val="22"/>
          <w:lang w:eastAsia="fr-FR"/>
        </w:rPr>
      </w:pPr>
      <w:hyperlink w:anchor="_Toc113368651" w:history="1">
        <w:r w:rsidR="00891570" w:rsidRPr="0090239D">
          <w:rPr>
            <w:rStyle w:val="Lienhypertexte"/>
            <w:noProof/>
          </w:rPr>
          <w:t>Liste des tableaux</w:t>
        </w:r>
        <w:r w:rsidR="00891570">
          <w:rPr>
            <w:noProof/>
            <w:webHidden/>
          </w:rPr>
          <w:tab/>
        </w:r>
        <w:r w:rsidR="00492D5C">
          <w:rPr>
            <w:noProof/>
            <w:webHidden/>
          </w:rPr>
          <w:fldChar w:fldCharType="begin"/>
        </w:r>
        <w:r w:rsidR="00891570">
          <w:rPr>
            <w:noProof/>
            <w:webHidden/>
          </w:rPr>
          <w:instrText xml:space="preserve"> PAGEREF _Toc113368651 \h </w:instrText>
        </w:r>
        <w:r w:rsidR="00492D5C">
          <w:rPr>
            <w:noProof/>
            <w:webHidden/>
          </w:rPr>
        </w:r>
        <w:r w:rsidR="00492D5C">
          <w:rPr>
            <w:noProof/>
            <w:webHidden/>
          </w:rPr>
          <w:fldChar w:fldCharType="separate"/>
        </w:r>
        <w:r w:rsidR="00891570">
          <w:rPr>
            <w:noProof/>
            <w:webHidden/>
          </w:rPr>
          <w:t>vii</w:t>
        </w:r>
        <w:r w:rsidR="00492D5C">
          <w:rPr>
            <w:noProof/>
            <w:webHidden/>
          </w:rPr>
          <w:fldChar w:fldCharType="end"/>
        </w:r>
      </w:hyperlink>
    </w:p>
    <w:p w14:paraId="50B72EAB" w14:textId="77777777" w:rsidR="007028C2" w:rsidRDefault="00A35616">
      <w:pPr>
        <w:pStyle w:val="TM1"/>
        <w:rPr>
          <w:rFonts w:asciiTheme="minorHAnsi" w:eastAsiaTheme="minorEastAsia" w:hAnsiTheme="minorHAnsi" w:cstheme="minorBidi"/>
          <w:noProof/>
          <w:sz w:val="22"/>
          <w:szCs w:val="22"/>
          <w:lang w:eastAsia="fr-FR"/>
        </w:rPr>
      </w:pPr>
      <w:hyperlink w:anchor="_Toc113368652" w:history="1">
        <w:r w:rsidR="00891570" w:rsidRPr="0090239D">
          <w:rPr>
            <w:rStyle w:val="Lienhypertexte"/>
            <w:noProof/>
          </w:rPr>
          <w:t>Liste des figures</w:t>
        </w:r>
        <w:r w:rsidR="00891570">
          <w:rPr>
            <w:noProof/>
            <w:webHidden/>
          </w:rPr>
          <w:tab/>
        </w:r>
        <w:r w:rsidR="00492D5C">
          <w:rPr>
            <w:noProof/>
            <w:webHidden/>
          </w:rPr>
          <w:fldChar w:fldCharType="begin"/>
        </w:r>
        <w:r w:rsidR="00891570">
          <w:rPr>
            <w:noProof/>
            <w:webHidden/>
          </w:rPr>
          <w:instrText xml:space="preserve"> PAGEREF _Toc113368652 \h </w:instrText>
        </w:r>
        <w:r w:rsidR="00492D5C">
          <w:rPr>
            <w:noProof/>
            <w:webHidden/>
          </w:rPr>
        </w:r>
        <w:r w:rsidR="00492D5C">
          <w:rPr>
            <w:noProof/>
            <w:webHidden/>
          </w:rPr>
          <w:fldChar w:fldCharType="separate"/>
        </w:r>
        <w:r w:rsidR="00891570">
          <w:rPr>
            <w:noProof/>
            <w:webHidden/>
          </w:rPr>
          <w:t>viii</w:t>
        </w:r>
        <w:r w:rsidR="00492D5C">
          <w:rPr>
            <w:noProof/>
            <w:webHidden/>
          </w:rPr>
          <w:fldChar w:fldCharType="end"/>
        </w:r>
      </w:hyperlink>
    </w:p>
    <w:p w14:paraId="1E8644A5" w14:textId="77777777" w:rsidR="007028C2" w:rsidRDefault="00A35616">
      <w:pPr>
        <w:pStyle w:val="TM1"/>
        <w:rPr>
          <w:rFonts w:asciiTheme="minorHAnsi" w:eastAsiaTheme="minorEastAsia" w:hAnsiTheme="minorHAnsi" w:cstheme="minorBidi"/>
          <w:noProof/>
          <w:sz w:val="22"/>
          <w:szCs w:val="22"/>
          <w:lang w:eastAsia="fr-FR"/>
        </w:rPr>
      </w:pPr>
      <w:hyperlink w:anchor="_Toc113368653" w:history="1">
        <w:r w:rsidR="00891570" w:rsidRPr="0090239D">
          <w:rPr>
            <w:rStyle w:val="Lienhypertexte"/>
            <w:noProof/>
          </w:rPr>
          <w:t>Liste des abréviations</w:t>
        </w:r>
        <w:r w:rsidR="00891570">
          <w:rPr>
            <w:noProof/>
            <w:webHidden/>
          </w:rPr>
          <w:tab/>
        </w:r>
        <w:r w:rsidR="00492D5C">
          <w:rPr>
            <w:noProof/>
            <w:webHidden/>
          </w:rPr>
          <w:fldChar w:fldCharType="begin"/>
        </w:r>
        <w:r w:rsidR="00891570">
          <w:rPr>
            <w:noProof/>
            <w:webHidden/>
          </w:rPr>
          <w:instrText xml:space="preserve"> PAGEREF _Toc113368653 \h </w:instrText>
        </w:r>
        <w:r w:rsidR="00492D5C">
          <w:rPr>
            <w:noProof/>
            <w:webHidden/>
          </w:rPr>
        </w:r>
        <w:r w:rsidR="00492D5C">
          <w:rPr>
            <w:noProof/>
            <w:webHidden/>
          </w:rPr>
          <w:fldChar w:fldCharType="separate"/>
        </w:r>
        <w:r w:rsidR="00891570">
          <w:rPr>
            <w:noProof/>
            <w:webHidden/>
          </w:rPr>
          <w:t>viii</w:t>
        </w:r>
        <w:r w:rsidR="00492D5C">
          <w:rPr>
            <w:noProof/>
            <w:webHidden/>
          </w:rPr>
          <w:fldChar w:fldCharType="end"/>
        </w:r>
      </w:hyperlink>
    </w:p>
    <w:p w14:paraId="20041E59" w14:textId="77777777" w:rsidR="007028C2" w:rsidRDefault="00A35616">
      <w:pPr>
        <w:pStyle w:val="TM1"/>
        <w:rPr>
          <w:rFonts w:asciiTheme="minorHAnsi" w:eastAsiaTheme="minorEastAsia" w:hAnsiTheme="minorHAnsi" w:cstheme="minorBidi"/>
          <w:noProof/>
          <w:sz w:val="22"/>
          <w:szCs w:val="22"/>
          <w:lang w:eastAsia="fr-FR"/>
        </w:rPr>
      </w:pPr>
      <w:hyperlink w:anchor="_Toc113368654" w:history="1">
        <w:r w:rsidR="00891570" w:rsidRPr="0090239D">
          <w:rPr>
            <w:rStyle w:val="Lienhypertexte"/>
            <w:noProof/>
          </w:rPr>
          <w:t>Introduction</w:t>
        </w:r>
        <w:r w:rsidR="00891570">
          <w:rPr>
            <w:noProof/>
            <w:webHidden/>
          </w:rPr>
          <w:tab/>
        </w:r>
        <w:r w:rsidR="00492D5C">
          <w:rPr>
            <w:noProof/>
            <w:webHidden/>
          </w:rPr>
          <w:fldChar w:fldCharType="begin"/>
        </w:r>
        <w:r w:rsidR="00891570">
          <w:rPr>
            <w:noProof/>
            <w:webHidden/>
          </w:rPr>
          <w:instrText xml:space="preserve"> PAGEREF _Toc113368654 \h </w:instrText>
        </w:r>
        <w:r w:rsidR="00492D5C">
          <w:rPr>
            <w:noProof/>
            <w:webHidden/>
          </w:rPr>
        </w:r>
        <w:r w:rsidR="00492D5C">
          <w:rPr>
            <w:noProof/>
            <w:webHidden/>
          </w:rPr>
          <w:fldChar w:fldCharType="separate"/>
        </w:r>
        <w:r w:rsidR="00891570">
          <w:rPr>
            <w:noProof/>
            <w:webHidden/>
          </w:rPr>
          <w:t>9</w:t>
        </w:r>
        <w:r w:rsidR="00492D5C">
          <w:rPr>
            <w:noProof/>
            <w:webHidden/>
          </w:rPr>
          <w:fldChar w:fldCharType="end"/>
        </w:r>
      </w:hyperlink>
    </w:p>
    <w:p w14:paraId="590CFCD8" w14:textId="77777777" w:rsidR="00862C88" w:rsidRDefault="00492D5C">
      <w:pPr>
        <w:pStyle w:val="TM1"/>
        <w:rPr>
          <w:rFonts w:asciiTheme="minorHAnsi" w:eastAsiaTheme="minorEastAsia" w:hAnsiTheme="minorHAnsi" w:cstheme="minorBidi"/>
          <w:noProof/>
          <w:sz w:val="22"/>
          <w:szCs w:val="22"/>
          <w:lang w:eastAsia="fr-FR"/>
        </w:rPr>
        <w:pPrChange w:id="43" w:author="h lc" w:date="2022-09-06T18:26:00Z">
          <w:pPr>
            <w:pStyle w:val="TM1"/>
            <w:tabs>
              <w:tab w:val="left" w:pos="480"/>
            </w:tabs>
          </w:pPr>
        </w:pPrChange>
      </w:pPr>
      <w:r>
        <w:fldChar w:fldCharType="begin"/>
      </w:r>
      <w:r w:rsidR="007028C2">
        <w:instrText xml:space="preserve"> HYPERLINK \l "_Toc113368655" </w:instrText>
      </w:r>
      <w:r>
        <w:fldChar w:fldCharType="separate"/>
      </w:r>
      <w:r w:rsidR="00891570" w:rsidRPr="0090239D">
        <w:rPr>
          <w:rStyle w:val="Lienhypertexte"/>
          <w:noProof/>
        </w:rPr>
        <w:t>I</w:t>
      </w:r>
      <w:r w:rsidR="00891570">
        <w:rPr>
          <w:rFonts w:asciiTheme="minorHAnsi" w:eastAsiaTheme="minorEastAsia" w:hAnsiTheme="minorHAnsi" w:cstheme="minorBidi"/>
          <w:noProof/>
          <w:sz w:val="22"/>
          <w:szCs w:val="22"/>
          <w:lang w:eastAsia="fr-FR"/>
        </w:rPr>
        <w:tab/>
      </w:r>
      <w:r w:rsidR="00891570" w:rsidRPr="0090239D">
        <w:rPr>
          <w:rStyle w:val="Lienhypertexte"/>
          <w:noProof/>
        </w:rPr>
        <w:t>Synthèse des connaissances</w:t>
      </w:r>
      <w:r w:rsidR="00891570">
        <w:rPr>
          <w:noProof/>
          <w:webHidden/>
        </w:rPr>
        <w:tab/>
      </w:r>
      <w:r>
        <w:rPr>
          <w:noProof/>
          <w:webHidden/>
        </w:rPr>
        <w:fldChar w:fldCharType="begin"/>
      </w:r>
      <w:r w:rsidR="00891570">
        <w:rPr>
          <w:noProof/>
          <w:webHidden/>
        </w:rPr>
        <w:instrText xml:space="preserve"> PAGEREF _Toc113368655 \h </w:instrText>
      </w:r>
      <w:r>
        <w:rPr>
          <w:noProof/>
          <w:webHidden/>
        </w:rPr>
      </w:r>
      <w:r>
        <w:rPr>
          <w:noProof/>
          <w:webHidden/>
        </w:rPr>
        <w:fldChar w:fldCharType="separate"/>
      </w:r>
      <w:r w:rsidR="00891570">
        <w:rPr>
          <w:noProof/>
          <w:webHidden/>
        </w:rPr>
        <w:t>10</w:t>
      </w:r>
      <w:r>
        <w:rPr>
          <w:noProof/>
          <w:webHidden/>
        </w:rPr>
        <w:fldChar w:fldCharType="end"/>
      </w:r>
      <w:r>
        <w:rPr>
          <w:noProof/>
        </w:rPr>
        <w:fldChar w:fldCharType="end"/>
      </w:r>
    </w:p>
    <w:p w14:paraId="624CD35E" w14:textId="77777777" w:rsidR="00891570" w:rsidRDefault="00A35616">
      <w:pPr>
        <w:pStyle w:val="TM2"/>
        <w:tabs>
          <w:tab w:val="left" w:pos="880"/>
          <w:tab w:val="right" w:leader="dot" w:pos="9396"/>
        </w:tabs>
        <w:rPr>
          <w:rFonts w:asciiTheme="minorHAnsi" w:eastAsiaTheme="minorEastAsia" w:hAnsiTheme="minorHAnsi" w:cstheme="minorBidi"/>
          <w:noProof/>
          <w:sz w:val="22"/>
          <w:szCs w:val="22"/>
          <w:lang w:eastAsia="fr-FR"/>
        </w:rPr>
      </w:pPr>
      <w:hyperlink w:anchor="_Toc113368656" w:history="1">
        <w:r w:rsidR="00891570" w:rsidRPr="0090239D">
          <w:rPr>
            <w:rStyle w:val="Lienhypertexte"/>
            <w:noProof/>
          </w:rPr>
          <w:t>I.1</w:t>
        </w:r>
        <w:r w:rsidR="00891570">
          <w:rPr>
            <w:rFonts w:asciiTheme="minorHAnsi" w:eastAsiaTheme="minorEastAsia" w:hAnsiTheme="minorHAnsi" w:cstheme="minorBidi"/>
            <w:noProof/>
            <w:sz w:val="22"/>
            <w:szCs w:val="22"/>
            <w:lang w:eastAsia="fr-FR"/>
          </w:rPr>
          <w:tab/>
        </w:r>
        <w:r w:rsidR="00891570" w:rsidRPr="0090239D">
          <w:rPr>
            <w:rStyle w:val="Lienhypertexte"/>
            <w:noProof/>
          </w:rPr>
          <w:t>Méthodes de la revue bibliographique</w:t>
        </w:r>
        <w:r w:rsidR="00891570">
          <w:rPr>
            <w:noProof/>
            <w:webHidden/>
          </w:rPr>
          <w:tab/>
        </w:r>
        <w:r w:rsidR="00492D5C">
          <w:rPr>
            <w:noProof/>
            <w:webHidden/>
          </w:rPr>
          <w:fldChar w:fldCharType="begin"/>
        </w:r>
        <w:r w:rsidR="00891570">
          <w:rPr>
            <w:noProof/>
            <w:webHidden/>
          </w:rPr>
          <w:instrText xml:space="preserve"> PAGEREF _Toc113368656 \h </w:instrText>
        </w:r>
        <w:r w:rsidR="00492D5C">
          <w:rPr>
            <w:noProof/>
            <w:webHidden/>
          </w:rPr>
        </w:r>
        <w:r w:rsidR="00492D5C">
          <w:rPr>
            <w:noProof/>
            <w:webHidden/>
          </w:rPr>
          <w:fldChar w:fldCharType="separate"/>
        </w:r>
        <w:r w:rsidR="00891570">
          <w:rPr>
            <w:noProof/>
            <w:webHidden/>
          </w:rPr>
          <w:t>10</w:t>
        </w:r>
        <w:r w:rsidR="00492D5C">
          <w:rPr>
            <w:noProof/>
            <w:webHidden/>
          </w:rPr>
          <w:fldChar w:fldCharType="end"/>
        </w:r>
      </w:hyperlink>
    </w:p>
    <w:p w14:paraId="3855A261" w14:textId="77777777" w:rsidR="00891570" w:rsidRDefault="00A35616">
      <w:pPr>
        <w:pStyle w:val="TM2"/>
        <w:tabs>
          <w:tab w:val="left" w:pos="880"/>
          <w:tab w:val="right" w:leader="dot" w:pos="9396"/>
        </w:tabs>
        <w:rPr>
          <w:rFonts w:asciiTheme="minorHAnsi" w:eastAsiaTheme="minorEastAsia" w:hAnsiTheme="minorHAnsi" w:cstheme="minorBidi"/>
          <w:noProof/>
          <w:sz w:val="22"/>
          <w:szCs w:val="22"/>
          <w:lang w:eastAsia="fr-FR"/>
        </w:rPr>
      </w:pPr>
      <w:hyperlink w:anchor="_Toc113368657" w:history="1">
        <w:r w:rsidR="00891570" w:rsidRPr="0090239D">
          <w:rPr>
            <w:rStyle w:val="Lienhypertexte"/>
            <w:noProof/>
          </w:rPr>
          <w:t>I.2</w:t>
        </w:r>
        <w:r w:rsidR="00891570">
          <w:rPr>
            <w:rFonts w:asciiTheme="minorHAnsi" w:eastAsiaTheme="minorEastAsia" w:hAnsiTheme="minorHAnsi" w:cstheme="minorBidi"/>
            <w:noProof/>
            <w:sz w:val="22"/>
            <w:szCs w:val="22"/>
            <w:lang w:eastAsia="fr-FR"/>
          </w:rPr>
          <w:tab/>
        </w:r>
        <w:r w:rsidR="00891570" w:rsidRPr="0090239D">
          <w:rPr>
            <w:rStyle w:val="Lienhypertexte"/>
            <w:noProof/>
          </w:rPr>
          <w:t>Résultats de la revue de littérature</w:t>
        </w:r>
        <w:r w:rsidR="00891570">
          <w:rPr>
            <w:noProof/>
            <w:webHidden/>
          </w:rPr>
          <w:tab/>
        </w:r>
        <w:r w:rsidR="00492D5C">
          <w:rPr>
            <w:noProof/>
            <w:webHidden/>
          </w:rPr>
          <w:fldChar w:fldCharType="begin"/>
        </w:r>
        <w:r w:rsidR="00891570">
          <w:rPr>
            <w:noProof/>
            <w:webHidden/>
          </w:rPr>
          <w:instrText xml:space="preserve"> PAGEREF _Toc113368657 \h </w:instrText>
        </w:r>
        <w:r w:rsidR="00492D5C">
          <w:rPr>
            <w:noProof/>
            <w:webHidden/>
          </w:rPr>
        </w:r>
        <w:r w:rsidR="00492D5C">
          <w:rPr>
            <w:noProof/>
            <w:webHidden/>
          </w:rPr>
          <w:fldChar w:fldCharType="separate"/>
        </w:r>
        <w:r w:rsidR="00891570">
          <w:rPr>
            <w:noProof/>
            <w:webHidden/>
          </w:rPr>
          <w:t>11</w:t>
        </w:r>
        <w:r w:rsidR="00492D5C">
          <w:rPr>
            <w:noProof/>
            <w:webHidden/>
          </w:rPr>
          <w:fldChar w:fldCharType="end"/>
        </w:r>
      </w:hyperlink>
    </w:p>
    <w:p w14:paraId="484325ED" w14:textId="77777777" w:rsidR="00891570" w:rsidRDefault="00A3561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58" w:history="1">
        <w:r w:rsidR="00891570" w:rsidRPr="0090239D">
          <w:rPr>
            <w:rStyle w:val="Lienhypertexte"/>
            <w:noProof/>
          </w:rPr>
          <w:t>I.2.1</w:t>
        </w:r>
        <w:r w:rsidR="00891570">
          <w:rPr>
            <w:rFonts w:asciiTheme="minorHAnsi" w:eastAsiaTheme="minorEastAsia" w:hAnsiTheme="minorHAnsi" w:cstheme="minorBidi"/>
            <w:noProof/>
            <w:sz w:val="22"/>
            <w:szCs w:val="22"/>
            <w:lang w:eastAsia="fr-FR"/>
          </w:rPr>
          <w:tab/>
        </w:r>
        <w:r w:rsidR="00891570" w:rsidRPr="0090239D">
          <w:rPr>
            <w:rStyle w:val="Lienhypertexte"/>
            <w:noProof/>
          </w:rPr>
          <w:t>Définition des concepts</w:t>
        </w:r>
        <w:r w:rsidR="00891570">
          <w:rPr>
            <w:noProof/>
            <w:webHidden/>
          </w:rPr>
          <w:tab/>
        </w:r>
        <w:r w:rsidR="00492D5C">
          <w:rPr>
            <w:noProof/>
            <w:webHidden/>
          </w:rPr>
          <w:fldChar w:fldCharType="begin"/>
        </w:r>
        <w:r w:rsidR="00891570">
          <w:rPr>
            <w:noProof/>
            <w:webHidden/>
          </w:rPr>
          <w:instrText xml:space="preserve"> PAGEREF _Toc113368658 \h </w:instrText>
        </w:r>
        <w:r w:rsidR="00492D5C">
          <w:rPr>
            <w:noProof/>
            <w:webHidden/>
          </w:rPr>
        </w:r>
        <w:r w:rsidR="00492D5C">
          <w:rPr>
            <w:noProof/>
            <w:webHidden/>
          </w:rPr>
          <w:fldChar w:fldCharType="separate"/>
        </w:r>
        <w:r w:rsidR="00891570">
          <w:rPr>
            <w:noProof/>
            <w:webHidden/>
          </w:rPr>
          <w:t>11</w:t>
        </w:r>
        <w:r w:rsidR="00492D5C">
          <w:rPr>
            <w:noProof/>
            <w:webHidden/>
          </w:rPr>
          <w:fldChar w:fldCharType="end"/>
        </w:r>
      </w:hyperlink>
    </w:p>
    <w:p w14:paraId="5312C1E6" w14:textId="77777777" w:rsidR="00891570" w:rsidRDefault="00A35616">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59" w:history="1">
        <w:r w:rsidR="00891570" w:rsidRPr="0090239D">
          <w:rPr>
            <w:rStyle w:val="Lienhypertexte"/>
            <w:noProof/>
          </w:rPr>
          <w:t>I.2.1.1</w:t>
        </w:r>
        <w:r w:rsidR="00891570">
          <w:rPr>
            <w:rFonts w:asciiTheme="minorHAnsi" w:eastAsiaTheme="minorEastAsia" w:hAnsiTheme="minorHAnsi" w:cstheme="minorBidi"/>
            <w:noProof/>
            <w:sz w:val="22"/>
            <w:szCs w:val="22"/>
            <w:lang w:eastAsia="fr-FR"/>
          </w:rPr>
          <w:tab/>
        </w:r>
        <w:r w:rsidR="00891570" w:rsidRPr="0090239D">
          <w:rPr>
            <w:rStyle w:val="Lienhypertexte"/>
            <w:noProof/>
          </w:rPr>
          <w:t>Test de provocation nasale</w:t>
        </w:r>
        <w:r w:rsidR="00891570">
          <w:rPr>
            <w:noProof/>
            <w:webHidden/>
          </w:rPr>
          <w:tab/>
        </w:r>
        <w:r w:rsidR="00492D5C">
          <w:rPr>
            <w:noProof/>
            <w:webHidden/>
          </w:rPr>
          <w:fldChar w:fldCharType="begin"/>
        </w:r>
        <w:r w:rsidR="00891570">
          <w:rPr>
            <w:noProof/>
            <w:webHidden/>
          </w:rPr>
          <w:instrText xml:space="preserve"> PAGEREF _Toc113368659 \h </w:instrText>
        </w:r>
        <w:r w:rsidR="00492D5C">
          <w:rPr>
            <w:noProof/>
            <w:webHidden/>
          </w:rPr>
        </w:r>
        <w:r w:rsidR="00492D5C">
          <w:rPr>
            <w:noProof/>
            <w:webHidden/>
          </w:rPr>
          <w:fldChar w:fldCharType="separate"/>
        </w:r>
        <w:r w:rsidR="00891570">
          <w:rPr>
            <w:noProof/>
            <w:webHidden/>
          </w:rPr>
          <w:t>11</w:t>
        </w:r>
        <w:r w:rsidR="00492D5C">
          <w:rPr>
            <w:noProof/>
            <w:webHidden/>
          </w:rPr>
          <w:fldChar w:fldCharType="end"/>
        </w:r>
      </w:hyperlink>
    </w:p>
    <w:p w14:paraId="11A5755D" w14:textId="77777777" w:rsidR="00891570" w:rsidRDefault="00A35616">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0" w:history="1">
        <w:r w:rsidR="00891570" w:rsidRPr="0090239D">
          <w:rPr>
            <w:rStyle w:val="Lienhypertexte"/>
            <w:noProof/>
          </w:rPr>
          <w:t>I.2.1.2</w:t>
        </w:r>
        <w:r w:rsidR="00891570">
          <w:rPr>
            <w:rFonts w:asciiTheme="minorHAnsi" w:eastAsiaTheme="minorEastAsia" w:hAnsiTheme="minorHAnsi" w:cstheme="minorBidi"/>
            <w:noProof/>
            <w:sz w:val="22"/>
            <w:szCs w:val="22"/>
            <w:lang w:eastAsia="fr-FR"/>
          </w:rPr>
          <w:tab/>
        </w:r>
        <w:r w:rsidR="00891570" w:rsidRPr="0090239D">
          <w:rPr>
            <w:rStyle w:val="Lienhypertexte"/>
            <w:noProof/>
          </w:rPr>
          <w:t>Allergie respiratoire</w:t>
        </w:r>
        <w:r w:rsidR="00891570">
          <w:rPr>
            <w:noProof/>
            <w:webHidden/>
          </w:rPr>
          <w:tab/>
        </w:r>
        <w:r w:rsidR="00492D5C">
          <w:rPr>
            <w:noProof/>
            <w:webHidden/>
          </w:rPr>
          <w:fldChar w:fldCharType="begin"/>
        </w:r>
        <w:r w:rsidR="00891570">
          <w:rPr>
            <w:noProof/>
            <w:webHidden/>
          </w:rPr>
          <w:instrText xml:space="preserve"> PAGEREF _Toc113368660 \h </w:instrText>
        </w:r>
        <w:r w:rsidR="00492D5C">
          <w:rPr>
            <w:noProof/>
            <w:webHidden/>
          </w:rPr>
        </w:r>
        <w:r w:rsidR="00492D5C">
          <w:rPr>
            <w:noProof/>
            <w:webHidden/>
          </w:rPr>
          <w:fldChar w:fldCharType="separate"/>
        </w:r>
        <w:r w:rsidR="00891570">
          <w:rPr>
            <w:noProof/>
            <w:webHidden/>
          </w:rPr>
          <w:t>12</w:t>
        </w:r>
        <w:r w:rsidR="00492D5C">
          <w:rPr>
            <w:noProof/>
            <w:webHidden/>
          </w:rPr>
          <w:fldChar w:fldCharType="end"/>
        </w:r>
      </w:hyperlink>
    </w:p>
    <w:p w14:paraId="13943E57" w14:textId="77777777" w:rsidR="00891570" w:rsidRDefault="00A35616">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1" w:history="1">
        <w:r w:rsidR="00891570" w:rsidRPr="0090239D">
          <w:rPr>
            <w:rStyle w:val="Lienhypertexte"/>
            <w:noProof/>
          </w:rPr>
          <w:t>I.2.1.3</w:t>
        </w:r>
        <w:r w:rsidR="00891570">
          <w:rPr>
            <w:rFonts w:asciiTheme="minorHAnsi" w:eastAsiaTheme="minorEastAsia" w:hAnsiTheme="minorHAnsi" w:cstheme="minorBidi"/>
            <w:noProof/>
            <w:sz w:val="22"/>
            <w:szCs w:val="22"/>
            <w:lang w:eastAsia="fr-FR"/>
          </w:rPr>
          <w:tab/>
        </w:r>
        <w:r w:rsidR="00891570" w:rsidRPr="0090239D">
          <w:rPr>
            <w:rStyle w:val="Lienhypertexte"/>
            <w:noProof/>
          </w:rPr>
          <w:t>Rhinite professionnelle</w:t>
        </w:r>
        <w:r w:rsidR="00891570">
          <w:rPr>
            <w:noProof/>
            <w:webHidden/>
          </w:rPr>
          <w:tab/>
        </w:r>
        <w:r w:rsidR="00492D5C">
          <w:rPr>
            <w:noProof/>
            <w:webHidden/>
          </w:rPr>
          <w:fldChar w:fldCharType="begin"/>
        </w:r>
        <w:r w:rsidR="00891570">
          <w:rPr>
            <w:noProof/>
            <w:webHidden/>
          </w:rPr>
          <w:instrText xml:space="preserve"> PAGEREF _Toc113368661 \h </w:instrText>
        </w:r>
        <w:r w:rsidR="00492D5C">
          <w:rPr>
            <w:noProof/>
            <w:webHidden/>
          </w:rPr>
        </w:r>
        <w:r w:rsidR="00492D5C">
          <w:rPr>
            <w:noProof/>
            <w:webHidden/>
          </w:rPr>
          <w:fldChar w:fldCharType="separate"/>
        </w:r>
        <w:r w:rsidR="00891570">
          <w:rPr>
            <w:noProof/>
            <w:webHidden/>
          </w:rPr>
          <w:t>12</w:t>
        </w:r>
        <w:r w:rsidR="00492D5C">
          <w:rPr>
            <w:noProof/>
            <w:webHidden/>
          </w:rPr>
          <w:fldChar w:fldCharType="end"/>
        </w:r>
      </w:hyperlink>
    </w:p>
    <w:p w14:paraId="39284302" w14:textId="77777777" w:rsidR="00891570" w:rsidRDefault="00A35616">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2" w:history="1">
        <w:r w:rsidR="00891570" w:rsidRPr="0090239D">
          <w:rPr>
            <w:rStyle w:val="Lienhypertexte"/>
            <w:noProof/>
          </w:rPr>
          <w:t>I.2.1.4</w:t>
        </w:r>
        <w:r w:rsidR="00891570">
          <w:rPr>
            <w:rFonts w:asciiTheme="minorHAnsi" w:eastAsiaTheme="minorEastAsia" w:hAnsiTheme="minorHAnsi" w:cstheme="minorBidi"/>
            <w:noProof/>
            <w:sz w:val="22"/>
            <w:szCs w:val="22"/>
            <w:lang w:eastAsia="fr-FR"/>
          </w:rPr>
          <w:tab/>
        </w:r>
        <w:r w:rsidR="00891570" w:rsidRPr="0090239D">
          <w:rPr>
            <w:rStyle w:val="Lienhypertexte"/>
            <w:noProof/>
          </w:rPr>
          <w:t>Asthme professionnelle</w:t>
        </w:r>
        <w:r w:rsidR="00891570">
          <w:rPr>
            <w:noProof/>
            <w:webHidden/>
          </w:rPr>
          <w:tab/>
        </w:r>
        <w:r w:rsidR="00492D5C">
          <w:rPr>
            <w:noProof/>
            <w:webHidden/>
          </w:rPr>
          <w:fldChar w:fldCharType="begin"/>
        </w:r>
        <w:r w:rsidR="00891570">
          <w:rPr>
            <w:noProof/>
            <w:webHidden/>
          </w:rPr>
          <w:instrText xml:space="preserve"> PAGEREF _Toc113368662 \h </w:instrText>
        </w:r>
        <w:r w:rsidR="00492D5C">
          <w:rPr>
            <w:noProof/>
            <w:webHidden/>
          </w:rPr>
        </w:r>
        <w:r w:rsidR="00492D5C">
          <w:rPr>
            <w:noProof/>
            <w:webHidden/>
          </w:rPr>
          <w:fldChar w:fldCharType="separate"/>
        </w:r>
        <w:r w:rsidR="00891570">
          <w:rPr>
            <w:noProof/>
            <w:webHidden/>
          </w:rPr>
          <w:t>13</w:t>
        </w:r>
        <w:r w:rsidR="00492D5C">
          <w:rPr>
            <w:noProof/>
            <w:webHidden/>
          </w:rPr>
          <w:fldChar w:fldCharType="end"/>
        </w:r>
      </w:hyperlink>
    </w:p>
    <w:p w14:paraId="589F6E6E" w14:textId="77777777" w:rsidR="00891570" w:rsidRDefault="00A35616">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3" w:history="1">
        <w:r w:rsidR="00891570" w:rsidRPr="0090239D">
          <w:rPr>
            <w:rStyle w:val="Lienhypertexte"/>
            <w:noProof/>
          </w:rPr>
          <w:t>I.2.1.5</w:t>
        </w:r>
        <w:r w:rsidR="00891570">
          <w:rPr>
            <w:rFonts w:asciiTheme="minorHAnsi" w:eastAsiaTheme="minorEastAsia" w:hAnsiTheme="minorHAnsi" w:cstheme="minorBidi"/>
            <w:noProof/>
            <w:sz w:val="22"/>
            <w:szCs w:val="22"/>
            <w:lang w:eastAsia="fr-FR"/>
          </w:rPr>
          <w:tab/>
        </w:r>
        <w:r w:rsidR="00891570" w:rsidRPr="0090239D">
          <w:rPr>
            <w:rStyle w:val="Lienhypertexte"/>
            <w:noProof/>
          </w:rPr>
          <w:t>Relation entre l’asthme et la rhinite professionnel</w:t>
        </w:r>
        <w:r w:rsidR="00891570">
          <w:rPr>
            <w:noProof/>
            <w:webHidden/>
          </w:rPr>
          <w:tab/>
        </w:r>
        <w:r w:rsidR="00492D5C">
          <w:rPr>
            <w:noProof/>
            <w:webHidden/>
          </w:rPr>
          <w:fldChar w:fldCharType="begin"/>
        </w:r>
        <w:r w:rsidR="00891570">
          <w:rPr>
            <w:noProof/>
            <w:webHidden/>
          </w:rPr>
          <w:instrText xml:space="preserve"> PAGEREF _Toc113368663 \h </w:instrText>
        </w:r>
        <w:r w:rsidR="00492D5C">
          <w:rPr>
            <w:noProof/>
            <w:webHidden/>
          </w:rPr>
        </w:r>
        <w:r w:rsidR="00492D5C">
          <w:rPr>
            <w:noProof/>
            <w:webHidden/>
          </w:rPr>
          <w:fldChar w:fldCharType="separate"/>
        </w:r>
        <w:r w:rsidR="00891570">
          <w:rPr>
            <w:noProof/>
            <w:webHidden/>
          </w:rPr>
          <w:t>13</w:t>
        </w:r>
        <w:r w:rsidR="00492D5C">
          <w:rPr>
            <w:noProof/>
            <w:webHidden/>
          </w:rPr>
          <w:fldChar w:fldCharType="end"/>
        </w:r>
      </w:hyperlink>
    </w:p>
    <w:p w14:paraId="775C4F78" w14:textId="77777777" w:rsidR="00891570" w:rsidRDefault="00A3561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64" w:history="1">
        <w:r w:rsidR="00891570" w:rsidRPr="0090239D">
          <w:rPr>
            <w:rStyle w:val="Lienhypertexte"/>
            <w:noProof/>
          </w:rPr>
          <w:t>I.2.2</w:t>
        </w:r>
        <w:r w:rsidR="00891570">
          <w:rPr>
            <w:rFonts w:asciiTheme="minorHAnsi" w:eastAsiaTheme="minorEastAsia" w:hAnsiTheme="minorHAnsi" w:cstheme="minorBidi"/>
            <w:noProof/>
            <w:sz w:val="22"/>
            <w:szCs w:val="22"/>
            <w:lang w:eastAsia="fr-FR"/>
          </w:rPr>
          <w:tab/>
        </w:r>
        <w:r w:rsidR="00891570" w:rsidRPr="0090239D">
          <w:rPr>
            <w:rStyle w:val="Lienhypertexte"/>
            <w:noProof/>
          </w:rPr>
          <w:t>Différentes méthodes de test de provocation nasale</w:t>
        </w:r>
        <w:r w:rsidR="00891570">
          <w:rPr>
            <w:noProof/>
            <w:webHidden/>
          </w:rPr>
          <w:tab/>
        </w:r>
        <w:r w:rsidR="00492D5C">
          <w:rPr>
            <w:noProof/>
            <w:webHidden/>
          </w:rPr>
          <w:fldChar w:fldCharType="begin"/>
        </w:r>
        <w:r w:rsidR="00891570">
          <w:rPr>
            <w:noProof/>
            <w:webHidden/>
          </w:rPr>
          <w:instrText xml:space="preserve"> PAGEREF _Toc113368664 \h </w:instrText>
        </w:r>
        <w:r w:rsidR="00492D5C">
          <w:rPr>
            <w:noProof/>
            <w:webHidden/>
          </w:rPr>
        </w:r>
        <w:r w:rsidR="00492D5C">
          <w:rPr>
            <w:noProof/>
            <w:webHidden/>
          </w:rPr>
          <w:fldChar w:fldCharType="separate"/>
        </w:r>
        <w:r w:rsidR="00891570">
          <w:rPr>
            <w:noProof/>
            <w:webHidden/>
          </w:rPr>
          <w:t>13</w:t>
        </w:r>
        <w:r w:rsidR="00492D5C">
          <w:rPr>
            <w:noProof/>
            <w:webHidden/>
          </w:rPr>
          <w:fldChar w:fldCharType="end"/>
        </w:r>
      </w:hyperlink>
    </w:p>
    <w:p w14:paraId="2B61A2CF" w14:textId="77777777" w:rsidR="00891570" w:rsidRDefault="00A35616">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5" w:history="1">
        <w:r w:rsidR="00891570" w:rsidRPr="0090239D">
          <w:rPr>
            <w:rStyle w:val="Lienhypertexte"/>
            <w:noProof/>
          </w:rPr>
          <w:t>I.2.2.1</w:t>
        </w:r>
        <w:r w:rsidR="00891570">
          <w:rPr>
            <w:rFonts w:asciiTheme="minorHAnsi" w:eastAsiaTheme="minorEastAsia" w:hAnsiTheme="minorHAnsi" w:cstheme="minorBidi"/>
            <w:noProof/>
            <w:sz w:val="22"/>
            <w:szCs w:val="22"/>
            <w:lang w:eastAsia="fr-FR"/>
          </w:rPr>
          <w:tab/>
        </w:r>
        <w:r w:rsidR="00891570" w:rsidRPr="0090239D">
          <w:rPr>
            <w:rStyle w:val="Lienhypertexte"/>
            <w:noProof/>
          </w:rPr>
          <w:t>PNIF ou débit inspiratoire nasal maximal</w:t>
        </w:r>
        <w:r w:rsidR="00891570">
          <w:rPr>
            <w:noProof/>
            <w:webHidden/>
          </w:rPr>
          <w:tab/>
        </w:r>
        <w:r w:rsidR="00492D5C">
          <w:rPr>
            <w:noProof/>
            <w:webHidden/>
          </w:rPr>
          <w:fldChar w:fldCharType="begin"/>
        </w:r>
        <w:r w:rsidR="00891570">
          <w:rPr>
            <w:noProof/>
            <w:webHidden/>
          </w:rPr>
          <w:instrText xml:space="preserve"> PAGEREF _Toc113368665 \h </w:instrText>
        </w:r>
        <w:r w:rsidR="00492D5C">
          <w:rPr>
            <w:noProof/>
            <w:webHidden/>
          </w:rPr>
        </w:r>
        <w:r w:rsidR="00492D5C">
          <w:rPr>
            <w:noProof/>
            <w:webHidden/>
          </w:rPr>
          <w:fldChar w:fldCharType="separate"/>
        </w:r>
        <w:r w:rsidR="00891570">
          <w:rPr>
            <w:noProof/>
            <w:webHidden/>
          </w:rPr>
          <w:t>13</w:t>
        </w:r>
        <w:r w:rsidR="00492D5C">
          <w:rPr>
            <w:noProof/>
            <w:webHidden/>
          </w:rPr>
          <w:fldChar w:fldCharType="end"/>
        </w:r>
      </w:hyperlink>
    </w:p>
    <w:p w14:paraId="5BAFAE8C" w14:textId="77777777" w:rsidR="00891570" w:rsidRDefault="00A35616">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6" w:history="1">
        <w:r w:rsidR="00891570" w:rsidRPr="0090239D">
          <w:rPr>
            <w:rStyle w:val="Lienhypertexte"/>
            <w:noProof/>
          </w:rPr>
          <w:t>I.2.2.2</w:t>
        </w:r>
        <w:r w:rsidR="00891570">
          <w:rPr>
            <w:rFonts w:asciiTheme="minorHAnsi" w:eastAsiaTheme="minorEastAsia" w:hAnsiTheme="minorHAnsi" w:cstheme="minorBidi"/>
            <w:noProof/>
            <w:sz w:val="22"/>
            <w:szCs w:val="22"/>
            <w:lang w:eastAsia="fr-FR"/>
          </w:rPr>
          <w:tab/>
        </w:r>
        <w:r w:rsidR="00891570" w:rsidRPr="0090239D">
          <w:rPr>
            <w:rStyle w:val="Lienhypertexte"/>
            <w:noProof/>
          </w:rPr>
          <w:t>Rhinomanométrie</w:t>
        </w:r>
        <w:r w:rsidR="00891570">
          <w:rPr>
            <w:noProof/>
            <w:webHidden/>
          </w:rPr>
          <w:tab/>
        </w:r>
        <w:r w:rsidR="00492D5C">
          <w:rPr>
            <w:noProof/>
            <w:webHidden/>
          </w:rPr>
          <w:fldChar w:fldCharType="begin"/>
        </w:r>
        <w:r w:rsidR="00891570">
          <w:rPr>
            <w:noProof/>
            <w:webHidden/>
          </w:rPr>
          <w:instrText xml:space="preserve"> PAGEREF _Toc113368666 \h </w:instrText>
        </w:r>
        <w:r w:rsidR="00492D5C">
          <w:rPr>
            <w:noProof/>
            <w:webHidden/>
          </w:rPr>
        </w:r>
        <w:r w:rsidR="00492D5C">
          <w:rPr>
            <w:noProof/>
            <w:webHidden/>
          </w:rPr>
          <w:fldChar w:fldCharType="separate"/>
        </w:r>
        <w:r w:rsidR="00891570">
          <w:rPr>
            <w:noProof/>
            <w:webHidden/>
          </w:rPr>
          <w:t>14</w:t>
        </w:r>
        <w:r w:rsidR="00492D5C">
          <w:rPr>
            <w:noProof/>
            <w:webHidden/>
          </w:rPr>
          <w:fldChar w:fldCharType="end"/>
        </w:r>
      </w:hyperlink>
    </w:p>
    <w:p w14:paraId="7DC81868" w14:textId="77777777" w:rsidR="00891570" w:rsidRDefault="00A35616">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7" w:history="1">
        <w:r w:rsidR="00891570" w:rsidRPr="0090239D">
          <w:rPr>
            <w:rStyle w:val="Lienhypertexte"/>
            <w:noProof/>
          </w:rPr>
          <w:t>I.2.2.3</w:t>
        </w:r>
        <w:r w:rsidR="00891570">
          <w:rPr>
            <w:rFonts w:asciiTheme="minorHAnsi" w:eastAsiaTheme="minorEastAsia" w:hAnsiTheme="minorHAnsi" w:cstheme="minorBidi"/>
            <w:noProof/>
            <w:sz w:val="22"/>
            <w:szCs w:val="22"/>
            <w:lang w:eastAsia="fr-FR"/>
          </w:rPr>
          <w:tab/>
        </w:r>
        <w:r w:rsidR="00891570" w:rsidRPr="0090239D">
          <w:rPr>
            <w:rStyle w:val="Lienhypertexte"/>
            <w:noProof/>
          </w:rPr>
          <w:t>Rhinométrie acoustique</w:t>
        </w:r>
        <w:r w:rsidR="00891570">
          <w:rPr>
            <w:noProof/>
            <w:webHidden/>
          </w:rPr>
          <w:tab/>
        </w:r>
        <w:r w:rsidR="00492D5C">
          <w:rPr>
            <w:noProof/>
            <w:webHidden/>
          </w:rPr>
          <w:fldChar w:fldCharType="begin"/>
        </w:r>
        <w:r w:rsidR="00891570">
          <w:rPr>
            <w:noProof/>
            <w:webHidden/>
          </w:rPr>
          <w:instrText xml:space="preserve"> PAGEREF _Toc113368667 \h </w:instrText>
        </w:r>
        <w:r w:rsidR="00492D5C">
          <w:rPr>
            <w:noProof/>
            <w:webHidden/>
          </w:rPr>
        </w:r>
        <w:r w:rsidR="00492D5C">
          <w:rPr>
            <w:noProof/>
            <w:webHidden/>
          </w:rPr>
          <w:fldChar w:fldCharType="separate"/>
        </w:r>
        <w:r w:rsidR="00891570">
          <w:rPr>
            <w:noProof/>
            <w:webHidden/>
          </w:rPr>
          <w:t>15</w:t>
        </w:r>
        <w:r w:rsidR="00492D5C">
          <w:rPr>
            <w:noProof/>
            <w:webHidden/>
          </w:rPr>
          <w:fldChar w:fldCharType="end"/>
        </w:r>
      </w:hyperlink>
    </w:p>
    <w:p w14:paraId="005D4F09" w14:textId="77777777" w:rsidR="00862C88" w:rsidRDefault="00492D5C">
      <w:pPr>
        <w:pStyle w:val="TM1"/>
        <w:rPr>
          <w:rFonts w:asciiTheme="minorHAnsi" w:eastAsiaTheme="minorEastAsia" w:hAnsiTheme="minorHAnsi" w:cstheme="minorBidi"/>
          <w:noProof/>
          <w:sz w:val="22"/>
          <w:szCs w:val="22"/>
          <w:lang w:eastAsia="fr-FR"/>
        </w:rPr>
        <w:pPrChange w:id="44" w:author="h lc" w:date="2022-09-06T18:26:00Z">
          <w:pPr>
            <w:pStyle w:val="TM1"/>
            <w:tabs>
              <w:tab w:val="left" w:pos="480"/>
            </w:tabs>
          </w:pPr>
        </w:pPrChange>
      </w:pPr>
      <w:r>
        <w:fldChar w:fldCharType="begin"/>
      </w:r>
      <w:r w:rsidR="007028C2">
        <w:instrText xml:space="preserve"> HYPERLINK \l "_Toc113368668" </w:instrText>
      </w:r>
      <w:r>
        <w:fldChar w:fldCharType="separate"/>
      </w:r>
      <w:r w:rsidR="00891570" w:rsidRPr="0090239D">
        <w:rPr>
          <w:rStyle w:val="Lienhypertexte"/>
          <w:noProof/>
        </w:rPr>
        <w:t>II</w:t>
      </w:r>
      <w:r w:rsidR="00891570">
        <w:rPr>
          <w:rFonts w:asciiTheme="minorHAnsi" w:eastAsiaTheme="minorEastAsia" w:hAnsiTheme="minorHAnsi" w:cstheme="minorBidi"/>
          <w:noProof/>
          <w:sz w:val="22"/>
          <w:szCs w:val="22"/>
          <w:lang w:eastAsia="fr-FR"/>
        </w:rPr>
        <w:tab/>
      </w:r>
      <w:r w:rsidR="00891570" w:rsidRPr="0090239D">
        <w:rPr>
          <w:rStyle w:val="Lienhypertexte"/>
          <w:noProof/>
        </w:rPr>
        <w:t>Matériel et Méthodes d’étude</w:t>
      </w:r>
      <w:r w:rsidR="00891570">
        <w:rPr>
          <w:noProof/>
          <w:webHidden/>
        </w:rPr>
        <w:tab/>
      </w:r>
      <w:r>
        <w:rPr>
          <w:noProof/>
          <w:webHidden/>
        </w:rPr>
        <w:fldChar w:fldCharType="begin"/>
      </w:r>
      <w:r w:rsidR="00891570">
        <w:rPr>
          <w:noProof/>
          <w:webHidden/>
        </w:rPr>
        <w:instrText xml:space="preserve"> PAGEREF _Toc113368668 \h </w:instrText>
      </w:r>
      <w:r>
        <w:rPr>
          <w:noProof/>
          <w:webHidden/>
        </w:rPr>
      </w:r>
      <w:r>
        <w:rPr>
          <w:noProof/>
          <w:webHidden/>
        </w:rPr>
        <w:fldChar w:fldCharType="separate"/>
      </w:r>
      <w:r w:rsidR="00891570">
        <w:rPr>
          <w:noProof/>
          <w:webHidden/>
        </w:rPr>
        <w:t>16</w:t>
      </w:r>
      <w:r>
        <w:rPr>
          <w:noProof/>
          <w:webHidden/>
        </w:rPr>
        <w:fldChar w:fldCharType="end"/>
      </w:r>
      <w:r>
        <w:rPr>
          <w:noProof/>
        </w:rPr>
        <w:fldChar w:fldCharType="end"/>
      </w:r>
    </w:p>
    <w:p w14:paraId="16ADCC7C" w14:textId="77777777" w:rsidR="00891570" w:rsidRDefault="00A35616">
      <w:pPr>
        <w:pStyle w:val="TM2"/>
        <w:tabs>
          <w:tab w:val="left" w:pos="880"/>
          <w:tab w:val="right" w:leader="dot" w:pos="9396"/>
        </w:tabs>
        <w:rPr>
          <w:rFonts w:asciiTheme="minorHAnsi" w:eastAsiaTheme="minorEastAsia" w:hAnsiTheme="minorHAnsi" w:cstheme="minorBidi"/>
          <w:noProof/>
          <w:sz w:val="22"/>
          <w:szCs w:val="22"/>
          <w:lang w:eastAsia="fr-FR"/>
        </w:rPr>
      </w:pPr>
      <w:hyperlink w:anchor="_Toc113368669" w:history="1">
        <w:r w:rsidR="00891570" w:rsidRPr="0090239D">
          <w:rPr>
            <w:rStyle w:val="Lienhypertexte"/>
            <w:noProof/>
          </w:rPr>
          <w:t>II.1</w:t>
        </w:r>
        <w:r w:rsidR="00891570">
          <w:rPr>
            <w:rFonts w:asciiTheme="minorHAnsi" w:eastAsiaTheme="minorEastAsia" w:hAnsiTheme="minorHAnsi" w:cstheme="minorBidi"/>
            <w:noProof/>
            <w:sz w:val="22"/>
            <w:szCs w:val="22"/>
            <w:lang w:eastAsia="fr-FR"/>
          </w:rPr>
          <w:tab/>
        </w:r>
        <w:r w:rsidR="00891570" w:rsidRPr="0090239D">
          <w:rPr>
            <w:rStyle w:val="Lienhypertexte"/>
            <w:noProof/>
          </w:rPr>
          <w:t>Matériel</w:t>
        </w:r>
        <w:r w:rsidR="00891570">
          <w:rPr>
            <w:noProof/>
            <w:webHidden/>
          </w:rPr>
          <w:tab/>
        </w:r>
        <w:r w:rsidR="00492D5C">
          <w:rPr>
            <w:noProof/>
            <w:webHidden/>
          </w:rPr>
          <w:fldChar w:fldCharType="begin"/>
        </w:r>
        <w:r w:rsidR="00891570">
          <w:rPr>
            <w:noProof/>
            <w:webHidden/>
          </w:rPr>
          <w:instrText xml:space="preserve"> PAGEREF _Toc113368669 \h </w:instrText>
        </w:r>
        <w:r w:rsidR="00492D5C">
          <w:rPr>
            <w:noProof/>
            <w:webHidden/>
          </w:rPr>
        </w:r>
        <w:r w:rsidR="00492D5C">
          <w:rPr>
            <w:noProof/>
            <w:webHidden/>
          </w:rPr>
          <w:fldChar w:fldCharType="separate"/>
        </w:r>
        <w:r w:rsidR="00891570">
          <w:rPr>
            <w:noProof/>
            <w:webHidden/>
          </w:rPr>
          <w:t>16</w:t>
        </w:r>
        <w:r w:rsidR="00492D5C">
          <w:rPr>
            <w:noProof/>
            <w:webHidden/>
          </w:rPr>
          <w:fldChar w:fldCharType="end"/>
        </w:r>
      </w:hyperlink>
    </w:p>
    <w:p w14:paraId="248A7E14" w14:textId="77777777" w:rsidR="00891570" w:rsidRDefault="00A35616">
      <w:pPr>
        <w:pStyle w:val="TM2"/>
        <w:tabs>
          <w:tab w:val="left" w:pos="880"/>
          <w:tab w:val="right" w:leader="dot" w:pos="9396"/>
        </w:tabs>
        <w:rPr>
          <w:rFonts w:asciiTheme="minorHAnsi" w:eastAsiaTheme="minorEastAsia" w:hAnsiTheme="minorHAnsi" w:cstheme="minorBidi"/>
          <w:noProof/>
          <w:sz w:val="22"/>
          <w:szCs w:val="22"/>
          <w:lang w:eastAsia="fr-FR"/>
        </w:rPr>
      </w:pPr>
      <w:hyperlink w:anchor="_Toc113368670" w:history="1">
        <w:r w:rsidR="00891570" w:rsidRPr="0090239D">
          <w:rPr>
            <w:rStyle w:val="Lienhypertexte"/>
            <w:noProof/>
          </w:rPr>
          <w:t>II.2</w:t>
        </w:r>
        <w:r w:rsidR="00891570">
          <w:rPr>
            <w:rFonts w:asciiTheme="minorHAnsi" w:eastAsiaTheme="minorEastAsia" w:hAnsiTheme="minorHAnsi" w:cstheme="minorBidi"/>
            <w:noProof/>
            <w:sz w:val="22"/>
            <w:szCs w:val="22"/>
            <w:lang w:eastAsia="fr-FR"/>
          </w:rPr>
          <w:tab/>
        </w:r>
        <w:r w:rsidR="00891570" w:rsidRPr="0090239D">
          <w:rPr>
            <w:rStyle w:val="Lienhypertexte"/>
            <w:noProof/>
          </w:rPr>
          <w:t>Présentation des variables</w:t>
        </w:r>
        <w:r w:rsidR="00891570">
          <w:rPr>
            <w:noProof/>
            <w:webHidden/>
          </w:rPr>
          <w:tab/>
        </w:r>
        <w:r w:rsidR="00492D5C">
          <w:rPr>
            <w:noProof/>
            <w:webHidden/>
          </w:rPr>
          <w:fldChar w:fldCharType="begin"/>
        </w:r>
        <w:r w:rsidR="00891570">
          <w:rPr>
            <w:noProof/>
            <w:webHidden/>
          </w:rPr>
          <w:instrText xml:space="preserve"> PAGEREF _Toc113368670 \h </w:instrText>
        </w:r>
        <w:r w:rsidR="00492D5C">
          <w:rPr>
            <w:noProof/>
            <w:webHidden/>
          </w:rPr>
        </w:r>
        <w:r w:rsidR="00492D5C">
          <w:rPr>
            <w:noProof/>
            <w:webHidden/>
          </w:rPr>
          <w:fldChar w:fldCharType="separate"/>
        </w:r>
        <w:r w:rsidR="00891570">
          <w:rPr>
            <w:noProof/>
            <w:webHidden/>
          </w:rPr>
          <w:t>16</w:t>
        </w:r>
        <w:r w:rsidR="00492D5C">
          <w:rPr>
            <w:noProof/>
            <w:webHidden/>
          </w:rPr>
          <w:fldChar w:fldCharType="end"/>
        </w:r>
      </w:hyperlink>
    </w:p>
    <w:p w14:paraId="70137C9E" w14:textId="77777777" w:rsidR="00891570" w:rsidRDefault="00A35616">
      <w:pPr>
        <w:pStyle w:val="TM2"/>
        <w:tabs>
          <w:tab w:val="left" w:pos="880"/>
          <w:tab w:val="right" w:leader="dot" w:pos="9396"/>
        </w:tabs>
        <w:rPr>
          <w:rFonts w:asciiTheme="minorHAnsi" w:eastAsiaTheme="minorEastAsia" w:hAnsiTheme="minorHAnsi" w:cstheme="minorBidi"/>
          <w:noProof/>
          <w:sz w:val="22"/>
          <w:szCs w:val="22"/>
          <w:lang w:eastAsia="fr-FR"/>
        </w:rPr>
      </w:pPr>
      <w:hyperlink w:anchor="_Toc113368671" w:history="1">
        <w:r w:rsidR="00891570" w:rsidRPr="0090239D">
          <w:rPr>
            <w:rStyle w:val="Lienhypertexte"/>
            <w:noProof/>
          </w:rPr>
          <w:t>II.3</w:t>
        </w:r>
        <w:r w:rsidR="00891570">
          <w:rPr>
            <w:rFonts w:asciiTheme="minorHAnsi" w:eastAsiaTheme="minorEastAsia" w:hAnsiTheme="minorHAnsi" w:cstheme="minorBidi"/>
            <w:noProof/>
            <w:sz w:val="22"/>
            <w:szCs w:val="22"/>
            <w:lang w:eastAsia="fr-FR"/>
          </w:rPr>
          <w:tab/>
        </w:r>
        <w:r w:rsidR="00891570" w:rsidRPr="0090239D">
          <w:rPr>
            <w:rStyle w:val="Lienhypertexte"/>
            <w:noProof/>
          </w:rPr>
          <w:t>Analyse statistiques</w:t>
        </w:r>
        <w:r w:rsidR="00891570">
          <w:rPr>
            <w:noProof/>
            <w:webHidden/>
          </w:rPr>
          <w:tab/>
        </w:r>
        <w:r w:rsidR="00492D5C">
          <w:rPr>
            <w:noProof/>
            <w:webHidden/>
          </w:rPr>
          <w:fldChar w:fldCharType="begin"/>
        </w:r>
        <w:r w:rsidR="00891570">
          <w:rPr>
            <w:noProof/>
            <w:webHidden/>
          </w:rPr>
          <w:instrText xml:space="preserve"> PAGEREF _Toc113368671 \h </w:instrText>
        </w:r>
        <w:r w:rsidR="00492D5C">
          <w:rPr>
            <w:noProof/>
            <w:webHidden/>
          </w:rPr>
        </w:r>
        <w:r w:rsidR="00492D5C">
          <w:rPr>
            <w:noProof/>
            <w:webHidden/>
          </w:rPr>
          <w:fldChar w:fldCharType="separate"/>
        </w:r>
        <w:r w:rsidR="00891570">
          <w:rPr>
            <w:noProof/>
            <w:webHidden/>
          </w:rPr>
          <w:t>17</w:t>
        </w:r>
        <w:r w:rsidR="00492D5C">
          <w:rPr>
            <w:noProof/>
            <w:webHidden/>
          </w:rPr>
          <w:fldChar w:fldCharType="end"/>
        </w:r>
      </w:hyperlink>
    </w:p>
    <w:p w14:paraId="36A0A406" w14:textId="77777777" w:rsidR="00891570" w:rsidRDefault="00A3561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72" w:history="1">
        <w:r w:rsidR="00891570" w:rsidRPr="0090239D">
          <w:rPr>
            <w:rStyle w:val="Lienhypertexte"/>
            <w:noProof/>
          </w:rPr>
          <w:t>II.3.1</w:t>
        </w:r>
        <w:r w:rsidR="00891570">
          <w:rPr>
            <w:rFonts w:asciiTheme="minorHAnsi" w:eastAsiaTheme="minorEastAsia" w:hAnsiTheme="minorHAnsi" w:cstheme="minorBidi"/>
            <w:noProof/>
            <w:sz w:val="22"/>
            <w:szCs w:val="22"/>
            <w:lang w:eastAsia="fr-FR"/>
          </w:rPr>
          <w:tab/>
        </w:r>
        <w:r w:rsidR="00891570" w:rsidRPr="0090239D">
          <w:rPr>
            <w:rStyle w:val="Lienhypertexte"/>
            <w:noProof/>
          </w:rPr>
          <w:t>Analyse descriptive</w:t>
        </w:r>
        <w:r w:rsidR="00891570">
          <w:rPr>
            <w:noProof/>
            <w:webHidden/>
          </w:rPr>
          <w:tab/>
        </w:r>
        <w:r w:rsidR="00492D5C">
          <w:rPr>
            <w:noProof/>
            <w:webHidden/>
          </w:rPr>
          <w:fldChar w:fldCharType="begin"/>
        </w:r>
        <w:r w:rsidR="00891570">
          <w:rPr>
            <w:noProof/>
            <w:webHidden/>
          </w:rPr>
          <w:instrText xml:space="preserve"> PAGEREF _Toc113368672 \h </w:instrText>
        </w:r>
        <w:r w:rsidR="00492D5C">
          <w:rPr>
            <w:noProof/>
            <w:webHidden/>
          </w:rPr>
        </w:r>
        <w:r w:rsidR="00492D5C">
          <w:rPr>
            <w:noProof/>
            <w:webHidden/>
          </w:rPr>
          <w:fldChar w:fldCharType="separate"/>
        </w:r>
        <w:r w:rsidR="00891570">
          <w:rPr>
            <w:noProof/>
            <w:webHidden/>
          </w:rPr>
          <w:t>17</w:t>
        </w:r>
        <w:r w:rsidR="00492D5C">
          <w:rPr>
            <w:noProof/>
            <w:webHidden/>
          </w:rPr>
          <w:fldChar w:fldCharType="end"/>
        </w:r>
      </w:hyperlink>
    </w:p>
    <w:p w14:paraId="4BC13FF0" w14:textId="77777777" w:rsidR="00891570" w:rsidRDefault="00A3561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73" w:history="1">
        <w:r w:rsidR="00891570" w:rsidRPr="0090239D">
          <w:rPr>
            <w:rStyle w:val="Lienhypertexte"/>
            <w:noProof/>
          </w:rPr>
          <w:t>II.3.2</w:t>
        </w:r>
        <w:r w:rsidR="00891570">
          <w:rPr>
            <w:rFonts w:asciiTheme="minorHAnsi" w:eastAsiaTheme="minorEastAsia" w:hAnsiTheme="minorHAnsi" w:cstheme="minorBidi"/>
            <w:noProof/>
            <w:sz w:val="22"/>
            <w:szCs w:val="22"/>
            <w:lang w:eastAsia="fr-FR"/>
          </w:rPr>
          <w:tab/>
        </w:r>
        <w:r w:rsidR="00891570" w:rsidRPr="0090239D">
          <w:rPr>
            <w:rStyle w:val="Lienhypertexte"/>
            <w:noProof/>
          </w:rPr>
          <w:t>Analyse par Régression des variables en fonction du critère de jugement</w:t>
        </w:r>
        <w:r w:rsidR="00891570">
          <w:rPr>
            <w:noProof/>
            <w:webHidden/>
          </w:rPr>
          <w:tab/>
        </w:r>
        <w:r w:rsidR="00492D5C">
          <w:rPr>
            <w:noProof/>
            <w:webHidden/>
          </w:rPr>
          <w:fldChar w:fldCharType="begin"/>
        </w:r>
        <w:r w:rsidR="00891570">
          <w:rPr>
            <w:noProof/>
            <w:webHidden/>
          </w:rPr>
          <w:instrText xml:space="preserve"> PAGEREF _Toc113368673 \h </w:instrText>
        </w:r>
        <w:r w:rsidR="00492D5C">
          <w:rPr>
            <w:noProof/>
            <w:webHidden/>
          </w:rPr>
        </w:r>
        <w:r w:rsidR="00492D5C">
          <w:rPr>
            <w:noProof/>
            <w:webHidden/>
          </w:rPr>
          <w:fldChar w:fldCharType="separate"/>
        </w:r>
        <w:r w:rsidR="00891570">
          <w:rPr>
            <w:noProof/>
            <w:webHidden/>
          </w:rPr>
          <w:t>18</w:t>
        </w:r>
        <w:r w:rsidR="00492D5C">
          <w:rPr>
            <w:noProof/>
            <w:webHidden/>
          </w:rPr>
          <w:fldChar w:fldCharType="end"/>
        </w:r>
      </w:hyperlink>
    </w:p>
    <w:p w14:paraId="4FBEB826" w14:textId="77777777" w:rsidR="00862C88" w:rsidRDefault="00492D5C">
      <w:pPr>
        <w:pStyle w:val="TM1"/>
        <w:rPr>
          <w:rFonts w:asciiTheme="minorHAnsi" w:eastAsiaTheme="minorEastAsia" w:hAnsiTheme="minorHAnsi" w:cstheme="minorBidi"/>
          <w:noProof/>
          <w:sz w:val="22"/>
          <w:szCs w:val="22"/>
          <w:lang w:eastAsia="fr-FR"/>
        </w:rPr>
        <w:pPrChange w:id="45" w:author="h lc" w:date="2022-09-06T18:26:00Z">
          <w:pPr>
            <w:pStyle w:val="TM1"/>
            <w:tabs>
              <w:tab w:val="left" w:pos="480"/>
            </w:tabs>
          </w:pPr>
        </w:pPrChange>
      </w:pPr>
      <w:r>
        <w:fldChar w:fldCharType="begin"/>
      </w:r>
      <w:r w:rsidR="007028C2">
        <w:instrText xml:space="preserve"> HYPERLINK \l "_Toc113368674" </w:instrText>
      </w:r>
      <w:r>
        <w:fldChar w:fldCharType="separate"/>
      </w:r>
      <w:r w:rsidR="00891570" w:rsidRPr="0090239D">
        <w:rPr>
          <w:rStyle w:val="Lienhypertexte"/>
          <w:noProof/>
        </w:rPr>
        <w:t>III</w:t>
      </w:r>
      <w:r w:rsidR="00891570">
        <w:rPr>
          <w:rFonts w:asciiTheme="minorHAnsi" w:eastAsiaTheme="minorEastAsia" w:hAnsiTheme="minorHAnsi" w:cstheme="minorBidi"/>
          <w:noProof/>
          <w:sz w:val="22"/>
          <w:szCs w:val="22"/>
          <w:lang w:eastAsia="fr-FR"/>
        </w:rPr>
        <w:tab/>
      </w:r>
      <w:r w:rsidR="00891570" w:rsidRPr="0090239D">
        <w:rPr>
          <w:rStyle w:val="Lienhypertexte"/>
          <w:noProof/>
        </w:rPr>
        <w:t>Résultats</w:t>
      </w:r>
      <w:r w:rsidR="00891570">
        <w:rPr>
          <w:noProof/>
          <w:webHidden/>
        </w:rPr>
        <w:tab/>
      </w:r>
      <w:r>
        <w:rPr>
          <w:noProof/>
          <w:webHidden/>
        </w:rPr>
        <w:fldChar w:fldCharType="begin"/>
      </w:r>
      <w:r w:rsidR="00891570">
        <w:rPr>
          <w:noProof/>
          <w:webHidden/>
        </w:rPr>
        <w:instrText xml:space="preserve"> PAGEREF _Toc113368674 \h </w:instrText>
      </w:r>
      <w:r>
        <w:rPr>
          <w:noProof/>
          <w:webHidden/>
        </w:rPr>
      </w:r>
      <w:r>
        <w:rPr>
          <w:noProof/>
          <w:webHidden/>
        </w:rPr>
        <w:fldChar w:fldCharType="separate"/>
      </w:r>
      <w:r w:rsidR="00891570">
        <w:rPr>
          <w:noProof/>
          <w:webHidden/>
        </w:rPr>
        <w:t>18</w:t>
      </w:r>
      <w:r>
        <w:rPr>
          <w:noProof/>
          <w:webHidden/>
        </w:rPr>
        <w:fldChar w:fldCharType="end"/>
      </w:r>
      <w:r>
        <w:rPr>
          <w:noProof/>
        </w:rPr>
        <w:fldChar w:fldCharType="end"/>
      </w:r>
    </w:p>
    <w:p w14:paraId="62AB5B1A" w14:textId="77777777" w:rsidR="00891570" w:rsidRDefault="00A35616">
      <w:pPr>
        <w:pStyle w:val="TM2"/>
        <w:tabs>
          <w:tab w:val="left" w:pos="1100"/>
          <w:tab w:val="right" w:leader="dot" w:pos="9396"/>
        </w:tabs>
        <w:rPr>
          <w:rFonts w:asciiTheme="minorHAnsi" w:eastAsiaTheme="minorEastAsia" w:hAnsiTheme="minorHAnsi" w:cstheme="minorBidi"/>
          <w:noProof/>
          <w:sz w:val="22"/>
          <w:szCs w:val="22"/>
          <w:lang w:eastAsia="fr-FR"/>
        </w:rPr>
      </w:pPr>
      <w:hyperlink w:anchor="_Toc113368675" w:history="1">
        <w:r w:rsidR="00891570" w:rsidRPr="0090239D">
          <w:rPr>
            <w:rStyle w:val="Lienhypertexte"/>
            <w:noProof/>
          </w:rPr>
          <w:t>III.1</w:t>
        </w:r>
        <w:r w:rsidR="00891570">
          <w:rPr>
            <w:rFonts w:asciiTheme="minorHAnsi" w:eastAsiaTheme="minorEastAsia" w:hAnsiTheme="minorHAnsi" w:cstheme="minorBidi"/>
            <w:noProof/>
            <w:sz w:val="22"/>
            <w:szCs w:val="22"/>
            <w:lang w:eastAsia="fr-FR"/>
          </w:rPr>
          <w:tab/>
        </w:r>
        <w:r w:rsidR="00891570" w:rsidRPr="0090239D">
          <w:rPr>
            <w:rStyle w:val="Lienhypertexte"/>
            <w:noProof/>
          </w:rPr>
          <w:t>Résultats de la statistique descriptive</w:t>
        </w:r>
        <w:r w:rsidR="00891570">
          <w:rPr>
            <w:noProof/>
            <w:webHidden/>
          </w:rPr>
          <w:tab/>
        </w:r>
        <w:r w:rsidR="00492D5C">
          <w:rPr>
            <w:noProof/>
            <w:webHidden/>
          </w:rPr>
          <w:fldChar w:fldCharType="begin"/>
        </w:r>
        <w:r w:rsidR="00891570">
          <w:rPr>
            <w:noProof/>
            <w:webHidden/>
          </w:rPr>
          <w:instrText xml:space="preserve"> PAGEREF _Toc113368675 \h </w:instrText>
        </w:r>
        <w:r w:rsidR="00492D5C">
          <w:rPr>
            <w:noProof/>
            <w:webHidden/>
          </w:rPr>
        </w:r>
        <w:r w:rsidR="00492D5C">
          <w:rPr>
            <w:noProof/>
            <w:webHidden/>
          </w:rPr>
          <w:fldChar w:fldCharType="separate"/>
        </w:r>
        <w:r w:rsidR="00891570">
          <w:rPr>
            <w:noProof/>
            <w:webHidden/>
          </w:rPr>
          <w:t>18</w:t>
        </w:r>
        <w:r w:rsidR="00492D5C">
          <w:rPr>
            <w:noProof/>
            <w:webHidden/>
          </w:rPr>
          <w:fldChar w:fldCharType="end"/>
        </w:r>
      </w:hyperlink>
    </w:p>
    <w:p w14:paraId="62D2D15B" w14:textId="77777777" w:rsidR="00891570" w:rsidRDefault="00A3561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76" w:history="1">
        <w:r w:rsidR="00891570" w:rsidRPr="0090239D">
          <w:rPr>
            <w:rStyle w:val="Lienhypertexte"/>
            <w:noProof/>
          </w:rPr>
          <w:t>III.1.1</w:t>
        </w:r>
        <w:r w:rsidR="00891570">
          <w:rPr>
            <w:rFonts w:asciiTheme="minorHAnsi" w:eastAsiaTheme="minorEastAsia" w:hAnsiTheme="minorHAnsi" w:cstheme="minorBidi"/>
            <w:noProof/>
            <w:sz w:val="22"/>
            <w:szCs w:val="22"/>
            <w:lang w:eastAsia="fr-FR"/>
          </w:rPr>
          <w:tab/>
        </w:r>
        <w:r w:rsidR="00891570" w:rsidRPr="0090239D">
          <w:rPr>
            <w:rStyle w:val="Lienhypertexte"/>
            <w:noProof/>
          </w:rPr>
          <w:t>Description de la base de données</w:t>
        </w:r>
        <w:r w:rsidR="00891570">
          <w:rPr>
            <w:noProof/>
            <w:webHidden/>
          </w:rPr>
          <w:tab/>
        </w:r>
        <w:r w:rsidR="00492D5C">
          <w:rPr>
            <w:noProof/>
            <w:webHidden/>
          </w:rPr>
          <w:fldChar w:fldCharType="begin"/>
        </w:r>
        <w:r w:rsidR="00891570">
          <w:rPr>
            <w:noProof/>
            <w:webHidden/>
          </w:rPr>
          <w:instrText xml:space="preserve"> PAGEREF _Toc113368676 \h </w:instrText>
        </w:r>
        <w:r w:rsidR="00492D5C">
          <w:rPr>
            <w:noProof/>
            <w:webHidden/>
          </w:rPr>
        </w:r>
        <w:r w:rsidR="00492D5C">
          <w:rPr>
            <w:noProof/>
            <w:webHidden/>
          </w:rPr>
          <w:fldChar w:fldCharType="separate"/>
        </w:r>
        <w:r w:rsidR="00891570">
          <w:rPr>
            <w:noProof/>
            <w:webHidden/>
          </w:rPr>
          <w:t>18</w:t>
        </w:r>
        <w:r w:rsidR="00492D5C">
          <w:rPr>
            <w:noProof/>
            <w:webHidden/>
          </w:rPr>
          <w:fldChar w:fldCharType="end"/>
        </w:r>
      </w:hyperlink>
    </w:p>
    <w:p w14:paraId="4CB672E3" w14:textId="77777777" w:rsidR="00891570" w:rsidRDefault="00A35616">
      <w:pPr>
        <w:pStyle w:val="TM2"/>
        <w:tabs>
          <w:tab w:val="left" w:pos="1100"/>
          <w:tab w:val="right" w:leader="dot" w:pos="9396"/>
        </w:tabs>
        <w:rPr>
          <w:rFonts w:asciiTheme="minorHAnsi" w:eastAsiaTheme="minorEastAsia" w:hAnsiTheme="minorHAnsi" w:cstheme="minorBidi"/>
          <w:noProof/>
          <w:sz w:val="22"/>
          <w:szCs w:val="22"/>
          <w:lang w:eastAsia="fr-FR"/>
        </w:rPr>
      </w:pPr>
      <w:hyperlink w:anchor="_Toc113368677" w:history="1">
        <w:r w:rsidR="00891570" w:rsidRPr="0090239D">
          <w:rPr>
            <w:rStyle w:val="Lienhypertexte"/>
            <w:noProof/>
          </w:rPr>
          <w:t>III.2</w:t>
        </w:r>
        <w:r w:rsidR="00891570">
          <w:rPr>
            <w:rFonts w:asciiTheme="minorHAnsi" w:eastAsiaTheme="minorEastAsia" w:hAnsiTheme="minorHAnsi" w:cstheme="minorBidi"/>
            <w:noProof/>
            <w:sz w:val="22"/>
            <w:szCs w:val="22"/>
            <w:lang w:eastAsia="fr-FR"/>
          </w:rPr>
          <w:tab/>
        </w:r>
        <w:r w:rsidR="00891570" w:rsidRPr="0090239D">
          <w:rPr>
            <w:rStyle w:val="Lienhypertexte"/>
            <w:noProof/>
          </w:rPr>
          <w:t>Description des symptômes cliniques, familles et sous familles des agents en fonction du résultat de rhinomanométrie</w:t>
        </w:r>
        <w:r w:rsidR="00891570">
          <w:rPr>
            <w:noProof/>
            <w:webHidden/>
          </w:rPr>
          <w:tab/>
        </w:r>
        <w:r w:rsidR="00492D5C">
          <w:rPr>
            <w:noProof/>
            <w:webHidden/>
          </w:rPr>
          <w:fldChar w:fldCharType="begin"/>
        </w:r>
        <w:r w:rsidR="00891570">
          <w:rPr>
            <w:noProof/>
            <w:webHidden/>
          </w:rPr>
          <w:instrText xml:space="preserve"> PAGEREF _Toc113368677 \h </w:instrText>
        </w:r>
        <w:r w:rsidR="00492D5C">
          <w:rPr>
            <w:noProof/>
            <w:webHidden/>
          </w:rPr>
        </w:r>
        <w:r w:rsidR="00492D5C">
          <w:rPr>
            <w:noProof/>
            <w:webHidden/>
          </w:rPr>
          <w:fldChar w:fldCharType="separate"/>
        </w:r>
        <w:r w:rsidR="00891570">
          <w:rPr>
            <w:noProof/>
            <w:webHidden/>
          </w:rPr>
          <w:t>19</w:t>
        </w:r>
        <w:r w:rsidR="00492D5C">
          <w:rPr>
            <w:noProof/>
            <w:webHidden/>
          </w:rPr>
          <w:fldChar w:fldCharType="end"/>
        </w:r>
      </w:hyperlink>
    </w:p>
    <w:p w14:paraId="0E625EB6" w14:textId="77777777" w:rsidR="00891570" w:rsidRDefault="00A3561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78" w:history="1">
        <w:r w:rsidR="00891570" w:rsidRPr="0090239D">
          <w:rPr>
            <w:rStyle w:val="Lienhypertexte"/>
            <w:noProof/>
          </w:rPr>
          <w:t>III.2.1</w:t>
        </w:r>
        <w:r w:rsidR="00891570">
          <w:rPr>
            <w:rFonts w:asciiTheme="minorHAnsi" w:eastAsiaTheme="minorEastAsia" w:hAnsiTheme="minorHAnsi" w:cstheme="minorBidi"/>
            <w:noProof/>
            <w:sz w:val="22"/>
            <w:szCs w:val="22"/>
            <w:lang w:eastAsia="fr-FR"/>
          </w:rPr>
          <w:tab/>
        </w:r>
        <w:r w:rsidR="00891570" w:rsidRPr="0090239D">
          <w:rPr>
            <w:rStyle w:val="Lienhypertexte"/>
            <w:noProof/>
          </w:rPr>
          <w:t>Distribution des symptômes cliniques en fonction des résultats de rhinomanométrie</w:t>
        </w:r>
        <w:r w:rsidR="00891570">
          <w:rPr>
            <w:noProof/>
            <w:webHidden/>
          </w:rPr>
          <w:tab/>
        </w:r>
        <w:r w:rsidR="00492D5C">
          <w:rPr>
            <w:noProof/>
            <w:webHidden/>
          </w:rPr>
          <w:fldChar w:fldCharType="begin"/>
        </w:r>
        <w:r w:rsidR="00891570">
          <w:rPr>
            <w:noProof/>
            <w:webHidden/>
          </w:rPr>
          <w:instrText xml:space="preserve"> PAGEREF _Toc113368678 \h </w:instrText>
        </w:r>
        <w:r w:rsidR="00492D5C">
          <w:rPr>
            <w:noProof/>
            <w:webHidden/>
          </w:rPr>
        </w:r>
        <w:r w:rsidR="00492D5C">
          <w:rPr>
            <w:noProof/>
            <w:webHidden/>
          </w:rPr>
          <w:fldChar w:fldCharType="separate"/>
        </w:r>
        <w:r w:rsidR="00891570">
          <w:rPr>
            <w:noProof/>
            <w:webHidden/>
          </w:rPr>
          <w:t>20</w:t>
        </w:r>
        <w:r w:rsidR="00492D5C">
          <w:rPr>
            <w:noProof/>
            <w:webHidden/>
          </w:rPr>
          <w:fldChar w:fldCharType="end"/>
        </w:r>
      </w:hyperlink>
    </w:p>
    <w:p w14:paraId="6ED82356" w14:textId="77777777" w:rsidR="00891570" w:rsidRDefault="00A3561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79" w:history="1">
        <w:r w:rsidR="00891570" w:rsidRPr="0090239D">
          <w:rPr>
            <w:rStyle w:val="Lienhypertexte"/>
            <w:noProof/>
          </w:rPr>
          <w:t>III.2.2</w:t>
        </w:r>
        <w:r w:rsidR="00891570">
          <w:rPr>
            <w:rFonts w:asciiTheme="minorHAnsi" w:eastAsiaTheme="minorEastAsia" w:hAnsiTheme="minorHAnsi" w:cstheme="minorBidi"/>
            <w:noProof/>
            <w:sz w:val="22"/>
            <w:szCs w:val="22"/>
            <w:lang w:eastAsia="fr-FR"/>
          </w:rPr>
          <w:tab/>
        </w:r>
        <w:r w:rsidR="00891570" w:rsidRPr="0090239D">
          <w:rPr>
            <w:rStyle w:val="Lienhypertexte"/>
            <w:noProof/>
          </w:rPr>
          <w:t>Distribution des familles d’agents en fonction des résultats de rhinomanométrie</w:t>
        </w:r>
        <w:r w:rsidR="00891570">
          <w:rPr>
            <w:noProof/>
            <w:webHidden/>
          </w:rPr>
          <w:tab/>
        </w:r>
        <w:r w:rsidR="00492D5C">
          <w:rPr>
            <w:noProof/>
            <w:webHidden/>
          </w:rPr>
          <w:fldChar w:fldCharType="begin"/>
        </w:r>
        <w:r w:rsidR="00891570">
          <w:rPr>
            <w:noProof/>
            <w:webHidden/>
          </w:rPr>
          <w:instrText xml:space="preserve"> PAGEREF _Toc113368679 \h </w:instrText>
        </w:r>
        <w:r w:rsidR="00492D5C">
          <w:rPr>
            <w:noProof/>
            <w:webHidden/>
          </w:rPr>
        </w:r>
        <w:r w:rsidR="00492D5C">
          <w:rPr>
            <w:noProof/>
            <w:webHidden/>
          </w:rPr>
          <w:fldChar w:fldCharType="separate"/>
        </w:r>
        <w:r w:rsidR="00891570">
          <w:rPr>
            <w:noProof/>
            <w:webHidden/>
          </w:rPr>
          <w:t>21</w:t>
        </w:r>
        <w:r w:rsidR="00492D5C">
          <w:rPr>
            <w:noProof/>
            <w:webHidden/>
          </w:rPr>
          <w:fldChar w:fldCharType="end"/>
        </w:r>
      </w:hyperlink>
    </w:p>
    <w:p w14:paraId="74D0956C" w14:textId="77777777" w:rsidR="00891570" w:rsidRDefault="00A35616">
      <w:pPr>
        <w:pStyle w:val="TM2"/>
        <w:tabs>
          <w:tab w:val="left" w:pos="1100"/>
          <w:tab w:val="right" w:leader="dot" w:pos="9396"/>
        </w:tabs>
        <w:rPr>
          <w:rFonts w:asciiTheme="minorHAnsi" w:eastAsiaTheme="minorEastAsia" w:hAnsiTheme="minorHAnsi" w:cstheme="minorBidi"/>
          <w:noProof/>
          <w:sz w:val="22"/>
          <w:szCs w:val="22"/>
          <w:lang w:eastAsia="fr-FR"/>
        </w:rPr>
      </w:pPr>
      <w:hyperlink w:anchor="_Toc113368680" w:history="1">
        <w:r w:rsidR="00891570" w:rsidRPr="0090239D">
          <w:rPr>
            <w:rStyle w:val="Lienhypertexte"/>
            <w:noProof/>
          </w:rPr>
          <w:t>III.3</w:t>
        </w:r>
        <w:r w:rsidR="00891570">
          <w:rPr>
            <w:rFonts w:asciiTheme="minorHAnsi" w:eastAsiaTheme="minorEastAsia" w:hAnsiTheme="minorHAnsi" w:cstheme="minorBidi"/>
            <w:noProof/>
            <w:sz w:val="22"/>
            <w:szCs w:val="22"/>
            <w:lang w:eastAsia="fr-FR"/>
          </w:rPr>
          <w:tab/>
        </w:r>
        <w:r w:rsidR="00891570" w:rsidRPr="0090239D">
          <w:rPr>
            <w:rStyle w:val="Lienhypertexte"/>
            <w:noProof/>
          </w:rPr>
          <w:t>Description des symptômes cliniques, famille et sous familles des agents en fonction de rhinomanométrie</w:t>
        </w:r>
        <w:r w:rsidR="00891570">
          <w:rPr>
            <w:noProof/>
            <w:webHidden/>
          </w:rPr>
          <w:tab/>
        </w:r>
        <w:r w:rsidR="00492D5C">
          <w:rPr>
            <w:noProof/>
            <w:webHidden/>
          </w:rPr>
          <w:fldChar w:fldCharType="begin"/>
        </w:r>
        <w:r w:rsidR="00891570">
          <w:rPr>
            <w:noProof/>
            <w:webHidden/>
          </w:rPr>
          <w:instrText xml:space="preserve"> PAGEREF _Toc113368680 \h </w:instrText>
        </w:r>
        <w:r w:rsidR="00492D5C">
          <w:rPr>
            <w:noProof/>
            <w:webHidden/>
          </w:rPr>
        </w:r>
        <w:r w:rsidR="00492D5C">
          <w:rPr>
            <w:noProof/>
            <w:webHidden/>
          </w:rPr>
          <w:fldChar w:fldCharType="separate"/>
        </w:r>
        <w:r w:rsidR="00891570">
          <w:rPr>
            <w:noProof/>
            <w:webHidden/>
          </w:rPr>
          <w:t>22</w:t>
        </w:r>
        <w:r w:rsidR="00492D5C">
          <w:rPr>
            <w:noProof/>
            <w:webHidden/>
          </w:rPr>
          <w:fldChar w:fldCharType="end"/>
        </w:r>
      </w:hyperlink>
    </w:p>
    <w:p w14:paraId="010141C1" w14:textId="77777777" w:rsidR="00891570" w:rsidRDefault="00A3561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81" w:history="1">
        <w:r w:rsidR="00891570" w:rsidRPr="0090239D">
          <w:rPr>
            <w:rStyle w:val="Lienhypertexte"/>
            <w:noProof/>
          </w:rPr>
          <w:t>III.3.1</w:t>
        </w:r>
        <w:r w:rsidR="00891570">
          <w:rPr>
            <w:rFonts w:asciiTheme="minorHAnsi" w:eastAsiaTheme="minorEastAsia" w:hAnsiTheme="minorHAnsi" w:cstheme="minorBidi"/>
            <w:noProof/>
            <w:sz w:val="22"/>
            <w:szCs w:val="22"/>
            <w:lang w:eastAsia="fr-FR"/>
          </w:rPr>
          <w:tab/>
        </w:r>
        <w:r w:rsidR="00891570" w:rsidRPr="0090239D">
          <w:rPr>
            <w:rStyle w:val="Lienhypertexte"/>
            <w:noProof/>
          </w:rPr>
          <w:t>Répartition du résultat du test en fonction de la variation de la résistance nasale</w:t>
        </w:r>
        <w:r w:rsidR="00891570">
          <w:rPr>
            <w:noProof/>
            <w:webHidden/>
          </w:rPr>
          <w:tab/>
        </w:r>
        <w:r w:rsidR="00492D5C">
          <w:rPr>
            <w:noProof/>
            <w:webHidden/>
          </w:rPr>
          <w:fldChar w:fldCharType="begin"/>
        </w:r>
        <w:r w:rsidR="00891570">
          <w:rPr>
            <w:noProof/>
            <w:webHidden/>
          </w:rPr>
          <w:instrText xml:space="preserve"> PAGEREF _Toc113368681 \h </w:instrText>
        </w:r>
        <w:r w:rsidR="00492D5C">
          <w:rPr>
            <w:noProof/>
            <w:webHidden/>
          </w:rPr>
        </w:r>
        <w:r w:rsidR="00492D5C">
          <w:rPr>
            <w:noProof/>
            <w:webHidden/>
          </w:rPr>
          <w:fldChar w:fldCharType="separate"/>
        </w:r>
        <w:r w:rsidR="00891570">
          <w:rPr>
            <w:noProof/>
            <w:webHidden/>
          </w:rPr>
          <w:t>22</w:t>
        </w:r>
        <w:r w:rsidR="00492D5C">
          <w:rPr>
            <w:noProof/>
            <w:webHidden/>
          </w:rPr>
          <w:fldChar w:fldCharType="end"/>
        </w:r>
      </w:hyperlink>
    </w:p>
    <w:p w14:paraId="284443C9" w14:textId="77777777" w:rsidR="00891570" w:rsidRDefault="00A3561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82" w:history="1">
        <w:r w:rsidR="00891570" w:rsidRPr="0090239D">
          <w:rPr>
            <w:rStyle w:val="Lienhypertexte"/>
            <w:noProof/>
          </w:rPr>
          <w:t>III.3.2</w:t>
        </w:r>
        <w:r w:rsidR="00891570">
          <w:rPr>
            <w:rFonts w:asciiTheme="minorHAnsi" w:eastAsiaTheme="minorEastAsia" w:hAnsiTheme="minorHAnsi" w:cstheme="minorBidi"/>
            <w:noProof/>
            <w:sz w:val="22"/>
            <w:szCs w:val="22"/>
            <w:lang w:eastAsia="fr-FR"/>
          </w:rPr>
          <w:tab/>
        </w:r>
        <w:r w:rsidR="00891570" w:rsidRPr="0090239D">
          <w:rPr>
            <w:rStyle w:val="Lienhypertexte"/>
            <w:noProof/>
          </w:rPr>
          <w:t>Répartition des symptômes cliniques en fonction de la variation de la résistance nasale</w:t>
        </w:r>
        <w:r w:rsidR="00891570">
          <w:rPr>
            <w:noProof/>
            <w:webHidden/>
          </w:rPr>
          <w:tab/>
        </w:r>
        <w:r w:rsidR="00492D5C">
          <w:rPr>
            <w:noProof/>
            <w:webHidden/>
          </w:rPr>
          <w:fldChar w:fldCharType="begin"/>
        </w:r>
        <w:r w:rsidR="00891570">
          <w:rPr>
            <w:noProof/>
            <w:webHidden/>
          </w:rPr>
          <w:instrText xml:space="preserve"> PAGEREF _Toc113368682 \h </w:instrText>
        </w:r>
        <w:r w:rsidR="00492D5C">
          <w:rPr>
            <w:noProof/>
            <w:webHidden/>
          </w:rPr>
        </w:r>
        <w:r w:rsidR="00492D5C">
          <w:rPr>
            <w:noProof/>
            <w:webHidden/>
          </w:rPr>
          <w:fldChar w:fldCharType="separate"/>
        </w:r>
        <w:r w:rsidR="00891570">
          <w:rPr>
            <w:noProof/>
            <w:webHidden/>
          </w:rPr>
          <w:t>22</w:t>
        </w:r>
        <w:r w:rsidR="00492D5C">
          <w:rPr>
            <w:noProof/>
            <w:webHidden/>
          </w:rPr>
          <w:fldChar w:fldCharType="end"/>
        </w:r>
      </w:hyperlink>
    </w:p>
    <w:p w14:paraId="5DE9321D" w14:textId="77777777" w:rsidR="00891570" w:rsidRDefault="00A3561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83" w:history="1">
        <w:r w:rsidR="00891570" w:rsidRPr="0090239D">
          <w:rPr>
            <w:rStyle w:val="Lienhypertexte"/>
            <w:noProof/>
          </w:rPr>
          <w:t>III.3.3</w:t>
        </w:r>
        <w:r w:rsidR="00891570">
          <w:rPr>
            <w:rFonts w:asciiTheme="minorHAnsi" w:eastAsiaTheme="minorEastAsia" w:hAnsiTheme="minorHAnsi" w:cstheme="minorBidi"/>
            <w:noProof/>
            <w:sz w:val="22"/>
            <w:szCs w:val="22"/>
            <w:lang w:eastAsia="fr-FR"/>
          </w:rPr>
          <w:tab/>
        </w:r>
        <w:r w:rsidR="00891570" w:rsidRPr="0090239D">
          <w:rPr>
            <w:rStyle w:val="Lienhypertexte"/>
            <w:noProof/>
          </w:rPr>
          <w:t>Répartition des sous  familles d’agent en fonction de la variation de la résistance nasale</w:t>
        </w:r>
        <w:r w:rsidR="00891570">
          <w:rPr>
            <w:noProof/>
            <w:webHidden/>
          </w:rPr>
          <w:tab/>
        </w:r>
        <w:r w:rsidR="00492D5C">
          <w:rPr>
            <w:noProof/>
            <w:webHidden/>
          </w:rPr>
          <w:fldChar w:fldCharType="begin"/>
        </w:r>
        <w:r w:rsidR="00891570">
          <w:rPr>
            <w:noProof/>
            <w:webHidden/>
          </w:rPr>
          <w:instrText xml:space="preserve"> PAGEREF _Toc113368683 \h </w:instrText>
        </w:r>
        <w:r w:rsidR="00492D5C">
          <w:rPr>
            <w:noProof/>
            <w:webHidden/>
          </w:rPr>
        </w:r>
        <w:r w:rsidR="00492D5C">
          <w:rPr>
            <w:noProof/>
            <w:webHidden/>
          </w:rPr>
          <w:fldChar w:fldCharType="separate"/>
        </w:r>
        <w:r w:rsidR="00891570">
          <w:rPr>
            <w:noProof/>
            <w:webHidden/>
          </w:rPr>
          <w:t>23</w:t>
        </w:r>
        <w:r w:rsidR="00492D5C">
          <w:rPr>
            <w:noProof/>
            <w:webHidden/>
          </w:rPr>
          <w:fldChar w:fldCharType="end"/>
        </w:r>
      </w:hyperlink>
    </w:p>
    <w:p w14:paraId="56345B70" w14:textId="77777777" w:rsidR="00891570" w:rsidRDefault="00A35616">
      <w:pPr>
        <w:pStyle w:val="TM2"/>
        <w:tabs>
          <w:tab w:val="left" w:pos="1100"/>
          <w:tab w:val="right" w:leader="dot" w:pos="9396"/>
        </w:tabs>
        <w:rPr>
          <w:rFonts w:asciiTheme="minorHAnsi" w:eastAsiaTheme="minorEastAsia" w:hAnsiTheme="minorHAnsi" w:cstheme="minorBidi"/>
          <w:noProof/>
          <w:sz w:val="22"/>
          <w:szCs w:val="22"/>
          <w:lang w:eastAsia="fr-FR"/>
        </w:rPr>
      </w:pPr>
      <w:hyperlink w:anchor="_Toc113368684" w:history="1">
        <w:r w:rsidR="00891570" w:rsidRPr="0090239D">
          <w:rPr>
            <w:rStyle w:val="Lienhypertexte"/>
            <w:noProof/>
          </w:rPr>
          <w:t>III.4</w:t>
        </w:r>
        <w:r w:rsidR="00891570">
          <w:rPr>
            <w:rFonts w:asciiTheme="minorHAnsi" w:eastAsiaTheme="minorEastAsia" w:hAnsiTheme="minorHAnsi" w:cstheme="minorBidi"/>
            <w:noProof/>
            <w:sz w:val="22"/>
            <w:szCs w:val="22"/>
            <w:lang w:eastAsia="fr-FR"/>
          </w:rPr>
          <w:tab/>
        </w:r>
        <w:r w:rsidR="00891570" w:rsidRPr="0090239D">
          <w:rPr>
            <w:rStyle w:val="Lienhypertexte"/>
            <w:noProof/>
          </w:rPr>
          <w:t>Association entre les symptômes cliniques, les familles, les sous familles, les agents en fonction des deux variable sanitaire (Résultat du test et Variation de la résistance nasale)</w:t>
        </w:r>
        <w:r w:rsidR="00891570">
          <w:rPr>
            <w:noProof/>
            <w:webHidden/>
          </w:rPr>
          <w:tab/>
        </w:r>
        <w:r w:rsidR="00492D5C">
          <w:rPr>
            <w:noProof/>
            <w:webHidden/>
          </w:rPr>
          <w:fldChar w:fldCharType="begin"/>
        </w:r>
        <w:r w:rsidR="00891570">
          <w:rPr>
            <w:noProof/>
            <w:webHidden/>
          </w:rPr>
          <w:instrText xml:space="preserve"> PAGEREF _Toc113368684 \h </w:instrText>
        </w:r>
        <w:r w:rsidR="00492D5C">
          <w:rPr>
            <w:noProof/>
            <w:webHidden/>
          </w:rPr>
        </w:r>
        <w:r w:rsidR="00492D5C">
          <w:rPr>
            <w:noProof/>
            <w:webHidden/>
          </w:rPr>
          <w:fldChar w:fldCharType="separate"/>
        </w:r>
        <w:r w:rsidR="00891570">
          <w:rPr>
            <w:noProof/>
            <w:webHidden/>
          </w:rPr>
          <w:t>24</w:t>
        </w:r>
        <w:r w:rsidR="00492D5C">
          <w:rPr>
            <w:noProof/>
            <w:webHidden/>
          </w:rPr>
          <w:fldChar w:fldCharType="end"/>
        </w:r>
      </w:hyperlink>
    </w:p>
    <w:p w14:paraId="31A4B234" w14:textId="77777777" w:rsidR="00891570" w:rsidRDefault="00A3561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85" w:history="1">
        <w:r w:rsidR="00891570" w:rsidRPr="0090239D">
          <w:rPr>
            <w:rStyle w:val="Lienhypertexte"/>
            <w:noProof/>
          </w:rPr>
          <w:t>III.4.1</w:t>
        </w:r>
        <w:r w:rsidR="00891570">
          <w:rPr>
            <w:rFonts w:asciiTheme="minorHAnsi" w:eastAsiaTheme="minorEastAsia" w:hAnsiTheme="minorHAnsi" w:cstheme="minorBidi"/>
            <w:noProof/>
            <w:sz w:val="22"/>
            <w:szCs w:val="22"/>
            <w:lang w:eastAsia="fr-FR"/>
          </w:rPr>
          <w:tab/>
        </w:r>
        <w:r w:rsidR="00891570" w:rsidRPr="0090239D">
          <w:rPr>
            <w:rStyle w:val="Lienhypertexte"/>
            <w:noProof/>
          </w:rPr>
          <w:t>Les symptômes cliniques, les familles et les sous familles des agents en fonction du résultat du rhinomanométrie</w:t>
        </w:r>
        <w:r w:rsidR="00891570">
          <w:rPr>
            <w:noProof/>
            <w:webHidden/>
          </w:rPr>
          <w:tab/>
        </w:r>
        <w:r w:rsidR="00492D5C">
          <w:rPr>
            <w:noProof/>
            <w:webHidden/>
          </w:rPr>
          <w:fldChar w:fldCharType="begin"/>
        </w:r>
        <w:r w:rsidR="00891570">
          <w:rPr>
            <w:noProof/>
            <w:webHidden/>
          </w:rPr>
          <w:instrText xml:space="preserve"> PAGEREF _Toc113368685 \h </w:instrText>
        </w:r>
        <w:r w:rsidR="00492D5C">
          <w:rPr>
            <w:noProof/>
            <w:webHidden/>
          </w:rPr>
        </w:r>
        <w:r w:rsidR="00492D5C">
          <w:rPr>
            <w:noProof/>
            <w:webHidden/>
          </w:rPr>
          <w:fldChar w:fldCharType="separate"/>
        </w:r>
        <w:r w:rsidR="00891570">
          <w:rPr>
            <w:noProof/>
            <w:webHidden/>
          </w:rPr>
          <w:t>24</w:t>
        </w:r>
        <w:r w:rsidR="00492D5C">
          <w:rPr>
            <w:noProof/>
            <w:webHidden/>
          </w:rPr>
          <w:fldChar w:fldCharType="end"/>
        </w:r>
      </w:hyperlink>
    </w:p>
    <w:p w14:paraId="1655388E" w14:textId="77777777" w:rsidR="00891570" w:rsidRDefault="00A3561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86" w:history="1">
        <w:r w:rsidR="00891570" w:rsidRPr="0090239D">
          <w:rPr>
            <w:rStyle w:val="Lienhypertexte"/>
            <w:noProof/>
          </w:rPr>
          <w:t>III.4.2</w:t>
        </w:r>
        <w:r w:rsidR="00891570">
          <w:rPr>
            <w:rFonts w:asciiTheme="minorHAnsi" w:eastAsiaTheme="minorEastAsia" w:hAnsiTheme="minorHAnsi" w:cstheme="minorBidi"/>
            <w:noProof/>
            <w:sz w:val="22"/>
            <w:szCs w:val="22"/>
            <w:lang w:eastAsia="fr-FR"/>
          </w:rPr>
          <w:tab/>
        </w:r>
        <w:r w:rsidR="00891570" w:rsidRPr="0090239D">
          <w:rPr>
            <w:rStyle w:val="Lienhypertexte"/>
            <w:noProof/>
          </w:rPr>
          <w:t>Etude d’association entre les différents caractéristique en fonction de la variation de la résistance nasale</w:t>
        </w:r>
        <w:r w:rsidR="00891570">
          <w:rPr>
            <w:noProof/>
            <w:webHidden/>
          </w:rPr>
          <w:tab/>
        </w:r>
        <w:r w:rsidR="00492D5C">
          <w:rPr>
            <w:noProof/>
            <w:webHidden/>
          </w:rPr>
          <w:fldChar w:fldCharType="begin"/>
        </w:r>
        <w:r w:rsidR="00891570">
          <w:rPr>
            <w:noProof/>
            <w:webHidden/>
          </w:rPr>
          <w:instrText xml:space="preserve"> PAGEREF _Toc113368686 \h </w:instrText>
        </w:r>
        <w:r w:rsidR="00492D5C">
          <w:rPr>
            <w:noProof/>
            <w:webHidden/>
          </w:rPr>
        </w:r>
        <w:r w:rsidR="00492D5C">
          <w:rPr>
            <w:noProof/>
            <w:webHidden/>
          </w:rPr>
          <w:fldChar w:fldCharType="separate"/>
        </w:r>
        <w:r w:rsidR="00891570">
          <w:rPr>
            <w:noProof/>
            <w:webHidden/>
          </w:rPr>
          <w:t>26</w:t>
        </w:r>
        <w:r w:rsidR="00492D5C">
          <w:rPr>
            <w:noProof/>
            <w:webHidden/>
          </w:rPr>
          <w:fldChar w:fldCharType="end"/>
        </w:r>
      </w:hyperlink>
    </w:p>
    <w:p w14:paraId="5E6753E2" w14:textId="77777777" w:rsidR="00862C88" w:rsidRDefault="00492D5C">
      <w:pPr>
        <w:pStyle w:val="TM1"/>
        <w:rPr>
          <w:rFonts w:asciiTheme="minorHAnsi" w:eastAsiaTheme="minorEastAsia" w:hAnsiTheme="minorHAnsi" w:cstheme="minorBidi"/>
          <w:noProof/>
          <w:sz w:val="22"/>
          <w:szCs w:val="22"/>
          <w:lang w:eastAsia="fr-FR"/>
        </w:rPr>
        <w:pPrChange w:id="46" w:author="h lc" w:date="2022-09-06T18:26:00Z">
          <w:pPr>
            <w:pStyle w:val="TM1"/>
            <w:tabs>
              <w:tab w:val="left" w:pos="480"/>
            </w:tabs>
          </w:pPr>
        </w:pPrChange>
      </w:pPr>
      <w:r>
        <w:fldChar w:fldCharType="begin"/>
      </w:r>
      <w:r w:rsidR="007028C2">
        <w:instrText xml:space="preserve"> HYPERLINK \l "_Toc113368687" </w:instrText>
      </w:r>
      <w:r>
        <w:fldChar w:fldCharType="separate"/>
      </w:r>
      <w:r w:rsidR="00891570" w:rsidRPr="0090239D">
        <w:rPr>
          <w:rStyle w:val="Lienhypertexte"/>
          <w:noProof/>
        </w:rPr>
        <w:t>IV</w:t>
      </w:r>
      <w:r w:rsidR="00891570">
        <w:rPr>
          <w:rFonts w:asciiTheme="minorHAnsi" w:eastAsiaTheme="minorEastAsia" w:hAnsiTheme="minorHAnsi" w:cstheme="minorBidi"/>
          <w:noProof/>
          <w:sz w:val="22"/>
          <w:szCs w:val="22"/>
          <w:lang w:eastAsia="fr-FR"/>
        </w:rPr>
        <w:tab/>
      </w:r>
      <w:r w:rsidR="00891570" w:rsidRPr="0090239D">
        <w:rPr>
          <w:rStyle w:val="Lienhypertexte"/>
          <w:noProof/>
        </w:rPr>
        <w:t>Discussion</w:t>
      </w:r>
      <w:r w:rsidR="00891570">
        <w:rPr>
          <w:noProof/>
          <w:webHidden/>
        </w:rPr>
        <w:tab/>
      </w:r>
      <w:r>
        <w:rPr>
          <w:noProof/>
          <w:webHidden/>
        </w:rPr>
        <w:fldChar w:fldCharType="begin"/>
      </w:r>
      <w:r w:rsidR="00891570">
        <w:rPr>
          <w:noProof/>
          <w:webHidden/>
        </w:rPr>
        <w:instrText xml:space="preserve"> PAGEREF _Toc113368687 \h </w:instrText>
      </w:r>
      <w:r>
        <w:rPr>
          <w:noProof/>
          <w:webHidden/>
        </w:rPr>
      </w:r>
      <w:r>
        <w:rPr>
          <w:noProof/>
          <w:webHidden/>
        </w:rPr>
        <w:fldChar w:fldCharType="separate"/>
      </w:r>
      <w:r w:rsidR="00891570">
        <w:rPr>
          <w:noProof/>
          <w:webHidden/>
        </w:rPr>
        <w:t>27</w:t>
      </w:r>
      <w:r>
        <w:rPr>
          <w:noProof/>
          <w:webHidden/>
        </w:rPr>
        <w:fldChar w:fldCharType="end"/>
      </w:r>
      <w:r>
        <w:rPr>
          <w:noProof/>
        </w:rPr>
        <w:fldChar w:fldCharType="end"/>
      </w:r>
    </w:p>
    <w:p w14:paraId="3D09FD10" w14:textId="77777777" w:rsidR="007028C2" w:rsidRDefault="00A35616">
      <w:pPr>
        <w:pStyle w:val="TM1"/>
        <w:rPr>
          <w:rFonts w:asciiTheme="minorHAnsi" w:eastAsiaTheme="minorEastAsia" w:hAnsiTheme="minorHAnsi" w:cstheme="minorBidi"/>
          <w:noProof/>
          <w:sz w:val="22"/>
          <w:szCs w:val="22"/>
          <w:lang w:eastAsia="fr-FR"/>
        </w:rPr>
      </w:pPr>
      <w:hyperlink w:anchor="_Toc113368688" w:history="1">
        <w:r w:rsidR="00891570" w:rsidRPr="0090239D">
          <w:rPr>
            <w:rStyle w:val="Lienhypertexte"/>
            <w:noProof/>
          </w:rPr>
          <w:t>Conclusion</w:t>
        </w:r>
        <w:r w:rsidR="00891570">
          <w:rPr>
            <w:noProof/>
            <w:webHidden/>
          </w:rPr>
          <w:tab/>
        </w:r>
        <w:r w:rsidR="00492D5C">
          <w:rPr>
            <w:noProof/>
            <w:webHidden/>
          </w:rPr>
          <w:fldChar w:fldCharType="begin"/>
        </w:r>
        <w:r w:rsidR="00891570">
          <w:rPr>
            <w:noProof/>
            <w:webHidden/>
          </w:rPr>
          <w:instrText xml:space="preserve"> PAGEREF _Toc113368688 \h </w:instrText>
        </w:r>
        <w:r w:rsidR="00492D5C">
          <w:rPr>
            <w:noProof/>
            <w:webHidden/>
          </w:rPr>
        </w:r>
        <w:r w:rsidR="00492D5C">
          <w:rPr>
            <w:noProof/>
            <w:webHidden/>
          </w:rPr>
          <w:fldChar w:fldCharType="separate"/>
        </w:r>
        <w:r w:rsidR="00891570">
          <w:rPr>
            <w:noProof/>
            <w:webHidden/>
          </w:rPr>
          <w:t>29</w:t>
        </w:r>
        <w:r w:rsidR="00492D5C">
          <w:rPr>
            <w:noProof/>
            <w:webHidden/>
          </w:rPr>
          <w:fldChar w:fldCharType="end"/>
        </w:r>
      </w:hyperlink>
    </w:p>
    <w:p w14:paraId="433E213C" w14:textId="77777777" w:rsidR="007028C2" w:rsidRDefault="00A35616">
      <w:pPr>
        <w:pStyle w:val="TM1"/>
        <w:rPr>
          <w:rFonts w:asciiTheme="minorHAnsi" w:eastAsiaTheme="minorEastAsia" w:hAnsiTheme="minorHAnsi" w:cstheme="minorBidi"/>
          <w:noProof/>
          <w:sz w:val="22"/>
          <w:szCs w:val="22"/>
          <w:lang w:eastAsia="fr-FR"/>
        </w:rPr>
      </w:pPr>
      <w:hyperlink w:anchor="_Toc113368689" w:history="1">
        <w:r w:rsidR="00891570" w:rsidRPr="0090239D">
          <w:rPr>
            <w:rStyle w:val="Lienhypertexte"/>
            <w:noProof/>
          </w:rPr>
          <w:t>Annexe</w:t>
        </w:r>
        <w:r w:rsidR="00891570">
          <w:rPr>
            <w:noProof/>
            <w:webHidden/>
          </w:rPr>
          <w:tab/>
        </w:r>
        <w:r w:rsidR="00492D5C">
          <w:rPr>
            <w:noProof/>
            <w:webHidden/>
          </w:rPr>
          <w:fldChar w:fldCharType="begin"/>
        </w:r>
        <w:r w:rsidR="00891570">
          <w:rPr>
            <w:noProof/>
            <w:webHidden/>
          </w:rPr>
          <w:instrText xml:space="preserve"> PAGEREF _Toc113368689 \h </w:instrText>
        </w:r>
        <w:r w:rsidR="00492D5C">
          <w:rPr>
            <w:noProof/>
            <w:webHidden/>
          </w:rPr>
        </w:r>
        <w:r w:rsidR="00492D5C">
          <w:rPr>
            <w:noProof/>
            <w:webHidden/>
          </w:rPr>
          <w:fldChar w:fldCharType="separate"/>
        </w:r>
        <w:r w:rsidR="00891570">
          <w:rPr>
            <w:noProof/>
            <w:webHidden/>
          </w:rPr>
          <w:t>30</w:t>
        </w:r>
        <w:r w:rsidR="00492D5C">
          <w:rPr>
            <w:noProof/>
            <w:webHidden/>
          </w:rPr>
          <w:fldChar w:fldCharType="end"/>
        </w:r>
      </w:hyperlink>
    </w:p>
    <w:p w14:paraId="418DCD25" w14:textId="77777777" w:rsidR="007028C2" w:rsidRDefault="00A35616">
      <w:pPr>
        <w:pStyle w:val="TM1"/>
        <w:rPr>
          <w:rFonts w:asciiTheme="minorHAnsi" w:eastAsiaTheme="minorEastAsia" w:hAnsiTheme="minorHAnsi" w:cstheme="minorBidi"/>
          <w:noProof/>
          <w:sz w:val="22"/>
          <w:szCs w:val="22"/>
          <w:lang w:eastAsia="fr-FR"/>
        </w:rPr>
      </w:pPr>
      <w:hyperlink w:anchor="_Toc113368690" w:history="1">
        <w:r w:rsidR="00891570" w:rsidRPr="0090239D">
          <w:rPr>
            <w:rStyle w:val="Lienhypertexte"/>
            <w:noProof/>
            <w:lang w:val="en-US"/>
          </w:rPr>
          <w:t>References</w:t>
        </w:r>
        <w:r w:rsidR="00891570">
          <w:rPr>
            <w:noProof/>
            <w:webHidden/>
          </w:rPr>
          <w:tab/>
        </w:r>
        <w:r w:rsidR="00492D5C">
          <w:rPr>
            <w:noProof/>
            <w:webHidden/>
          </w:rPr>
          <w:fldChar w:fldCharType="begin"/>
        </w:r>
        <w:r w:rsidR="00891570">
          <w:rPr>
            <w:noProof/>
            <w:webHidden/>
          </w:rPr>
          <w:instrText xml:space="preserve"> PAGEREF _Toc113368690 \h </w:instrText>
        </w:r>
        <w:r w:rsidR="00492D5C">
          <w:rPr>
            <w:noProof/>
            <w:webHidden/>
          </w:rPr>
        </w:r>
        <w:r w:rsidR="00492D5C">
          <w:rPr>
            <w:noProof/>
            <w:webHidden/>
          </w:rPr>
          <w:fldChar w:fldCharType="separate"/>
        </w:r>
        <w:r w:rsidR="00891570">
          <w:rPr>
            <w:noProof/>
            <w:webHidden/>
          </w:rPr>
          <w:t>32</w:t>
        </w:r>
        <w:r w:rsidR="00492D5C">
          <w:rPr>
            <w:noProof/>
            <w:webHidden/>
          </w:rPr>
          <w:fldChar w:fldCharType="end"/>
        </w:r>
      </w:hyperlink>
    </w:p>
    <w:p w14:paraId="7803CFD1" w14:textId="77777777" w:rsidR="0027635A" w:rsidRDefault="0027635A" w:rsidP="006C1179">
      <w:pPr>
        <w:pStyle w:val="Titre1"/>
        <w:numPr>
          <w:ilvl w:val="0"/>
          <w:numId w:val="0"/>
        </w:numPr>
        <w:ind w:left="340"/>
        <w:jc w:val="center"/>
        <w:rPr>
          <w:ins w:id="47" w:author="YOUSSEF BENKHALLOUF" w:date="2022-09-14T21:28:00Z"/>
          <w:sz w:val="32"/>
          <w:szCs w:val="32"/>
        </w:rPr>
      </w:pPr>
    </w:p>
    <w:p w14:paraId="45487ACA" w14:textId="77777777" w:rsidR="0027635A" w:rsidRDefault="0027635A" w:rsidP="006C1179">
      <w:pPr>
        <w:pStyle w:val="Titre1"/>
        <w:numPr>
          <w:ilvl w:val="0"/>
          <w:numId w:val="0"/>
        </w:numPr>
        <w:ind w:left="340"/>
        <w:jc w:val="center"/>
        <w:rPr>
          <w:ins w:id="48" w:author="YOUSSEF BENKHALLOUF" w:date="2022-09-14T21:28:00Z"/>
          <w:sz w:val="32"/>
          <w:szCs w:val="32"/>
        </w:rPr>
      </w:pPr>
    </w:p>
    <w:p w14:paraId="089B6696" w14:textId="77777777" w:rsidR="0027635A" w:rsidRDefault="0027635A" w:rsidP="006C1179">
      <w:pPr>
        <w:pStyle w:val="Titre1"/>
        <w:numPr>
          <w:ilvl w:val="0"/>
          <w:numId w:val="0"/>
        </w:numPr>
        <w:ind w:left="340"/>
        <w:jc w:val="center"/>
        <w:rPr>
          <w:ins w:id="49" w:author="YOUSSEF BENKHALLOUF" w:date="2022-09-14T21:28:00Z"/>
          <w:sz w:val="32"/>
          <w:szCs w:val="32"/>
        </w:rPr>
      </w:pPr>
    </w:p>
    <w:p w14:paraId="4CBB3BBE" w14:textId="77777777" w:rsidR="0027635A" w:rsidRDefault="0027635A" w:rsidP="006C1179">
      <w:pPr>
        <w:pStyle w:val="Titre1"/>
        <w:numPr>
          <w:ilvl w:val="0"/>
          <w:numId w:val="0"/>
        </w:numPr>
        <w:ind w:left="340"/>
        <w:jc w:val="center"/>
        <w:rPr>
          <w:ins w:id="50" w:author="YOUSSEF BENKHALLOUF" w:date="2022-09-14T21:28:00Z"/>
          <w:sz w:val="32"/>
          <w:szCs w:val="32"/>
        </w:rPr>
      </w:pPr>
    </w:p>
    <w:p w14:paraId="45EFCB27" w14:textId="77777777" w:rsidR="0027635A" w:rsidRDefault="0027635A" w:rsidP="006C1179">
      <w:pPr>
        <w:pStyle w:val="Titre1"/>
        <w:numPr>
          <w:ilvl w:val="0"/>
          <w:numId w:val="0"/>
        </w:numPr>
        <w:ind w:left="340"/>
        <w:jc w:val="center"/>
        <w:rPr>
          <w:ins w:id="51" w:author="YOUSSEF BENKHALLOUF" w:date="2022-09-14T21:28:00Z"/>
          <w:sz w:val="32"/>
          <w:szCs w:val="32"/>
        </w:rPr>
      </w:pPr>
    </w:p>
    <w:p w14:paraId="1B517CEC" w14:textId="77777777" w:rsidR="000C6916" w:rsidRPr="006C1179" w:rsidRDefault="00492D5C" w:rsidP="006C1179">
      <w:pPr>
        <w:pStyle w:val="Titre1"/>
        <w:numPr>
          <w:ilvl w:val="0"/>
          <w:numId w:val="0"/>
        </w:numPr>
        <w:ind w:left="340"/>
        <w:jc w:val="center"/>
        <w:rPr>
          <w:sz w:val="32"/>
          <w:szCs w:val="32"/>
        </w:rPr>
      </w:pPr>
      <w:r>
        <w:rPr>
          <w:sz w:val="32"/>
          <w:szCs w:val="32"/>
        </w:rPr>
        <w:fldChar w:fldCharType="end"/>
      </w:r>
      <w:bookmarkStart w:id="52" w:name="_Toc113368651"/>
      <w:commentRangeStart w:id="53"/>
      <w:commentRangeEnd w:id="42"/>
      <w:r w:rsidR="009F6DC4">
        <w:rPr>
          <w:rStyle w:val="Marquedecommentaire"/>
          <w:rFonts w:eastAsiaTheme="minorHAnsi" w:cs="Times New Roman"/>
          <w:b w:val="0"/>
          <w:bCs w:val="0"/>
        </w:rPr>
        <w:commentReference w:id="42"/>
      </w:r>
      <w:r w:rsidR="000C6916" w:rsidRPr="00233DAE">
        <w:t>Liste des tableaux</w:t>
      </w:r>
      <w:bookmarkEnd w:id="52"/>
      <w:commentRangeEnd w:id="53"/>
      <w:r w:rsidR="001C43D4">
        <w:rPr>
          <w:rStyle w:val="Marquedecommentaire"/>
          <w:rFonts w:eastAsiaTheme="minorHAnsi" w:cs="Times New Roman"/>
          <w:b w:val="0"/>
          <w:bCs w:val="0"/>
        </w:rPr>
        <w:commentReference w:id="53"/>
      </w:r>
    </w:p>
    <w:p w14:paraId="203236D6" w14:textId="77777777" w:rsidR="00B1454D" w:rsidRDefault="00492D5C">
      <w:pPr>
        <w:pStyle w:val="Tabledesillustrations"/>
        <w:tabs>
          <w:tab w:val="right" w:leader="dot" w:pos="9396"/>
        </w:tabs>
        <w:rPr>
          <w:rFonts w:asciiTheme="minorHAnsi" w:eastAsiaTheme="minorEastAsia" w:hAnsiTheme="minorHAnsi" w:cstheme="minorBidi"/>
          <w:noProof/>
          <w:sz w:val="22"/>
          <w:szCs w:val="22"/>
          <w:lang w:eastAsia="fr-FR"/>
        </w:rPr>
      </w:pPr>
      <w:r>
        <w:fldChar w:fldCharType="begin"/>
      </w:r>
      <w:r w:rsidR="006612DA">
        <w:instrText xml:space="preserve"> TOC \h \z \c "Tableau" </w:instrText>
      </w:r>
      <w:r>
        <w:fldChar w:fldCharType="separate"/>
      </w:r>
      <w:hyperlink w:anchor="_Toc113368734"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II.1:Présentation des variables</w:t>
        </w:r>
        <w:r w:rsidR="00B1454D">
          <w:rPr>
            <w:noProof/>
            <w:webHidden/>
          </w:rPr>
          <w:tab/>
        </w:r>
        <w:r>
          <w:rPr>
            <w:noProof/>
            <w:webHidden/>
          </w:rPr>
          <w:fldChar w:fldCharType="begin"/>
        </w:r>
        <w:r w:rsidR="00B1454D">
          <w:rPr>
            <w:noProof/>
            <w:webHidden/>
          </w:rPr>
          <w:instrText xml:space="preserve"> PAGEREF _Toc113368734 \h </w:instrText>
        </w:r>
        <w:r>
          <w:rPr>
            <w:noProof/>
            <w:webHidden/>
          </w:rPr>
        </w:r>
        <w:r>
          <w:rPr>
            <w:noProof/>
            <w:webHidden/>
          </w:rPr>
          <w:fldChar w:fldCharType="separate"/>
        </w:r>
        <w:r w:rsidR="00B1454D">
          <w:rPr>
            <w:noProof/>
            <w:webHidden/>
          </w:rPr>
          <w:t>17</w:t>
        </w:r>
        <w:r>
          <w:rPr>
            <w:noProof/>
            <w:webHidden/>
          </w:rPr>
          <w:fldChar w:fldCharType="end"/>
        </w:r>
      </w:hyperlink>
    </w:p>
    <w:p w14:paraId="416E860F" w14:textId="77777777" w:rsidR="00B1454D" w:rsidRDefault="00A3561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35"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III.1: répartition des caractéristiques des patients inclus dans l’étude</w:t>
        </w:r>
        <w:r w:rsidR="00B1454D">
          <w:rPr>
            <w:noProof/>
            <w:webHidden/>
          </w:rPr>
          <w:tab/>
        </w:r>
        <w:r w:rsidR="00492D5C">
          <w:rPr>
            <w:noProof/>
            <w:webHidden/>
          </w:rPr>
          <w:fldChar w:fldCharType="begin"/>
        </w:r>
        <w:r w:rsidR="00B1454D">
          <w:rPr>
            <w:noProof/>
            <w:webHidden/>
          </w:rPr>
          <w:instrText xml:space="preserve"> PAGEREF _Toc113368735 \h </w:instrText>
        </w:r>
        <w:r w:rsidR="00492D5C">
          <w:rPr>
            <w:noProof/>
            <w:webHidden/>
          </w:rPr>
        </w:r>
        <w:r w:rsidR="00492D5C">
          <w:rPr>
            <w:noProof/>
            <w:webHidden/>
          </w:rPr>
          <w:fldChar w:fldCharType="separate"/>
        </w:r>
        <w:r w:rsidR="00B1454D">
          <w:rPr>
            <w:noProof/>
            <w:webHidden/>
          </w:rPr>
          <w:t>19</w:t>
        </w:r>
        <w:r w:rsidR="00492D5C">
          <w:rPr>
            <w:noProof/>
            <w:webHidden/>
          </w:rPr>
          <w:fldChar w:fldCharType="end"/>
        </w:r>
      </w:hyperlink>
    </w:p>
    <w:p w14:paraId="4819D0E1" w14:textId="77777777" w:rsidR="00B1454D" w:rsidRDefault="00A3561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36"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III.2: Distribution des symptômes cliniques en fonction des résultats de rhinomanométrie</w:t>
        </w:r>
        <w:r w:rsidR="00B1454D">
          <w:rPr>
            <w:noProof/>
            <w:webHidden/>
          </w:rPr>
          <w:tab/>
        </w:r>
        <w:r w:rsidR="00492D5C">
          <w:rPr>
            <w:noProof/>
            <w:webHidden/>
          </w:rPr>
          <w:fldChar w:fldCharType="begin"/>
        </w:r>
        <w:r w:rsidR="00B1454D">
          <w:rPr>
            <w:noProof/>
            <w:webHidden/>
          </w:rPr>
          <w:instrText xml:space="preserve"> PAGEREF _Toc113368736 \h </w:instrText>
        </w:r>
        <w:r w:rsidR="00492D5C">
          <w:rPr>
            <w:noProof/>
            <w:webHidden/>
          </w:rPr>
        </w:r>
        <w:r w:rsidR="00492D5C">
          <w:rPr>
            <w:noProof/>
            <w:webHidden/>
          </w:rPr>
          <w:fldChar w:fldCharType="separate"/>
        </w:r>
        <w:r w:rsidR="00B1454D">
          <w:rPr>
            <w:noProof/>
            <w:webHidden/>
          </w:rPr>
          <w:t>20</w:t>
        </w:r>
        <w:r w:rsidR="00492D5C">
          <w:rPr>
            <w:noProof/>
            <w:webHidden/>
          </w:rPr>
          <w:fldChar w:fldCharType="end"/>
        </w:r>
      </w:hyperlink>
    </w:p>
    <w:p w14:paraId="216F2301" w14:textId="77777777" w:rsidR="00B1454D" w:rsidRDefault="00A3561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37"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III.3:Calcul de la sensibilité et la spécificité des symptômes cliniques et du score clinique</w:t>
        </w:r>
        <w:r w:rsidR="00B1454D">
          <w:rPr>
            <w:noProof/>
            <w:webHidden/>
          </w:rPr>
          <w:tab/>
        </w:r>
        <w:r w:rsidR="00492D5C">
          <w:rPr>
            <w:noProof/>
            <w:webHidden/>
          </w:rPr>
          <w:fldChar w:fldCharType="begin"/>
        </w:r>
        <w:r w:rsidR="00B1454D">
          <w:rPr>
            <w:noProof/>
            <w:webHidden/>
          </w:rPr>
          <w:instrText xml:space="preserve"> PAGEREF _Toc113368737 \h </w:instrText>
        </w:r>
        <w:r w:rsidR="00492D5C">
          <w:rPr>
            <w:noProof/>
            <w:webHidden/>
          </w:rPr>
        </w:r>
        <w:r w:rsidR="00492D5C">
          <w:rPr>
            <w:noProof/>
            <w:webHidden/>
          </w:rPr>
          <w:fldChar w:fldCharType="separate"/>
        </w:r>
        <w:r w:rsidR="00B1454D">
          <w:rPr>
            <w:noProof/>
            <w:webHidden/>
          </w:rPr>
          <w:t>20</w:t>
        </w:r>
        <w:r w:rsidR="00492D5C">
          <w:rPr>
            <w:noProof/>
            <w:webHidden/>
          </w:rPr>
          <w:fldChar w:fldCharType="end"/>
        </w:r>
      </w:hyperlink>
    </w:p>
    <w:p w14:paraId="3F9E99FB" w14:textId="77777777" w:rsidR="00B1454D" w:rsidRDefault="00A3561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38"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III.4: Nombre de test positif par patient</w:t>
        </w:r>
        <w:r w:rsidR="00B1454D">
          <w:rPr>
            <w:noProof/>
            <w:webHidden/>
          </w:rPr>
          <w:tab/>
        </w:r>
        <w:r w:rsidR="00492D5C">
          <w:rPr>
            <w:noProof/>
            <w:webHidden/>
          </w:rPr>
          <w:fldChar w:fldCharType="begin"/>
        </w:r>
        <w:r w:rsidR="00B1454D">
          <w:rPr>
            <w:noProof/>
            <w:webHidden/>
          </w:rPr>
          <w:instrText xml:space="preserve"> PAGEREF _Toc113368738 \h </w:instrText>
        </w:r>
        <w:r w:rsidR="00492D5C">
          <w:rPr>
            <w:noProof/>
            <w:webHidden/>
          </w:rPr>
        </w:r>
        <w:r w:rsidR="00492D5C">
          <w:rPr>
            <w:noProof/>
            <w:webHidden/>
          </w:rPr>
          <w:fldChar w:fldCharType="separate"/>
        </w:r>
        <w:r w:rsidR="00B1454D">
          <w:rPr>
            <w:noProof/>
            <w:webHidden/>
          </w:rPr>
          <w:t>21</w:t>
        </w:r>
        <w:r w:rsidR="00492D5C">
          <w:rPr>
            <w:noProof/>
            <w:webHidden/>
          </w:rPr>
          <w:fldChar w:fldCharType="end"/>
        </w:r>
      </w:hyperlink>
    </w:p>
    <w:p w14:paraId="42860A00" w14:textId="77777777" w:rsidR="00B1454D" w:rsidRDefault="00A3561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39"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III.5: Distribution des familles et sous familles des agents testé en fonction des résultats de rhinomanométrie</w:t>
        </w:r>
        <w:r w:rsidR="00B1454D">
          <w:rPr>
            <w:noProof/>
            <w:webHidden/>
          </w:rPr>
          <w:tab/>
        </w:r>
        <w:r w:rsidR="00492D5C">
          <w:rPr>
            <w:noProof/>
            <w:webHidden/>
          </w:rPr>
          <w:fldChar w:fldCharType="begin"/>
        </w:r>
        <w:r w:rsidR="00B1454D">
          <w:rPr>
            <w:noProof/>
            <w:webHidden/>
          </w:rPr>
          <w:instrText xml:space="preserve"> PAGEREF _Toc113368739 \h </w:instrText>
        </w:r>
        <w:r w:rsidR="00492D5C">
          <w:rPr>
            <w:noProof/>
            <w:webHidden/>
          </w:rPr>
        </w:r>
        <w:r w:rsidR="00492D5C">
          <w:rPr>
            <w:noProof/>
            <w:webHidden/>
          </w:rPr>
          <w:fldChar w:fldCharType="separate"/>
        </w:r>
        <w:r w:rsidR="00B1454D">
          <w:rPr>
            <w:noProof/>
            <w:webHidden/>
          </w:rPr>
          <w:t>21</w:t>
        </w:r>
        <w:r w:rsidR="00492D5C">
          <w:rPr>
            <w:noProof/>
            <w:webHidden/>
          </w:rPr>
          <w:fldChar w:fldCharType="end"/>
        </w:r>
      </w:hyperlink>
    </w:p>
    <w:p w14:paraId="2B3A7758" w14:textId="77777777" w:rsidR="00B1454D" w:rsidRDefault="00A3561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40"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III.6: Distribution du résultat du test en fonction de la variation de la résistance nasale</w:t>
        </w:r>
        <w:r w:rsidR="00B1454D">
          <w:rPr>
            <w:noProof/>
            <w:webHidden/>
          </w:rPr>
          <w:tab/>
        </w:r>
        <w:r w:rsidR="00492D5C">
          <w:rPr>
            <w:noProof/>
            <w:webHidden/>
          </w:rPr>
          <w:fldChar w:fldCharType="begin"/>
        </w:r>
        <w:r w:rsidR="00B1454D">
          <w:rPr>
            <w:noProof/>
            <w:webHidden/>
          </w:rPr>
          <w:instrText xml:space="preserve"> PAGEREF _Toc113368740 \h </w:instrText>
        </w:r>
        <w:r w:rsidR="00492D5C">
          <w:rPr>
            <w:noProof/>
            <w:webHidden/>
          </w:rPr>
        </w:r>
        <w:r w:rsidR="00492D5C">
          <w:rPr>
            <w:noProof/>
            <w:webHidden/>
          </w:rPr>
          <w:fldChar w:fldCharType="separate"/>
        </w:r>
        <w:r w:rsidR="00B1454D">
          <w:rPr>
            <w:noProof/>
            <w:webHidden/>
          </w:rPr>
          <w:t>22</w:t>
        </w:r>
        <w:r w:rsidR="00492D5C">
          <w:rPr>
            <w:noProof/>
            <w:webHidden/>
          </w:rPr>
          <w:fldChar w:fldCharType="end"/>
        </w:r>
      </w:hyperlink>
    </w:p>
    <w:p w14:paraId="7D014089" w14:textId="77777777" w:rsidR="00B1454D" w:rsidRDefault="00A3561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41"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III.7: Distribution des symptômes cliniques positifs en fonction de la variation de la résistance nasale</w:t>
        </w:r>
        <w:r w:rsidR="00B1454D">
          <w:rPr>
            <w:noProof/>
            <w:webHidden/>
          </w:rPr>
          <w:tab/>
        </w:r>
        <w:r w:rsidR="00492D5C">
          <w:rPr>
            <w:noProof/>
            <w:webHidden/>
          </w:rPr>
          <w:fldChar w:fldCharType="begin"/>
        </w:r>
        <w:r w:rsidR="00B1454D">
          <w:rPr>
            <w:noProof/>
            <w:webHidden/>
          </w:rPr>
          <w:instrText xml:space="preserve"> PAGEREF _Toc113368741 \h </w:instrText>
        </w:r>
        <w:r w:rsidR="00492D5C">
          <w:rPr>
            <w:noProof/>
            <w:webHidden/>
          </w:rPr>
        </w:r>
        <w:r w:rsidR="00492D5C">
          <w:rPr>
            <w:noProof/>
            <w:webHidden/>
          </w:rPr>
          <w:fldChar w:fldCharType="separate"/>
        </w:r>
        <w:r w:rsidR="00B1454D">
          <w:rPr>
            <w:noProof/>
            <w:webHidden/>
          </w:rPr>
          <w:t>22</w:t>
        </w:r>
        <w:r w:rsidR="00492D5C">
          <w:rPr>
            <w:noProof/>
            <w:webHidden/>
          </w:rPr>
          <w:fldChar w:fldCharType="end"/>
        </w:r>
      </w:hyperlink>
    </w:p>
    <w:p w14:paraId="3415B23E" w14:textId="77777777" w:rsidR="00B1454D" w:rsidRDefault="00A3561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42"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III.8: Distribution des familles et sous familles des agents en fonction de la variation de la résistance nasale</w:t>
        </w:r>
        <w:r w:rsidR="00B1454D">
          <w:rPr>
            <w:noProof/>
            <w:webHidden/>
          </w:rPr>
          <w:tab/>
        </w:r>
        <w:r w:rsidR="00492D5C">
          <w:rPr>
            <w:noProof/>
            <w:webHidden/>
          </w:rPr>
          <w:fldChar w:fldCharType="begin"/>
        </w:r>
        <w:r w:rsidR="00B1454D">
          <w:rPr>
            <w:noProof/>
            <w:webHidden/>
          </w:rPr>
          <w:instrText xml:space="preserve"> PAGEREF _Toc113368742 \h </w:instrText>
        </w:r>
        <w:r w:rsidR="00492D5C">
          <w:rPr>
            <w:noProof/>
            <w:webHidden/>
          </w:rPr>
        </w:r>
        <w:r w:rsidR="00492D5C">
          <w:rPr>
            <w:noProof/>
            <w:webHidden/>
          </w:rPr>
          <w:fldChar w:fldCharType="separate"/>
        </w:r>
        <w:r w:rsidR="00B1454D">
          <w:rPr>
            <w:noProof/>
            <w:webHidden/>
          </w:rPr>
          <w:t>23</w:t>
        </w:r>
        <w:r w:rsidR="00492D5C">
          <w:rPr>
            <w:noProof/>
            <w:webHidden/>
          </w:rPr>
          <w:fldChar w:fldCharType="end"/>
        </w:r>
      </w:hyperlink>
    </w:p>
    <w:p w14:paraId="3F63D2B5" w14:textId="77777777" w:rsidR="00B1454D" w:rsidRDefault="00A3561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43"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III.9: Association entre le sexe, l’âge et expositions en fonction du résultat de rihnomanométrie</w:t>
        </w:r>
        <w:r w:rsidR="00B1454D">
          <w:rPr>
            <w:noProof/>
            <w:webHidden/>
          </w:rPr>
          <w:tab/>
        </w:r>
        <w:r w:rsidR="00492D5C">
          <w:rPr>
            <w:noProof/>
            <w:webHidden/>
          </w:rPr>
          <w:fldChar w:fldCharType="begin"/>
        </w:r>
        <w:r w:rsidR="00B1454D">
          <w:rPr>
            <w:noProof/>
            <w:webHidden/>
          </w:rPr>
          <w:instrText xml:space="preserve"> PAGEREF _Toc113368743 \h </w:instrText>
        </w:r>
        <w:r w:rsidR="00492D5C">
          <w:rPr>
            <w:noProof/>
            <w:webHidden/>
          </w:rPr>
        </w:r>
        <w:r w:rsidR="00492D5C">
          <w:rPr>
            <w:noProof/>
            <w:webHidden/>
          </w:rPr>
          <w:fldChar w:fldCharType="separate"/>
        </w:r>
        <w:r w:rsidR="00B1454D">
          <w:rPr>
            <w:noProof/>
            <w:webHidden/>
          </w:rPr>
          <w:t>25</w:t>
        </w:r>
        <w:r w:rsidR="00492D5C">
          <w:rPr>
            <w:noProof/>
            <w:webHidden/>
          </w:rPr>
          <w:fldChar w:fldCharType="end"/>
        </w:r>
      </w:hyperlink>
    </w:p>
    <w:p w14:paraId="73974FF4" w14:textId="77777777" w:rsidR="00B1454D" w:rsidRDefault="00A3561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44"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III.10: Association entre le sexe, l’âge et expositions en fonction du la variation de la résistance nasale</w:t>
        </w:r>
        <w:r w:rsidR="00B1454D">
          <w:rPr>
            <w:noProof/>
            <w:webHidden/>
          </w:rPr>
          <w:tab/>
        </w:r>
        <w:r w:rsidR="00492D5C">
          <w:rPr>
            <w:noProof/>
            <w:webHidden/>
          </w:rPr>
          <w:fldChar w:fldCharType="begin"/>
        </w:r>
        <w:r w:rsidR="00B1454D">
          <w:rPr>
            <w:noProof/>
            <w:webHidden/>
          </w:rPr>
          <w:instrText xml:space="preserve"> PAGEREF _Toc113368744 \h </w:instrText>
        </w:r>
        <w:r w:rsidR="00492D5C">
          <w:rPr>
            <w:noProof/>
            <w:webHidden/>
          </w:rPr>
        </w:r>
        <w:r w:rsidR="00492D5C">
          <w:rPr>
            <w:noProof/>
            <w:webHidden/>
          </w:rPr>
          <w:fldChar w:fldCharType="separate"/>
        </w:r>
        <w:r w:rsidR="00B1454D">
          <w:rPr>
            <w:noProof/>
            <w:webHidden/>
          </w:rPr>
          <w:t>26</w:t>
        </w:r>
        <w:r w:rsidR="00492D5C">
          <w:rPr>
            <w:noProof/>
            <w:webHidden/>
          </w:rPr>
          <w:fldChar w:fldCharType="end"/>
        </w:r>
      </w:hyperlink>
    </w:p>
    <w:p w14:paraId="0EE33A8E" w14:textId="77777777" w:rsidR="004313E2" w:rsidRDefault="00492D5C" w:rsidP="00DD0737">
      <w:pPr>
        <w:jc w:val="center"/>
        <w:rPr>
          <w:noProof/>
        </w:rPr>
      </w:pPr>
      <w:r>
        <w:fldChar w:fldCharType="end"/>
      </w:r>
      <w:r>
        <w:fldChar w:fldCharType="begin"/>
      </w:r>
      <w:r w:rsidR="006612DA">
        <w:instrText xml:space="preserve"> TOC \h \z \c "Tableau A." </w:instrText>
      </w:r>
      <w:r>
        <w:fldChar w:fldCharType="separate"/>
      </w:r>
    </w:p>
    <w:p w14:paraId="3E4A1741" w14:textId="77777777" w:rsidR="004313E2" w:rsidRDefault="00A3561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876" w:history="1">
        <w:r w:rsidR="004313E2" w:rsidRPr="00747B49">
          <w:rPr>
            <w:rStyle w:val="Lienhypertexte"/>
            <w:noProof/>
          </w:rPr>
          <w:t>Tableau A.1: Autres symptômes</w:t>
        </w:r>
        <w:r w:rsidR="004313E2">
          <w:rPr>
            <w:noProof/>
            <w:webHidden/>
          </w:rPr>
          <w:tab/>
        </w:r>
        <w:r w:rsidR="00492D5C">
          <w:rPr>
            <w:noProof/>
            <w:webHidden/>
          </w:rPr>
          <w:fldChar w:fldCharType="begin"/>
        </w:r>
        <w:r w:rsidR="004313E2">
          <w:rPr>
            <w:noProof/>
            <w:webHidden/>
          </w:rPr>
          <w:instrText xml:space="preserve"> PAGEREF _Toc113313876 \h </w:instrText>
        </w:r>
        <w:r w:rsidR="00492D5C">
          <w:rPr>
            <w:noProof/>
            <w:webHidden/>
          </w:rPr>
        </w:r>
        <w:r w:rsidR="00492D5C">
          <w:rPr>
            <w:noProof/>
            <w:webHidden/>
          </w:rPr>
          <w:fldChar w:fldCharType="separate"/>
        </w:r>
        <w:r w:rsidR="004313E2">
          <w:rPr>
            <w:noProof/>
            <w:webHidden/>
          </w:rPr>
          <w:t>30</w:t>
        </w:r>
        <w:r w:rsidR="00492D5C">
          <w:rPr>
            <w:noProof/>
            <w:webHidden/>
          </w:rPr>
          <w:fldChar w:fldCharType="end"/>
        </w:r>
      </w:hyperlink>
    </w:p>
    <w:p w14:paraId="3B6ADEE6" w14:textId="77777777" w:rsidR="0063710B" w:rsidRDefault="00492D5C" w:rsidP="0063710B">
      <w:pPr>
        <w:pStyle w:val="Titre1"/>
        <w:numPr>
          <w:ilvl w:val="0"/>
          <w:numId w:val="0"/>
        </w:numPr>
        <w:jc w:val="center"/>
      </w:pPr>
      <w:r>
        <w:fldChar w:fldCharType="end"/>
      </w:r>
      <w:bookmarkStart w:id="54" w:name="_Toc113368652"/>
      <w:r w:rsidR="000C6916" w:rsidRPr="00233DAE">
        <w:t>Liste des figures</w:t>
      </w:r>
      <w:bookmarkEnd w:id="54"/>
    </w:p>
    <w:p w14:paraId="0DF5DF92" w14:textId="77777777" w:rsidR="00100C9A" w:rsidRDefault="00492D5C">
      <w:pPr>
        <w:pStyle w:val="Tabledesillustrations"/>
        <w:tabs>
          <w:tab w:val="right" w:leader="dot" w:pos="9396"/>
        </w:tabs>
        <w:rPr>
          <w:rFonts w:asciiTheme="minorHAnsi" w:eastAsiaTheme="minorEastAsia" w:hAnsiTheme="minorHAnsi" w:cstheme="minorBidi"/>
          <w:noProof/>
          <w:sz w:val="22"/>
          <w:szCs w:val="22"/>
          <w:lang w:eastAsia="fr-FR"/>
        </w:rPr>
      </w:pPr>
      <w:r>
        <w:rPr>
          <w:szCs w:val="36"/>
        </w:rPr>
        <w:fldChar w:fldCharType="begin"/>
      </w:r>
      <w:r w:rsidR="0063710B">
        <w:rPr>
          <w:szCs w:val="36"/>
        </w:rPr>
        <w:instrText xml:space="preserve"> TOC \h \z \c "Figure" </w:instrText>
      </w:r>
      <w:r>
        <w:rPr>
          <w:szCs w:val="36"/>
        </w:rPr>
        <w:fldChar w:fldCharType="separate"/>
      </w:r>
      <w:hyperlink w:anchor="_Toc113313898" w:history="1">
        <w:r w:rsidR="00100C9A" w:rsidRPr="00B45696">
          <w:rPr>
            <w:rStyle w:val="Lienhypertexte"/>
            <w:noProof/>
          </w:rPr>
          <w:t xml:space="preserve">Figure </w:t>
        </w:r>
        <w:r w:rsidR="00100C9A" w:rsidRPr="00B45696">
          <w:rPr>
            <w:rStyle w:val="Lienhypertexte"/>
            <w:noProof/>
            <w:cs/>
          </w:rPr>
          <w:t>‎</w:t>
        </w:r>
        <w:r w:rsidR="00100C9A" w:rsidRPr="00B45696">
          <w:rPr>
            <w:rStyle w:val="Lienhypertexte"/>
            <w:noProof/>
          </w:rPr>
          <w:t>I.1: Diagramme de flux de la revue de littérature sur le test de provocation nasale</w:t>
        </w:r>
        <w:r w:rsidR="00100C9A">
          <w:rPr>
            <w:noProof/>
            <w:webHidden/>
          </w:rPr>
          <w:tab/>
        </w:r>
        <w:r>
          <w:rPr>
            <w:noProof/>
            <w:webHidden/>
          </w:rPr>
          <w:fldChar w:fldCharType="begin"/>
        </w:r>
        <w:r w:rsidR="00100C9A">
          <w:rPr>
            <w:noProof/>
            <w:webHidden/>
          </w:rPr>
          <w:instrText xml:space="preserve"> PAGEREF _Toc113313898 \h </w:instrText>
        </w:r>
        <w:r>
          <w:rPr>
            <w:noProof/>
            <w:webHidden/>
          </w:rPr>
        </w:r>
        <w:r>
          <w:rPr>
            <w:noProof/>
            <w:webHidden/>
          </w:rPr>
          <w:fldChar w:fldCharType="separate"/>
        </w:r>
        <w:r w:rsidR="00100C9A">
          <w:rPr>
            <w:noProof/>
            <w:webHidden/>
          </w:rPr>
          <w:t>11</w:t>
        </w:r>
        <w:r>
          <w:rPr>
            <w:noProof/>
            <w:webHidden/>
          </w:rPr>
          <w:fldChar w:fldCharType="end"/>
        </w:r>
      </w:hyperlink>
    </w:p>
    <w:p w14:paraId="2C8E987E" w14:textId="77777777" w:rsidR="00100C9A" w:rsidRDefault="00A3561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899" w:history="1">
        <w:r w:rsidR="00100C9A" w:rsidRPr="00B45696">
          <w:rPr>
            <w:rStyle w:val="Lienhypertexte"/>
            <w:noProof/>
          </w:rPr>
          <w:t xml:space="preserve">Figure </w:t>
        </w:r>
        <w:r w:rsidR="00100C9A" w:rsidRPr="00B45696">
          <w:rPr>
            <w:rStyle w:val="Lienhypertexte"/>
            <w:noProof/>
            <w:cs/>
          </w:rPr>
          <w:t>‎</w:t>
        </w:r>
        <w:r w:rsidR="00100C9A" w:rsidRPr="00B45696">
          <w:rPr>
            <w:rStyle w:val="Lienhypertexte"/>
            <w:noProof/>
          </w:rPr>
          <w:t>I.2: PNIF ou débit inspiratoire nasal maximal [25]</w:t>
        </w:r>
        <w:r w:rsidR="00100C9A">
          <w:rPr>
            <w:noProof/>
            <w:webHidden/>
          </w:rPr>
          <w:tab/>
        </w:r>
        <w:r w:rsidR="00492D5C">
          <w:rPr>
            <w:noProof/>
            <w:webHidden/>
          </w:rPr>
          <w:fldChar w:fldCharType="begin"/>
        </w:r>
        <w:r w:rsidR="00100C9A">
          <w:rPr>
            <w:noProof/>
            <w:webHidden/>
          </w:rPr>
          <w:instrText xml:space="preserve"> PAGEREF _Toc113313899 \h </w:instrText>
        </w:r>
        <w:r w:rsidR="00492D5C">
          <w:rPr>
            <w:noProof/>
            <w:webHidden/>
          </w:rPr>
        </w:r>
        <w:r w:rsidR="00492D5C">
          <w:rPr>
            <w:noProof/>
            <w:webHidden/>
          </w:rPr>
          <w:fldChar w:fldCharType="separate"/>
        </w:r>
        <w:r w:rsidR="00100C9A">
          <w:rPr>
            <w:noProof/>
            <w:webHidden/>
          </w:rPr>
          <w:t>14</w:t>
        </w:r>
        <w:r w:rsidR="00492D5C">
          <w:rPr>
            <w:noProof/>
            <w:webHidden/>
          </w:rPr>
          <w:fldChar w:fldCharType="end"/>
        </w:r>
      </w:hyperlink>
    </w:p>
    <w:p w14:paraId="757CD2F1" w14:textId="77777777" w:rsidR="00100C9A" w:rsidRDefault="00A3561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900" w:history="1">
        <w:r w:rsidR="00100C9A" w:rsidRPr="00B45696">
          <w:rPr>
            <w:rStyle w:val="Lienhypertexte"/>
            <w:noProof/>
          </w:rPr>
          <w:t xml:space="preserve">Figure </w:t>
        </w:r>
        <w:r w:rsidR="00100C9A" w:rsidRPr="00B45696">
          <w:rPr>
            <w:rStyle w:val="Lienhypertexte"/>
            <w:noProof/>
            <w:cs/>
          </w:rPr>
          <w:t>‎</w:t>
        </w:r>
        <w:r w:rsidR="00100C9A" w:rsidRPr="00B45696">
          <w:rPr>
            <w:rStyle w:val="Lienhypertexte"/>
            <w:noProof/>
          </w:rPr>
          <w:t>I.3:Rhinomanométrie</w:t>
        </w:r>
        <w:r w:rsidR="00100C9A">
          <w:rPr>
            <w:noProof/>
            <w:webHidden/>
          </w:rPr>
          <w:tab/>
        </w:r>
        <w:r w:rsidR="00492D5C">
          <w:rPr>
            <w:noProof/>
            <w:webHidden/>
          </w:rPr>
          <w:fldChar w:fldCharType="begin"/>
        </w:r>
        <w:r w:rsidR="00100C9A">
          <w:rPr>
            <w:noProof/>
            <w:webHidden/>
          </w:rPr>
          <w:instrText xml:space="preserve"> PAGEREF _Toc113313900 \h </w:instrText>
        </w:r>
        <w:r w:rsidR="00492D5C">
          <w:rPr>
            <w:noProof/>
            <w:webHidden/>
          </w:rPr>
        </w:r>
        <w:r w:rsidR="00492D5C">
          <w:rPr>
            <w:noProof/>
            <w:webHidden/>
          </w:rPr>
          <w:fldChar w:fldCharType="separate"/>
        </w:r>
        <w:r w:rsidR="00100C9A">
          <w:rPr>
            <w:noProof/>
            <w:webHidden/>
          </w:rPr>
          <w:t>15</w:t>
        </w:r>
        <w:r w:rsidR="00492D5C">
          <w:rPr>
            <w:noProof/>
            <w:webHidden/>
          </w:rPr>
          <w:fldChar w:fldCharType="end"/>
        </w:r>
      </w:hyperlink>
    </w:p>
    <w:p w14:paraId="50B55818" w14:textId="77777777" w:rsidR="00100C9A" w:rsidRDefault="00A3561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901" w:history="1">
        <w:r w:rsidR="00100C9A" w:rsidRPr="00B45696">
          <w:rPr>
            <w:rStyle w:val="Lienhypertexte"/>
            <w:noProof/>
          </w:rPr>
          <w:t xml:space="preserve">Figure </w:t>
        </w:r>
        <w:r w:rsidR="00100C9A" w:rsidRPr="00B45696">
          <w:rPr>
            <w:rStyle w:val="Lienhypertexte"/>
            <w:noProof/>
            <w:cs/>
          </w:rPr>
          <w:t>‎</w:t>
        </w:r>
        <w:r w:rsidR="00100C9A" w:rsidRPr="00B45696">
          <w:rPr>
            <w:rStyle w:val="Lienhypertexte"/>
            <w:noProof/>
          </w:rPr>
          <w:t>I.4:Rhinométrie acoustique [33]</w:t>
        </w:r>
        <w:r w:rsidR="00100C9A">
          <w:rPr>
            <w:noProof/>
            <w:webHidden/>
          </w:rPr>
          <w:tab/>
        </w:r>
        <w:r w:rsidR="00492D5C">
          <w:rPr>
            <w:noProof/>
            <w:webHidden/>
          </w:rPr>
          <w:fldChar w:fldCharType="begin"/>
        </w:r>
        <w:r w:rsidR="00100C9A">
          <w:rPr>
            <w:noProof/>
            <w:webHidden/>
          </w:rPr>
          <w:instrText xml:space="preserve"> PAGEREF _Toc113313901 \h </w:instrText>
        </w:r>
        <w:r w:rsidR="00492D5C">
          <w:rPr>
            <w:noProof/>
            <w:webHidden/>
          </w:rPr>
        </w:r>
        <w:r w:rsidR="00492D5C">
          <w:rPr>
            <w:noProof/>
            <w:webHidden/>
          </w:rPr>
          <w:fldChar w:fldCharType="separate"/>
        </w:r>
        <w:r w:rsidR="00100C9A">
          <w:rPr>
            <w:noProof/>
            <w:webHidden/>
          </w:rPr>
          <w:t>16</w:t>
        </w:r>
        <w:r w:rsidR="00492D5C">
          <w:rPr>
            <w:noProof/>
            <w:webHidden/>
          </w:rPr>
          <w:fldChar w:fldCharType="end"/>
        </w:r>
      </w:hyperlink>
    </w:p>
    <w:p w14:paraId="580163F7" w14:textId="77777777" w:rsidR="00100C9A" w:rsidRDefault="00492D5C" w:rsidP="0063710B">
      <w:pPr>
        <w:pStyle w:val="Sansinterligne"/>
        <w:rPr>
          <w:noProof/>
        </w:rPr>
      </w:pPr>
      <w:r>
        <w:rPr>
          <w:szCs w:val="36"/>
        </w:rPr>
        <w:fldChar w:fldCharType="end"/>
      </w:r>
      <w:r>
        <w:rPr>
          <w:szCs w:val="36"/>
        </w:rPr>
        <w:fldChar w:fldCharType="begin"/>
      </w:r>
      <w:r w:rsidR="0063710B">
        <w:rPr>
          <w:szCs w:val="36"/>
        </w:rPr>
        <w:instrText xml:space="preserve"> TOC \h \z \c "Figure A." </w:instrText>
      </w:r>
      <w:r>
        <w:rPr>
          <w:szCs w:val="36"/>
        </w:rPr>
        <w:fldChar w:fldCharType="separate"/>
      </w:r>
    </w:p>
    <w:p w14:paraId="4864CD00" w14:textId="77777777" w:rsidR="00100C9A" w:rsidRDefault="00A3561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920" w:history="1">
        <w:r w:rsidR="00100C9A" w:rsidRPr="00863F91">
          <w:rPr>
            <w:rStyle w:val="Lienhypertexte"/>
            <w:noProof/>
          </w:rPr>
          <w:t>Figure A.1:1Boxplote des familles des agents testé en fonction de la variation de RN</w:t>
        </w:r>
        <w:r w:rsidR="00100C9A">
          <w:rPr>
            <w:noProof/>
            <w:webHidden/>
          </w:rPr>
          <w:tab/>
        </w:r>
        <w:r w:rsidR="00492D5C">
          <w:rPr>
            <w:noProof/>
            <w:webHidden/>
          </w:rPr>
          <w:fldChar w:fldCharType="begin"/>
        </w:r>
        <w:r w:rsidR="00100C9A">
          <w:rPr>
            <w:noProof/>
            <w:webHidden/>
          </w:rPr>
          <w:instrText xml:space="preserve"> PAGEREF _Toc113313920 \h </w:instrText>
        </w:r>
        <w:r w:rsidR="00492D5C">
          <w:rPr>
            <w:noProof/>
            <w:webHidden/>
          </w:rPr>
        </w:r>
        <w:r w:rsidR="00492D5C">
          <w:rPr>
            <w:noProof/>
            <w:webHidden/>
          </w:rPr>
          <w:fldChar w:fldCharType="separate"/>
        </w:r>
        <w:r w:rsidR="00100C9A">
          <w:rPr>
            <w:noProof/>
            <w:webHidden/>
          </w:rPr>
          <w:t>30</w:t>
        </w:r>
        <w:r w:rsidR="00492D5C">
          <w:rPr>
            <w:noProof/>
            <w:webHidden/>
          </w:rPr>
          <w:fldChar w:fldCharType="end"/>
        </w:r>
      </w:hyperlink>
    </w:p>
    <w:p w14:paraId="5E1963C5" w14:textId="77777777" w:rsidR="00100C9A" w:rsidRDefault="00A3561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921" w:history="1">
        <w:r w:rsidR="00100C9A" w:rsidRPr="00863F91">
          <w:rPr>
            <w:rStyle w:val="Lienhypertexte"/>
            <w:noProof/>
          </w:rPr>
          <w:t>Figure A.2: variation de la résistance nasale  en fonction des résultats du test</w:t>
        </w:r>
        <w:r w:rsidR="00100C9A">
          <w:rPr>
            <w:noProof/>
            <w:webHidden/>
          </w:rPr>
          <w:tab/>
        </w:r>
        <w:r w:rsidR="00492D5C">
          <w:rPr>
            <w:noProof/>
            <w:webHidden/>
          </w:rPr>
          <w:fldChar w:fldCharType="begin"/>
        </w:r>
        <w:r w:rsidR="00100C9A">
          <w:rPr>
            <w:noProof/>
            <w:webHidden/>
          </w:rPr>
          <w:instrText xml:space="preserve"> PAGEREF _Toc113313921 \h </w:instrText>
        </w:r>
        <w:r w:rsidR="00492D5C">
          <w:rPr>
            <w:noProof/>
            <w:webHidden/>
          </w:rPr>
        </w:r>
        <w:r w:rsidR="00492D5C">
          <w:rPr>
            <w:noProof/>
            <w:webHidden/>
          </w:rPr>
          <w:fldChar w:fldCharType="separate"/>
        </w:r>
        <w:r w:rsidR="00100C9A">
          <w:rPr>
            <w:noProof/>
            <w:webHidden/>
          </w:rPr>
          <w:t>31</w:t>
        </w:r>
        <w:r w:rsidR="00492D5C">
          <w:rPr>
            <w:noProof/>
            <w:webHidden/>
          </w:rPr>
          <w:fldChar w:fldCharType="end"/>
        </w:r>
      </w:hyperlink>
    </w:p>
    <w:p w14:paraId="0F15768E" w14:textId="77777777" w:rsidR="0063710B" w:rsidRDefault="00492D5C" w:rsidP="0063710B">
      <w:pPr>
        <w:pStyle w:val="Sansinterligne"/>
        <w:rPr>
          <w:szCs w:val="36"/>
        </w:rPr>
      </w:pPr>
      <w:r>
        <w:rPr>
          <w:szCs w:val="36"/>
        </w:rPr>
        <w:fldChar w:fldCharType="end"/>
      </w:r>
    </w:p>
    <w:p w14:paraId="4571CDF9" w14:textId="77777777" w:rsidR="0075309F" w:rsidRPr="002752AE" w:rsidRDefault="0075309F" w:rsidP="002752AE">
      <w:pPr>
        <w:pStyle w:val="Titre1"/>
        <w:numPr>
          <w:ilvl w:val="0"/>
          <w:numId w:val="0"/>
        </w:numPr>
        <w:ind w:left="340"/>
        <w:jc w:val="center"/>
      </w:pPr>
      <w:bookmarkStart w:id="55" w:name="_Toc113368653"/>
      <w:r w:rsidRPr="002752AE">
        <w:t xml:space="preserve">Liste des </w:t>
      </w:r>
      <w:commentRangeStart w:id="56"/>
      <w:r w:rsidRPr="002752AE">
        <w:t>abréviation</w:t>
      </w:r>
      <w:commentRangeEnd w:id="56"/>
      <w:r w:rsidR="001C43D4">
        <w:rPr>
          <w:rStyle w:val="Marquedecommentaire"/>
          <w:rFonts w:eastAsiaTheme="minorHAnsi" w:cs="Times New Roman"/>
          <w:b w:val="0"/>
          <w:bCs w:val="0"/>
        </w:rPr>
        <w:commentReference w:id="56"/>
      </w:r>
      <w:r w:rsidRPr="002752AE">
        <w:t>s</w:t>
      </w:r>
      <w:bookmarkEnd w:id="55"/>
    </w:p>
    <w:p w14:paraId="39F79FA0" w14:textId="77777777" w:rsidR="0063710B" w:rsidRPr="0063710B" w:rsidRDefault="0063710B" w:rsidP="0063710B"/>
    <w:p w14:paraId="6BB3929E"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ACM: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minimum cross-sectional area (la section transversal minimale).</w:t>
      </w:r>
    </w:p>
    <w:p w14:paraId="630C9AE7"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Amm-Quat : </w:t>
      </w:r>
      <w:r w:rsidRPr="008A7D22">
        <w:rPr>
          <w:rFonts w:asciiTheme="majorBidi" w:eastAsia="Calibri" w:hAnsiTheme="majorBidi" w:cstheme="majorBidi"/>
          <w:i w:val="0"/>
          <w:iCs w:val="0"/>
          <w:szCs w:val="30"/>
          <w:shd w:val="clear" w:color="auto" w:fill="FFFFFF"/>
        </w:rPr>
        <w:tab/>
        <w:t>Ammonium Quaternaire.</w:t>
      </w:r>
    </w:p>
    <w:p w14:paraId="759F7225"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AP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Asthme Professionnel</w:t>
      </w:r>
    </w:p>
    <w:p w14:paraId="00EAFAAB"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BCMBA :</w:t>
      </w:r>
      <w:r w:rsidRPr="008A7D22">
        <w:rPr>
          <w:rFonts w:asciiTheme="majorBidi" w:eastAsia="Calibri" w:hAnsiTheme="majorBidi" w:cstheme="majorBidi"/>
          <w:i w:val="0"/>
          <w:iCs w:val="0"/>
          <w:szCs w:val="30"/>
          <w:shd w:val="clear" w:color="auto" w:fill="FFFFFF"/>
        </w:rPr>
        <w:tab/>
        <w:t xml:space="preserve">L'acide 3-(bromométhyl)-2-chloro-4-(méthylsulfonyl)-benzoïque </w:t>
      </w:r>
    </w:p>
    <w:p w14:paraId="519F2419" w14:textId="77777777" w:rsidR="00E4443A"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BHR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 xml:space="preserve">hyperréactivité bronchique </w:t>
      </w:r>
    </w:p>
    <w:p w14:paraId="6138B2D7"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BPM : </w:t>
      </w:r>
      <w:r w:rsidRPr="008A7D22">
        <w:rPr>
          <w:rFonts w:asciiTheme="majorBidi" w:eastAsia="Calibri" w:hAnsiTheme="majorBidi" w:cstheme="majorBidi"/>
          <w:i w:val="0"/>
          <w:iCs w:val="0"/>
          <w:szCs w:val="30"/>
          <w:shd w:val="clear" w:color="auto" w:fill="FFFFFF"/>
        </w:rPr>
        <w:tab/>
        <w:t>Bas Poids moléculaire.</w:t>
      </w:r>
    </w:p>
    <w:p w14:paraId="5731CCA7"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TPN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Test de Provocation Nasale.</w:t>
      </w:r>
    </w:p>
    <w:p w14:paraId="2C8507BF"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EDTA : </w:t>
      </w:r>
      <w:r w:rsidRPr="008A7D22">
        <w:rPr>
          <w:rFonts w:asciiTheme="majorBidi" w:eastAsia="Calibri" w:hAnsiTheme="majorBidi" w:cstheme="majorBidi"/>
          <w:i w:val="0"/>
          <w:iCs w:val="0"/>
          <w:szCs w:val="30"/>
          <w:shd w:val="clear" w:color="auto" w:fill="FFFFFF"/>
        </w:rPr>
        <w:tab/>
        <w:t>Ethylène Diamine Tétra Acétique .</w:t>
      </w:r>
    </w:p>
    <w:p w14:paraId="06870581" w14:textId="77777777" w:rsidR="00E4443A" w:rsidRPr="00C04847" w:rsidRDefault="00E4443A" w:rsidP="00E4443A">
      <w:pPr>
        <w:pStyle w:val="Lgende1"/>
        <w:rPr>
          <w:rFonts w:asciiTheme="majorBidi" w:eastAsia="Calibri" w:hAnsiTheme="majorBidi" w:cstheme="majorBidi"/>
          <w:i w:val="0"/>
          <w:iCs w:val="0"/>
          <w:szCs w:val="30"/>
          <w:shd w:val="clear" w:color="auto" w:fill="FFFFFF"/>
          <w:lang w:val="en-US"/>
        </w:rPr>
      </w:pPr>
      <w:r w:rsidRPr="00C04847">
        <w:rPr>
          <w:rFonts w:asciiTheme="majorBidi" w:eastAsia="Calibri" w:hAnsiTheme="majorBidi" w:cstheme="majorBidi"/>
          <w:i w:val="0"/>
          <w:iCs w:val="0"/>
          <w:szCs w:val="30"/>
          <w:shd w:val="clear" w:color="auto" w:fill="FFFFFF"/>
          <w:lang w:val="en-US"/>
        </w:rPr>
        <w:t>ELISA:</w:t>
      </w:r>
      <w:r w:rsidRPr="00C04847">
        <w:rPr>
          <w:rFonts w:asciiTheme="majorBidi" w:eastAsia="Calibri" w:hAnsiTheme="majorBidi" w:cstheme="majorBidi"/>
          <w:i w:val="0"/>
          <w:iCs w:val="0"/>
          <w:szCs w:val="30"/>
          <w:shd w:val="clear" w:color="auto" w:fill="FFFFFF"/>
          <w:lang w:val="en-US"/>
        </w:rPr>
        <w:tab/>
        <w:t> Enzyme Linked Immuno Sorbent Assay</w:t>
      </w:r>
    </w:p>
    <w:p w14:paraId="04EAD48C" w14:textId="77777777" w:rsidR="00E4443A" w:rsidRPr="00C04847" w:rsidRDefault="00E4443A" w:rsidP="00E4443A">
      <w:pPr>
        <w:pStyle w:val="Lgende1"/>
        <w:rPr>
          <w:rFonts w:asciiTheme="majorBidi" w:eastAsia="Calibri" w:hAnsiTheme="majorBidi" w:cstheme="majorBidi"/>
          <w:i w:val="0"/>
          <w:iCs w:val="0"/>
          <w:szCs w:val="30"/>
          <w:shd w:val="clear" w:color="auto" w:fill="FFFFFF"/>
          <w:lang w:val="en-US"/>
        </w:rPr>
      </w:pPr>
      <w:r w:rsidRPr="00C04847">
        <w:rPr>
          <w:rFonts w:asciiTheme="majorBidi" w:eastAsia="Calibri" w:hAnsiTheme="majorBidi" w:cstheme="majorBidi"/>
          <w:i w:val="0"/>
          <w:iCs w:val="0"/>
          <w:szCs w:val="30"/>
          <w:shd w:val="clear" w:color="auto" w:fill="FFFFFF"/>
          <w:lang w:val="en-US"/>
        </w:rPr>
        <w:t xml:space="preserve">Glm : </w:t>
      </w:r>
      <w:r w:rsidRPr="00C04847">
        <w:rPr>
          <w:rFonts w:asciiTheme="majorBidi" w:eastAsia="Calibri" w:hAnsiTheme="majorBidi" w:cstheme="majorBidi"/>
          <w:i w:val="0"/>
          <w:iCs w:val="0"/>
          <w:szCs w:val="30"/>
          <w:shd w:val="clear" w:color="auto" w:fill="FFFFFF"/>
          <w:lang w:val="en-US"/>
        </w:rPr>
        <w:tab/>
      </w:r>
      <w:r w:rsidRPr="00C04847">
        <w:rPr>
          <w:rFonts w:asciiTheme="majorBidi" w:eastAsia="Calibri" w:hAnsiTheme="majorBidi" w:cstheme="majorBidi"/>
          <w:i w:val="0"/>
          <w:iCs w:val="0"/>
          <w:szCs w:val="30"/>
          <w:shd w:val="clear" w:color="auto" w:fill="FFFFFF"/>
          <w:lang w:val="en-US"/>
        </w:rPr>
        <w:tab/>
        <w:t>Generalized Linear Models (modèlelinéairegeneralisé).</w:t>
      </w:r>
    </w:p>
    <w:p w14:paraId="3FE8B88E"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HPM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Haute Poids Moléculaire.</w:t>
      </w:r>
    </w:p>
    <w:p w14:paraId="5DFCF42E"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IC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Intervalle de Confiance.</w:t>
      </w:r>
    </w:p>
    <w:p w14:paraId="4C306552"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Pr>
          <w:rFonts w:asciiTheme="majorBidi" w:eastAsia="Calibri" w:hAnsiTheme="majorBidi" w:cstheme="majorBidi"/>
          <w:i w:val="0"/>
          <w:iCs w:val="0"/>
          <w:szCs w:val="30"/>
          <w:shd w:val="clear" w:color="auto" w:fill="FFFFFF"/>
        </w:rPr>
        <w:t>IgE</w:t>
      </w:r>
      <w:r w:rsidRPr="008A7D22">
        <w:rPr>
          <w:rFonts w:asciiTheme="majorBidi" w:eastAsia="Calibri" w:hAnsiTheme="majorBidi" w:cstheme="majorBidi"/>
          <w:i w:val="0"/>
          <w:iCs w:val="0"/>
          <w:szCs w:val="30"/>
          <w:shd w:val="clear" w:color="auto" w:fill="FFFFFF"/>
        </w:rPr>
        <w:t xml:space="preserve">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L’immunoglobuline E.</w:t>
      </w:r>
    </w:p>
    <w:p w14:paraId="77ABE81B"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LAR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 xml:space="preserve">Rhinite Allergique Locale </w:t>
      </w:r>
    </w:p>
    <w:p w14:paraId="18F4548A" w14:textId="77777777" w:rsidR="00E4443A"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LTD4 : </w:t>
      </w:r>
      <w:r w:rsidRPr="008A7D22">
        <w:rPr>
          <w:rFonts w:asciiTheme="majorBidi" w:eastAsia="Calibri" w:hAnsiTheme="majorBidi" w:cstheme="majorBidi"/>
          <w:i w:val="0"/>
          <w:iCs w:val="0"/>
          <w:szCs w:val="30"/>
          <w:shd w:val="clear" w:color="auto" w:fill="FFFFFF"/>
        </w:rPr>
        <w:tab/>
        <w:t xml:space="preserve">leucotriènes D4 </w:t>
      </w:r>
    </w:p>
    <w:p w14:paraId="705BE801" w14:textId="77777777" w:rsidR="00E4443A" w:rsidRPr="00E4443A" w:rsidRDefault="00E4443A" w:rsidP="00E4443A">
      <w:pPr>
        <w:pStyle w:val="Lgende1"/>
        <w:rPr>
          <w:rFonts w:asciiTheme="majorBidi" w:eastAsia="Calibri" w:hAnsiTheme="majorBidi" w:cstheme="majorBidi"/>
          <w:i w:val="0"/>
          <w:iCs w:val="0"/>
          <w:szCs w:val="30"/>
          <w:shd w:val="clear" w:color="auto" w:fill="FFFFFF"/>
        </w:rPr>
      </w:pPr>
      <w:r w:rsidRPr="00E4443A">
        <w:rPr>
          <w:rFonts w:asciiTheme="majorBidi" w:eastAsia="Calibri" w:hAnsiTheme="majorBidi" w:cstheme="majorBidi"/>
          <w:i w:val="0"/>
          <w:iCs w:val="0"/>
          <w:szCs w:val="30"/>
          <w:shd w:val="clear" w:color="auto" w:fill="FFFFFF"/>
        </w:rPr>
        <w:t xml:space="preserve">ML : </w:t>
      </w:r>
      <w:r w:rsidRPr="00E4443A">
        <w:rPr>
          <w:rFonts w:eastAsia="Calibri"/>
          <w:i w:val="0"/>
          <w:iCs w:val="0"/>
          <w:szCs w:val="30"/>
          <w:shd w:val="clear" w:color="auto" w:fill="FFFFFF"/>
        </w:rPr>
        <w:t>Modèle Linéaire</w:t>
      </w:r>
    </w:p>
    <w:p w14:paraId="10E05F35" w14:textId="77777777" w:rsidR="00E4443A" w:rsidRPr="00C04847" w:rsidRDefault="00E4443A" w:rsidP="00E4443A">
      <w:pPr>
        <w:pStyle w:val="Lgende1"/>
        <w:rPr>
          <w:rFonts w:asciiTheme="majorBidi" w:eastAsia="Calibri" w:hAnsiTheme="majorBidi" w:cstheme="majorBidi"/>
          <w:i w:val="0"/>
          <w:iCs w:val="0"/>
          <w:szCs w:val="30"/>
          <w:shd w:val="clear" w:color="auto" w:fill="FFFFFF"/>
          <w:lang w:val="en-US"/>
        </w:rPr>
      </w:pPr>
      <w:r w:rsidRPr="00C04847">
        <w:rPr>
          <w:rFonts w:asciiTheme="majorBidi" w:eastAsia="Calibri" w:hAnsiTheme="majorBidi" w:cstheme="majorBidi"/>
          <w:i w:val="0"/>
          <w:iCs w:val="0"/>
          <w:szCs w:val="30"/>
          <w:shd w:val="clear" w:color="auto" w:fill="FFFFFF"/>
          <w:lang w:val="en-US"/>
        </w:rPr>
        <w:t xml:space="preserve">OR: </w:t>
      </w:r>
      <w:r w:rsidRPr="00C04847">
        <w:rPr>
          <w:rFonts w:asciiTheme="majorBidi" w:eastAsia="Calibri" w:hAnsiTheme="majorBidi" w:cstheme="majorBidi"/>
          <w:i w:val="0"/>
          <w:iCs w:val="0"/>
          <w:szCs w:val="30"/>
          <w:shd w:val="clear" w:color="auto" w:fill="FFFFFF"/>
          <w:lang w:val="en-US"/>
        </w:rPr>
        <w:tab/>
      </w:r>
      <w:r w:rsidRPr="00C04847">
        <w:rPr>
          <w:rFonts w:asciiTheme="majorBidi" w:eastAsia="Calibri" w:hAnsiTheme="majorBidi" w:cstheme="majorBidi"/>
          <w:i w:val="0"/>
          <w:iCs w:val="0"/>
          <w:szCs w:val="30"/>
          <w:shd w:val="clear" w:color="auto" w:fill="FFFFFF"/>
          <w:lang w:val="en-US"/>
        </w:rPr>
        <w:tab/>
        <w:t>Odd Ratio.</w:t>
      </w:r>
    </w:p>
    <w:p w14:paraId="0AB13D03" w14:textId="77777777" w:rsidR="00E4443A" w:rsidRDefault="00E4443A" w:rsidP="00E4443A">
      <w:pPr>
        <w:pStyle w:val="Lgende1"/>
        <w:rPr>
          <w:rFonts w:asciiTheme="majorBidi" w:eastAsia="Calibri" w:hAnsiTheme="majorBidi" w:cstheme="majorBidi"/>
          <w:i w:val="0"/>
          <w:iCs w:val="0"/>
          <w:szCs w:val="30"/>
          <w:shd w:val="clear" w:color="auto" w:fill="FFFFFF"/>
          <w:lang w:val="en-US"/>
        </w:rPr>
      </w:pPr>
      <w:r w:rsidRPr="00C04847">
        <w:rPr>
          <w:rFonts w:asciiTheme="majorBidi" w:eastAsia="Calibri" w:hAnsiTheme="majorBidi" w:cstheme="majorBidi"/>
          <w:i w:val="0"/>
          <w:iCs w:val="0"/>
          <w:szCs w:val="30"/>
          <w:shd w:val="clear" w:color="auto" w:fill="FFFFFF"/>
          <w:lang w:val="en-US"/>
        </w:rPr>
        <w:t xml:space="preserve">PNIF: </w:t>
      </w:r>
      <w:r w:rsidRPr="00C04847">
        <w:rPr>
          <w:rFonts w:asciiTheme="majorBidi" w:eastAsia="Calibri" w:hAnsiTheme="majorBidi" w:cstheme="majorBidi"/>
          <w:i w:val="0"/>
          <w:iCs w:val="0"/>
          <w:szCs w:val="30"/>
          <w:shd w:val="clear" w:color="auto" w:fill="FFFFFF"/>
          <w:lang w:val="en-US"/>
        </w:rPr>
        <w:tab/>
      </w:r>
      <w:r w:rsidRPr="00C04847">
        <w:rPr>
          <w:rFonts w:asciiTheme="majorBidi" w:eastAsia="Calibri" w:hAnsiTheme="majorBidi" w:cstheme="majorBidi"/>
          <w:i w:val="0"/>
          <w:iCs w:val="0"/>
          <w:szCs w:val="30"/>
          <w:shd w:val="clear" w:color="auto" w:fill="FFFFFF"/>
          <w:lang w:val="en-US"/>
        </w:rPr>
        <w:tab/>
        <w:t>Peak Nasal Inspiratory Flow.</w:t>
      </w:r>
    </w:p>
    <w:p w14:paraId="4C7E5DE0" w14:textId="77777777" w:rsidR="00E4443A" w:rsidRDefault="00502EDC" w:rsidP="00E4443A">
      <w:pPr>
        <w:spacing w:line="360" w:lineRule="auto"/>
        <w:rPr>
          <w:lang w:val="en-US"/>
        </w:rPr>
      </w:pPr>
      <w:r>
        <w:rPr>
          <w:lang w:val="en-US"/>
        </w:rPr>
        <w:t xml:space="preserve">PRISMA:       </w:t>
      </w:r>
      <w:r w:rsidR="00E4443A" w:rsidRPr="00133EE8">
        <w:rPr>
          <w:lang w:val="en-US"/>
        </w:rPr>
        <w:t>PreferredReporting Items for Syste</w:t>
      </w:r>
      <w:r w:rsidR="00E4443A">
        <w:rPr>
          <w:lang w:val="en-US"/>
        </w:rPr>
        <w:t>maticReviews and Meta-Analyses.</w:t>
      </w:r>
    </w:p>
    <w:p w14:paraId="26E446A6" w14:textId="77777777" w:rsidR="00E4443A" w:rsidRPr="00502EDC" w:rsidRDefault="00E4443A" w:rsidP="00E4443A">
      <w:pPr>
        <w:spacing w:line="360" w:lineRule="auto"/>
        <w:rPr>
          <w:rFonts w:asciiTheme="majorBidi" w:eastAsia="Calibri" w:hAnsiTheme="majorBidi" w:cstheme="majorBidi"/>
          <w:szCs w:val="30"/>
          <w:shd w:val="clear" w:color="auto" w:fill="FFFFFF"/>
        </w:rPr>
      </w:pPr>
      <w:r w:rsidRPr="00502EDC">
        <w:rPr>
          <w:rFonts w:asciiTheme="majorBidi" w:eastAsia="Calibri" w:hAnsiTheme="majorBidi" w:cstheme="majorBidi"/>
          <w:szCs w:val="30"/>
          <w:shd w:val="clear" w:color="auto" w:fill="FFFFFF"/>
        </w:rPr>
        <w:t xml:space="preserve">RN: </w:t>
      </w:r>
      <w:r w:rsidRPr="00502EDC">
        <w:rPr>
          <w:rFonts w:asciiTheme="majorBidi" w:eastAsia="Calibri" w:hAnsiTheme="majorBidi" w:cstheme="majorBidi"/>
          <w:szCs w:val="30"/>
          <w:shd w:val="clear" w:color="auto" w:fill="FFFFFF"/>
        </w:rPr>
        <w:tab/>
      </w:r>
      <w:r w:rsidRPr="00502EDC">
        <w:rPr>
          <w:rFonts w:asciiTheme="majorBidi" w:eastAsia="Calibri" w:hAnsiTheme="majorBidi" w:cstheme="majorBidi"/>
          <w:szCs w:val="30"/>
          <w:shd w:val="clear" w:color="auto" w:fill="FFFFFF"/>
        </w:rPr>
        <w:tab/>
      </w:r>
      <w:hyperlink r:id="rId16">
        <w:r w:rsidRPr="00502EDC">
          <w:rPr>
            <w:rFonts w:asciiTheme="majorBidi" w:eastAsia="Calibri" w:hAnsiTheme="majorBidi" w:cstheme="majorBidi"/>
            <w:szCs w:val="30"/>
            <w:shd w:val="clear" w:color="auto" w:fill="FFFFFF"/>
          </w:rPr>
          <w:t xml:space="preserve">Résistance Nasale. </w:t>
        </w:r>
      </w:hyperlink>
    </w:p>
    <w:p w14:paraId="1E7713D7"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RO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 xml:space="preserve">Rhinite Professionnelle </w:t>
      </w:r>
    </w:p>
    <w:p w14:paraId="5940E829" w14:textId="77777777" w:rsidR="00E4443A"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RP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Rhinite Professionnelle.</w:t>
      </w:r>
    </w:p>
    <w:p w14:paraId="2A174A8E" w14:textId="77777777" w:rsidR="00F7644F" w:rsidRDefault="00F7644F" w:rsidP="00E4443A">
      <w:pPr>
        <w:pStyle w:val="Lgende1"/>
        <w:rPr>
          <w:rFonts w:asciiTheme="majorBidi" w:eastAsia="Calibri" w:hAnsiTheme="majorBidi" w:cstheme="majorBidi"/>
          <w:i w:val="0"/>
          <w:iCs w:val="0"/>
          <w:szCs w:val="30"/>
          <w:shd w:val="clear" w:color="auto" w:fill="FFFFFF"/>
        </w:rPr>
      </w:pPr>
      <w:r>
        <w:rPr>
          <w:rFonts w:asciiTheme="majorBidi" w:eastAsia="Calibri" w:hAnsiTheme="majorBidi" w:cstheme="majorBidi"/>
          <w:i w:val="0"/>
          <w:iCs w:val="0"/>
          <w:szCs w:val="30"/>
          <w:shd w:val="clear" w:color="auto" w:fill="FFFFFF"/>
        </w:rPr>
        <w:t>RM :               Rhinomanométrie</w:t>
      </w:r>
    </w:p>
    <w:p w14:paraId="5A94055F" w14:textId="77777777" w:rsidR="00365D76" w:rsidRDefault="00365D76" w:rsidP="00E4443A">
      <w:pPr>
        <w:pStyle w:val="Lgende1"/>
        <w:rPr>
          <w:rFonts w:asciiTheme="majorBidi" w:eastAsia="Calibri" w:hAnsiTheme="majorBidi" w:cstheme="majorBidi"/>
          <w:i w:val="0"/>
          <w:iCs w:val="0"/>
          <w:szCs w:val="30"/>
          <w:shd w:val="clear" w:color="auto" w:fill="FFFFFF"/>
        </w:rPr>
      </w:pPr>
      <w:r w:rsidRPr="00365D76">
        <w:rPr>
          <w:rFonts w:asciiTheme="majorBidi" w:eastAsia="Calibri" w:hAnsiTheme="majorBidi" w:cstheme="majorBidi"/>
          <w:i w:val="0"/>
          <w:iCs w:val="0"/>
          <w:szCs w:val="30"/>
          <w:shd w:val="clear" w:color="auto" w:fill="FFFFFF"/>
        </w:rPr>
        <w:t>RAST             Radioallergosorbant test</w:t>
      </w:r>
    </w:p>
    <w:p w14:paraId="7B9EFAE7"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Pr>
          <w:rFonts w:asciiTheme="majorBidi" w:eastAsia="Calibri" w:hAnsiTheme="majorBidi" w:cstheme="majorBidi"/>
          <w:i w:val="0"/>
          <w:iCs w:val="0"/>
          <w:szCs w:val="30"/>
          <w:shd w:val="clear" w:color="auto" w:fill="FFFFFF"/>
        </w:rPr>
        <w:t>TPN : Test de Provocation Nasale.</w:t>
      </w:r>
    </w:p>
    <w:p w14:paraId="1D0C779E"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lastRenderedPageBreak/>
        <w:t xml:space="preserve">VEMS : </w:t>
      </w:r>
      <w:r w:rsidRPr="008A7D22">
        <w:rPr>
          <w:rFonts w:asciiTheme="majorBidi" w:eastAsia="Calibri" w:hAnsiTheme="majorBidi" w:cstheme="majorBidi"/>
          <w:i w:val="0"/>
          <w:iCs w:val="0"/>
          <w:szCs w:val="30"/>
          <w:shd w:val="clear" w:color="auto" w:fill="FFFFFF"/>
        </w:rPr>
        <w:tab/>
        <w:t>Volume Expiratoire Maximal par Second.</w:t>
      </w:r>
    </w:p>
    <w:p w14:paraId="02559A14" w14:textId="77777777" w:rsidR="00E4443A" w:rsidDel="00D65C5E" w:rsidRDefault="00E4443A" w:rsidP="00DD0737">
      <w:pPr>
        <w:spacing w:after="160"/>
        <w:rPr>
          <w:del w:id="57" w:author="youssef" w:date="2022-09-15T10:39:00Z"/>
        </w:rPr>
      </w:pPr>
    </w:p>
    <w:p w14:paraId="2904B527" w14:textId="77777777" w:rsidR="009D01A6" w:rsidRPr="002E1517" w:rsidRDefault="009D01A6" w:rsidP="0025677D">
      <w:pPr>
        <w:spacing w:line="360" w:lineRule="auto"/>
        <w:rPr>
          <w:rStyle w:val="SansinterligneCar"/>
        </w:rPr>
        <w:sectPr w:rsidR="009D01A6" w:rsidRPr="002E1517" w:rsidSect="00DD0737">
          <w:footerReference w:type="default" r:id="rId17"/>
          <w:pgSz w:w="12240" w:h="15840"/>
          <w:pgMar w:top="1417" w:right="1417" w:bottom="1417" w:left="1417" w:header="720" w:footer="720" w:gutter="0"/>
          <w:pgNumType w:fmt="lowerRoman"/>
          <w:cols w:space="720"/>
          <w:noEndnote/>
        </w:sectPr>
      </w:pPr>
    </w:p>
    <w:p w14:paraId="34A66260" w14:textId="77777777" w:rsidR="00862C88" w:rsidRDefault="009F4AA2" w:rsidP="00496636">
      <w:pPr>
        <w:pStyle w:val="Titre1"/>
        <w:numPr>
          <w:ilvl w:val="0"/>
          <w:numId w:val="0"/>
        </w:numPr>
      </w:pPr>
      <w:bookmarkStart w:id="58" w:name="_Toc113368654"/>
      <w:r w:rsidRPr="006612DA">
        <w:lastRenderedPageBreak/>
        <w:t>Introduction</w:t>
      </w:r>
      <w:bookmarkEnd w:id="58"/>
    </w:p>
    <w:p w14:paraId="6E18D91C" w14:textId="77777777" w:rsidR="00C33924" w:rsidRPr="006612DA" w:rsidRDefault="00C33924" w:rsidP="00B73972">
      <w:pPr>
        <w:pStyle w:val="Sansinterligne"/>
        <w:spacing w:line="360" w:lineRule="auto"/>
        <w:rPr>
          <w:szCs w:val="30"/>
          <w:shd w:val="clear" w:color="auto" w:fill="FFFFFF"/>
        </w:rPr>
      </w:pPr>
    </w:p>
    <w:p w14:paraId="4A4DF803" w14:textId="0D396E13" w:rsidR="00862C88" w:rsidRDefault="00C33924" w:rsidP="00935F69">
      <w:pPr>
        <w:spacing w:line="276" w:lineRule="auto"/>
        <w:jc w:val="both"/>
        <w:rPr>
          <w:szCs w:val="30"/>
          <w:shd w:val="clear" w:color="auto" w:fill="FFFFFF"/>
        </w:rPr>
      </w:pPr>
      <w:r w:rsidRPr="00C33924">
        <w:rPr>
          <w:szCs w:val="30"/>
          <w:shd w:val="clear" w:color="auto" w:fill="FFFFFF"/>
        </w:rPr>
        <w:t>La rhinite est une affection définie par</w:t>
      </w:r>
      <w:r w:rsidR="00B630BF">
        <w:rPr>
          <w:szCs w:val="30"/>
          <w:shd w:val="clear" w:color="auto" w:fill="FFFFFF"/>
        </w:rPr>
        <w:t xml:space="preserve"> </w:t>
      </w:r>
      <w:r w:rsidRPr="00C33924">
        <w:rPr>
          <w:szCs w:val="30"/>
          <w:shd w:val="clear" w:color="auto" w:fill="FFFFFF"/>
        </w:rPr>
        <w:t>la présence de symptômes tels que la rhinorrhée</w:t>
      </w:r>
      <w:r w:rsidR="00392025">
        <w:rPr>
          <w:szCs w:val="30"/>
          <w:shd w:val="clear" w:color="auto" w:fill="FFFFFF"/>
        </w:rPr>
        <w:t xml:space="preserve"> </w:t>
      </w:r>
      <w:r w:rsidR="006838D5">
        <w:rPr>
          <w:szCs w:val="30"/>
          <w:shd w:val="clear" w:color="auto" w:fill="FFFFFF"/>
        </w:rPr>
        <w:t>(</w:t>
      </w:r>
      <w:r w:rsidR="0040690B" w:rsidRPr="00935F69">
        <w:rPr>
          <w:szCs w:val="30"/>
          <w:shd w:val="clear" w:color="auto" w:fill="FFFFFF"/>
        </w:rPr>
        <w:t>écoulement de nez</w:t>
      </w:r>
      <w:r w:rsidR="006838D5" w:rsidRPr="00935F69">
        <w:rPr>
          <w:szCs w:val="30"/>
          <w:shd w:val="clear" w:color="auto" w:fill="FFFFFF"/>
        </w:rPr>
        <w:t>)</w:t>
      </w:r>
      <w:r w:rsidRPr="00C33924">
        <w:rPr>
          <w:szCs w:val="30"/>
          <w:shd w:val="clear" w:color="auto" w:fill="FFFFFF"/>
        </w:rPr>
        <w:t>, le prurit nasal</w:t>
      </w:r>
      <w:r w:rsidR="0027635A">
        <w:rPr>
          <w:szCs w:val="30"/>
          <w:shd w:val="clear" w:color="auto" w:fill="FFFFFF"/>
        </w:rPr>
        <w:t xml:space="preserve"> (irritation de la muque</w:t>
      </w:r>
      <w:r w:rsidR="005A5E54">
        <w:rPr>
          <w:szCs w:val="30"/>
          <w:shd w:val="clear" w:color="auto" w:fill="FFFFFF"/>
        </w:rPr>
        <w:t>use</w:t>
      </w:r>
      <w:r w:rsidR="0027635A">
        <w:rPr>
          <w:szCs w:val="30"/>
          <w:shd w:val="clear" w:color="auto" w:fill="FFFFFF"/>
        </w:rPr>
        <w:t xml:space="preserve"> du nez),</w:t>
      </w:r>
      <w:r w:rsidRPr="00C33924">
        <w:rPr>
          <w:szCs w:val="30"/>
          <w:shd w:val="clear" w:color="auto" w:fill="FFFFFF"/>
        </w:rPr>
        <w:t xml:space="preserve"> les </w:t>
      </w:r>
      <w:r w:rsidR="00B82247" w:rsidRPr="00C33924">
        <w:rPr>
          <w:szCs w:val="30"/>
          <w:shd w:val="clear" w:color="auto" w:fill="FFFFFF"/>
        </w:rPr>
        <w:t>éternuements et</w:t>
      </w:r>
      <w:r w:rsidR="007476D1">
        <w:rPr>
          <w:szCs w:val="30"/>
          <w:shd w:val="clear" w:color="auto" w:fill="FFFFFF"/>
        </w:rPr>
        <w:t xml:space="preserve"> </w:t>
      </w:r>
      <w:r w:rsidRPr="00C33924">
        <w:rPr>
          <w:szCs w:val="30"/>
          <w:shd w:val="clear" w:color="auto" w:fill="FFFFFF"/>
        </w:rPr>
        <w:t xml:space="preserve">l’obstruction nasale qui résultent d’une réaction inflammatoire au niveau de la muqueuse nasale </w:t>
      </w:r>
      <w:r w:rsidR="006838D5">
        <w:rPr>
          <w:szCs w:val="30"/>
          <w:shd w:val="clear" w:color="auto" w:fill="FFFFFF"/>
        </w:rPr>
        <w:t>[21]</w:t>
      </w:r>
      <w:r w:rsidRPr="00C33924">
        <w:rPr>
          <w:szCs w:val="30"/>
          <w:shd w:val="clear" w:color="auto" w:fill="FFFFFF"/>
        </w:rPr>
        <w:t xml:space="preserve">. </w:t>
      </w:r>
      <w:r w:rsidRPr="00DF75F3">
        <w:rPr>
          <w:szCs w:val="30"/>
          <w:shd w:val="clear" w:color="auto" w:fill="FFFFFF"/>
        </w:rPr>
        <w:t>Elle concerne près de 30 % de la population adulte</w:t>
      </w:r>
      <w:r w:rsidR="00E40B5C" w:rsidRPr="00935F69">
        <w:rPr>
          <w:szCs w:val="30"/>
          <w:shd w:val="clear" w:color="auto" w:fill="FFFFFF"/>
        </w:rPr>
        <w:t xml:space="preserve"> </w:t>
      </w:r>
      <w:r w:rsidRPr="00935F69">
        <w:rPr>
          <w:szCs w:val="30"/>
          <w:shd w:val="clear" w:color="auto" w:fill="FFFFFF"/>
        </w:rPr>
        <w:t>et affecte la vie sociale, les performances scolaires et la</w:t>
      </w:r>
      <w:r w:rsidR="007476D1" w:rsidRPr="00935F69">
        <w:rPr>
          <w:szCs w:val="30"/>
          <w:shd w:val="clear" w:color="auto" w:fill="FFFFFF"/>
        </w:rPr>
        <w:t xml:space="preserve"> </w:t>
      </w:r>
      <w:r w:rsidRPr="00935F69">
        <w:rPr>
          <w:szCs w:val="30"/>
          <w:shd w:val="clear" w:color="auto" w:fill="FFFFFF"/>
        </w:rPr>
        <w:t>productivité au travail, entraînant des répercussions économiques indirectes</w:t>
      </w:r>
      <w:r w:rsidR="00492D5C" w:rsidRPr="00935F69">
        <w:fldChar w:fldCharType="begin"/>
      </w:r>
      <w:r w:rsidR="006838D5" w:rsidRPr="00935F69">
        <w:rPr>
          <w:szCs w:val="30"/>
          <w:shd w:val="clear" w:color="auto" w:fill="FFFFFF"/>
        </w:rPr>
        <w:instrText>ADDIN ZOTERO_ITEM CSL_CITATION {"citationID":"D8Cyu0da","properties":{"formattedCitation":"[1], [2]","plainCitation":"[1], [2]","noteIndex":0},"citationItems":[{"id":"pCPHrGJO/7I21M7zt","uris":["http://zotero.org/users/8240832/items/Y3DFQCPS"],"itemData":{"id":1211,"type":"article-journal","abstract":"Standardized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Laryngoscope","DOI":"10.1097/01.MLG.0000149682.56426.6B","ISSN":"0023-852X","issue":"3","journalAbbreviation":"Laryngoscope","language":"eng","note":"PMID: 15744168","page":"512-516","source":"PubMed","title":"Nasal provocation testing as an international standard for evaluation of allergic and nonallergic rhinitis","volume":"115","author":[{"family":"Gosepath","given":"Jan"},{"family":"Amedee","given":"Ronald G."},{"family":"Mann","given":"Wolf J."}],"issued":{"date-parts":[["2005",3]]}},"label":"page"},{"id":"pCPHrGJO/RDsnrb7N","uris":["http://zotero.org/users/8240832/items/JXDZPMZ8"],"itemData":{"id":1263,"type":"article-journal","abstract":"Purpose: We aimed to determine appropriate antigen concentrations and the right time to evaluate intranasal changes when performing a nasal provocation test (NPT). Also, we sought to analyze the diagnostic usefulness of individual nasal symptom and peak nasal inspiratory flow (PNIF). Materials and Methods: We divided 46 patients into allergic rhinitis (AR) group (n=19) and a non-allergic rhinitis (NAR) group (n=27). We performed intranasal challenge with 100 AU/mL of Dermatophagoides pteronyssinus (DP) and measured changes in nasal symptoms [scored using the visual analogue scale (VAS)] and PNIF%. If the patient showed significant changes, VAS and PNIF were assessed again after another 15 minutes. In patients without significant changes, we administered 1000 AU/mL and measured changes in nasal symptoms and PNIF% after 15 and 30 minutes. Results: Fifteen minutes after the 100 AU/mL challenge, the AR group showed more significant VAS changes in all nasal symptoms, total nasal symptom score (TNSS), and PNIF% change than the NAR group. Among the AR group, patients who did not respond to 100 AU/mL exhibited less significant differences relative to the NAR group, even after 1000 AU/mL challenge. Receiver operating characteristic curve analysis for VAS changes 15 minutes after 100 AU/mL challenge revealed that all nasal symptoms had area under the curve (AUC) values of &gt;= 0.84 (p&lt;0.001). TNSS change had an AUC value of 0.929 (p&lt;0.001), while PNIF% change had an AUC value of 0.834. Conclusion: We could determine the optimal concentration (100 AU/mL), timing (15 minutes after challenge), and parameters (changes in TNSS and PNIF%) when performing NPT.","container-title":"Yonsei Medical Journal","DOI":"10.3349/ymj.2021.62.8.750","ISSN":"0513-5796","issue":"8","journalAbbreviation":"Yonsei Med. J.","language":"English","note":"publisher-place: Seoul\npublisher: Yonsei Univ Coll Medicine\nWOS:000697380600010","page":"750-757","source":"Web of Science Nextgen","title":"Appropriate Antigen Concentrations and Timing of a Nasal Provocation Test","volume":"62","author":[{"family":"Kim","given":"Young Hyo"}],"issued":{"date-parts":[["2021",8]]}},"label":"page"}],"schema":"https://github.com/citation-style-language/schema/raw/master/csl-citation.json"}</w:instrText>
      </w:r>
      <w:r w:rsidR="00492D5C" w:rsidRPr="00935F69">
        <w:rPr>
          <w:szCs w:val="30"/>
          <w:shd w:val="clear" w:color="auto" w:fill="FFFFFF"/>
        </w:rPr>
        <w:fldChar w:fldCharType="separate"/>
      </w:r>
      <w:r w:rsidR="006838D5" w:rsidRPr="00935F69">
        <w:t>[4], [3]</w:t>
      </w:r>
      <w:r w:rsidR="00492D5C" w:rsidRPr="00935F69">
        <w:rPr>
          <w:szCs w:val="30"/>
          <w:shd w:val="clear" w:color="auto" w:fill="FFFFFF"/>
        </w:rPr>
        <w:fldChar w:fldCharType="end"/>
      </w:r>
      <w:r w:rsidRPr="00935F69">
        <w:rPr>
          <w:szCs w:val="30"/>
          <w:shd w:val="clear" w:color="auto" w:fill="FFFFFF"/>
        </w:rPr>
        <w:t xml:space="preserve">. </w:t>
      </w:r>
      <w:r w:rsidR="0007275D" w:rsidRPr="00935F69">
        <w:rPr>
          <w:szCs w:val="30"/>
          <w:shd w:val="clear" w:color="auto" w:fill="FFFFFF"/>
        </w:rPr>
        <w:t>La rhinite allergique</w:t>
      </w:r>
      <w:r w:rsidRPr="00935F69">
        <w:rPr>
          <w:szCs w:val="30"/>
          <w:shd w:val="clear" w:color="auto" w:fill="FFFFFF"/>
        </w:rPr>
        <w:t xml:space="preserve"> est fortement liée</w:t>
      </w:r>
      <w:r w:rsidR="007476D1" w:rsidRPr="00935F69">
        <w:rPr>
          <w:szCs w:val="30"/>
          <w:shd w:val="clear" w:color="auto" w:fill="FFFFFF"/>
        </w:rPr>
        <w:t xml:space="preserve"> </w:t>
      </w:r>
      <w:r w:rsidRPr="00935F69">
        <w:rPr>
          <w:szCs w:val="30"/>
          <w:shd w:val="clear" w:color="auto" w:fill="FFFFFF"/>
        </w:rPr>
        <w:t>à l’asthme dont elle précède souvent l’apparition</w:t>
      </w:r>
      <w:r w:rsidR="00492D5C" w:rsidRPr="00935F69">
        <w:fldChar w:fldCharType="begin"/>
      </w:r>
      <w:r w:rsidR="006838D5" w:rsidRPr="00935F69">
        <w:rPr>
          <w:szCs w:val="30"/>
          <w:shd w:val="clear" w:color="auto" w:fill="FFFFFF"/>
        </w:rPr>
        <w:instrText>ADDIN ZOTERO_ITEM CSL_CITATION {"citationID":"D8Cyu0da","properties":{"formattedCitation":"[1], [2]","plainCitation":"[1], [2]","noteIndex":0},"citationItems":[{"id":"pCPHrGJO/7I21M7zt","uris":["http://zotero.org/users/8240832/items/Y3DFQCPS"],"itemData":{"id":1211,"type":"article-journal","abstract":"Standardized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Laryngoscope","DOI":"10.1097/01.MLG.0000149682.56426.6B","ISSN":"0023-852X","issue":"3","journalAbbreviation":"Laryngoscope","language":"eng","note":"PMID: 15744168","page":"512-516","source":"PubMed","title":"Nasal provocation testing as an international standard for evaluation of allergic and nonallergic rhinitis","volume":"115","author":[{"family":"Gosepath","given":"Jan"},{"family":"Amedee","given":"Ronald G."},{"family":"Mann","given":"Wolf J."}],"issued":{"date-parts":[["2005",3]]}},"label":"page"},{"id":"pCPHrGJO/RDsnrb7N","uris":["http://zotero.org/users/8240832/items/JXDZPMZ8"],"itemData":{"id":1263,"type":"article-journal","abstract":"Purpose: We aimed to determine appropriate antigen concentrations and the right time to evaluate intranasal changes when performing a nasal provocation test (NPT). Also, we sought to analyze the diagnostic usefulness of individual nasal symptom and peak nasal inspiratory flow (PNIF). Materials and Methods: We divided 46 patients into allergic rhinitis (AR) group (n=19) and a non-allergic rhinitis (NAR) group (n=27). We performed intranasal challenge with 100 AU/mL of Dermatophagoides pteronyssinus (DP) and measured changes in nasal symptoms [scored using the visual analogue scale (VAS)] and PNIF%. If the patient showed significant changes, VAS and PNIF were assessed again after another 15 minutes. In patients without significant changes, we administered 1000 AU/mL and measured changes in nasal symptoms and PNIF% after 15 and 30 minutes. Results: Fifteen minutes after the 100 AU/mL challenge, the AR group showed more significant VAS changes in all nasal symptoms, total nasal symptom score (TNSS), and PNIF% change than the NAR group. Among the AR group, patients who did not respond to 100 AU/mL exhibited less significant differences relative to the NAR group, even after 1000 AU/mL challenge. Receiver operating characteristic curve analysis for VAS changes 15 minutes after 100 AU/mL challenge revealed that all nasal symptoms had area under the curve (AUC) values of &gt;= 0.84 (p&lt;0.001). TNSS change had an AUC value of 0.929 (p&lt;0.001), while PNIF% change had an AUC value of 0.834. Conclusion: We could determine the optimal concentration (100 AU/mL), timing (15 minutes after challenge), and parameters (changes in TNSS and PNIF%) when performing NPT.","container-title":"Yonsei Medical Journal","DOI":"10.3349/ymj.2021.62.8.750","ISSN":"0513-5796","issue":"8","journalAbbreviation":"Yonsei Med. J.","language":"English","note":"publisher-place: Seoul\npublisher: Yonsei Univ Coll Medicine\nWOS:000697380600010","page":"750-757","source":"Web of Science Nextgen","title":"Appropriate Antigen Concentrations and Timing of a Nasal Provocation Test","volume":"62","author":[{"family":"Kim","given":"Young Hyo"}],"issued":{"date-parts":[["2021",8]]}},"label":"page"}],"schema":"https://github.com/citation-style-language/schema/raw/master/csl-citation.json"}</w:instrText>
      </w:r>
      <w:r w:rsidR="00492D5C" w:rsidRPr="00935F69">
        <w:rPr>
          <w:szCs w:val="30"/>
          <w:shd w:val="clear" w:color="auto" w:fill="FFFFFF"/>
        </w:rPr>
        <w:fldChar w:fldCharType="separate"/>
      </w:r>
      <w:r w:rsidR="006838D5" w:rsidRPr="00935F69">
        <w:t>[4], [3]</w:t>
      </w:r>
      <w:r w:rsidR="00492D5C" w:rsidRPr="00935F69">
        <w:rPr>
          <w:szCs w:val="30"/>
          <w:shd w:val="clear" w:color="auto" w:fill="FFFFFF"/>
        </w:rPr>
        <w:fldChar w:fldCharType="end"/>
      </w:r>
      <w:r w:rsidRPr="00935F69">
        <w:rPr>
          <w:szCs w:val="30"/>
          <w:shd w:val="clear" w:color="auto" w:fill="FFFFFF"/>
        </w:rPr>
        <w:t xml:space="preserve"> Sur</w:t>
      </w:r>
      <w:r w:rsidR="007476D1" w:rsidRPr="00935F69">
        <w:rPr>
          <w:szCs w:val="30"/>
          <w:shd w:val="clear" w:color="auto" w:fill="FFFFFF"/>
        </w:rPr>
        <w:t xml:space="preserve"> </w:t>
      </w:r>
      <w:r w:rsidRPr="00935F69">
        <w:rPr>
          <w:szCs w:val="30"/>
          <w:shd w:val="clear" w:color="auto" w:fill="FFFFFF"/>
        </w:rPr>
        <w:t>le plan épidémiologique, un sujet ayant une rhinite a un</w:t>
      </w:r>
      <w:r w:rsidR="007476D1" w:rsidRPr="00935F69">
        <w:rPr>
          <w:szCs w:val="30"/>
          <w:shd w:val="clear" w:color="auto" w:fill="FFFFFF"/>
        </w:rPr>
        <w:t xml:space="preserve"> </w:t>
      </w:r>
      <w:r w:rsidRPr="00935F69">
        <w:rPr>
          <w:szCs w:val="30"/>
          <w:shd w:val="clear" w:color="auto" w:fill="FFFFFF"/>
        </w:rPr>
        <w:t>risque d’asthme environ trois fois supérieur à la population</w:t>
      </w:r>
      <w:r w:rsidR="007476D1" w:rsidRPr="00935F69">
        <w:rPr>
          <w:szCs w:val="30"/>
          <w:shd w:val="clear" w:color="auto" w:fill="FFFFFF"/>
        </w:rPr>
        <w:t xml:space="preserve"> </w:t>
      </w:r>
      <w:r w:rsidRPr="00935F69">
        <w:rPr>
          <w:szCs w:val="30"/>
          <w:shd w:val="clear" w:color="auto" w:fill="FFFFFF"/>
        </w:rPr>
        <w:t>contrôle. Dans environ 75 % des cas, l’asthme est associé à</w:t>
      </w:r>
      <w:r w:rsidR="007476D1" w:rsidRPr="00935F69">
        <w:rPr>
          <w:szCs w:val="30"/>
          <w:shd w:val="clear" w:color="auto" w:fill="FFFFFF"/>
        </w:rPr>
        <w:t xml:space="preserve"> </w:t>
      </w:r>
      <w:r w:rsidRPr="00935F69">
        <w:rPr>
          <w:szCs w:val="30"/>
          <w:shd w:val="clear" w:color="auto" w:fill="FFFFFF"/>
        </w:rPr>
        <w:t>une rhinite</w:t>
      </w:r>
      <w:r w:rsidR="00492D5C" w:rsidRPr="00935F69">
        <w:rPr>
          <w:szCs w:val="30"/>
          <w:shd w:val="clear" w:color="auto" w:fill="FFFFFF"/>
        </w:rPr>
        <w:fldChar w:fldCharType="begin"/>
      </w:r>
      <w:r w:rsidR="00FD0FFA" w:rsidRPr="00935F69">
        <w:rPr>
          <w:szCs w:val="30"/>
          <w:shd w:val="clear" w:color="auto" w:fill="FFFFFF"/>
        </w:rPr>
        <w:instrText xml:space="preserve"> ADDIN ZOTERO_ITEM CSL_CITATION {"citationID":"OOSwepL3","properties":{"formattedCitation":"[1]","plainCitation":"[1]","noteIndex":0},"citationItems":[{"id":"pCPHrGJO/7I21M7zt","uris":["http://zotero.org/users/8240832/items/Y3DFQCPS"],"itemData":{"id":1211,"type":"article-journal","abstract":"Standardized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Laryngoscope","DOI":"10.1097/01.MLG.0000149682.56426.6B","ISSN":"0023-852X","issue":"3","journalAbbreviation":"Laryngoscope","language":"eng","note":"PMID: 15744168","page":"512-516","source":"PubMed","title":"Nasal provocation testing as an international standard for evaluation of allergic and nonallergic rhinitis","volume":"115","author":[{"family":"Gosepath","given":"Jan"},{"family":"Amedee","given":"Ronald G."},{"family":"Mann","given":"Wolf J."}],"issued":{"date-parts":[["2005",3]]}}}],"schema":"https://github.com/citation-style-language/schema/raw/master/csl-citation.json"} </w:instrText>
      </w:r>
      <w:r w:rsidR="00492D5C" w:rsidRPr="00935F69">
        <w:rPr>
          <w:szCs w:val="30"/>
          <w:shd w:val="clear" w:color="auto" w:fill="FFFFFF"/>
        </w:rPr>
        <w:fldChar w:fldCharType="separate"/>
      </w:r>
      <w:r w:rsidR="00D27D59" w:rsidRPr="00935F69">
        <w:t>[</w:t>
      </w:r>
      <w:r w:rsidR="006838D5" w:rsidRPr="00935F69">
        <w:t>21</w:t>
      </w:r>
      <w:r w:rsidR="00E15A59" w:rsidRPr="00935F69">
        <w:t>]</w:t>
      </w:r>
      <w:r w:rsidR="00492D5C" w:rsidRPr="00935F69">
        <w:rPr>
          <w:szCs w:val="30"/>
          <w:shd w:val="clear" w:color="auto" w:fill="FFFFFF"/>
        </w:rPr>
        <w:fldChar w:fldCharType="end"/>
      </w:r>
      <w:r w:rsidR="00E15A59" w:rsidRPr="00935F69">
        <w:rPr>
          <w:szCs w:val="30"/>
          <w:shd w:val="clear" w:color="auto" w:fill="FFFFFF"/>
        </w:rPr>
        <w:t>.</w:t>
      </w:r>
      <w:r w:rsidR="00E40B5C" w:rsidRPr="00935F69">
        <w:rPr>
          <w:szCs w:val="30"/>
          <w:shd w:val="clear" w:color="auto" w:fill="FFFFFF"/>
        </w:rPr>
        <w:t xml:space="preserve"> </w:t>
      </w:r>
    </w:p>
    <w:p w14:paraId="2C307A36" w14:textId="5FE1E3B2" w:rsidR="00862C88" w:rsidRPr="00935F69" w:rsidRDefault="00E40B5C" w:rsidP="00935F69">
      <w:pPr>
        <w:spacing w:line="276" w:lineRule="auto"/>
        <w:jc w:val="both"/>
      </w:pPr>
      <w:r w:rsidRPr="00DF75F3">
        <w:t xml:space="preserve">L'asthme allergique est une maladie </w:t>
      </w:r>
      <w:r w:rsidRPr="0004131C">
        <w:t>inflammatoire des bronches, liée</w:t>
      </w:r>
      <w:r w:rsidRPr="00935F69">
        <w:t xml:space="preserve"> à l'inhalation des allergènes caractérisé par des symptôme une dyspnée à l’expiration (gêne respiratoire), une respiration sifflante</w:t>
      </w:r>
      <w:r w:rsidR="0004131C">
        <w:t>,</w:t>
      </w:r>
      <w:r w:rsidRPr="0004131C">
        <w:t xml:space="preserve"> une toux sèche, une douleur ou sensation de pesanteur dans la, une respiration plus lent</w:t>
      </w:r>
      <w:r w:rsidRPr="00935F69">
        <w:t>e chez l’adulte et plus rapide chez l’enfant, il concerne 50% des asthme chez l’adulte</w:t>
      </w:r>
      <w:r w:rsidR="00376FA1" w:rsidRPr="00935F69">
        <w:t>.</w:t>
      </w:r>
    </w:p>
    <w:p w14:paraId="717C3AD0" w14:textId="77E91434" w:rsidR="0004131C" w:rsidRDefault="00842789">
      <w:pPr>
        <w:rPr>
          <w:szCs w:val="30"/>
          <w:shd w:val="clear" w:color="auto" w:fill="FFFFFF"/>
        </w:rPr>
      </w:pPr>
      <w:r>
        <w:rPr>
          <w:szCs w:val="30"/>
          <w:shd w:val="clear" w:color="auto" w:fill="FFFFFF"/>
        </w:rPr>
        <w:t>Le test de provocation nasale (TPN) a été largement utilisé dans les recherches scientifiques portant sur les mécanismes physiopathologiques de la rhinite allergique et non allergique. En raison des similitudes connues entre ces mécanismes dans</w:t>
      </w:r>
      <w:r w:rsidR="00C527D1">
        <w:rPr>
          <w:szCs w:val="30"/>
          <w:shd w:val="clear" w:color="auto" w:fill="FFFFFF"/>
        </w:rPr>
        <w:t xml:space="preserve"> </w:t>
      </w:r>
      <w:r>
        <w:rPr>
          <w:szCs w:val="30"/>
          <w:shd w:val="clear" w:color="auto" w:fill="FFFFFF"/>
        </w:rPr>
        <w:t>des voies respiratoires supérieures et inférieures, certaines de ces études ont pu dévoiler des aspects de l'</w:t>
      </w:r>
      <w:r w:rsidR="00B1604D">
        <w:rPr>
          <w:szCs w:val="30"/>
          <w:shd w:val="clear" w:color="auto" w:fill="FFFFFF"/>
        </w:rPr>
        <w:t>hyper-réactivité</w:t>
      </w:r>
      <w:r>
        <w:rPr>
          <w:szCs w:val="30"/>
          <w:shd w:val="clear" w:color="auto" w:fill="FFFFFF"/>
        </w:rPr>
        <w:t xml:space="preserve"> des voies respiratoires inférieures.</w:t>
      </w:r>
      <w:r w:rsidR="00C527D1">
        <w:rPr>
          <w:szCs w:val="30"/>
          <w:shd w:val="clear" w:color="auto" w:fill="FFFFFF"/>
        </w:rPr>
        <w:t xml:space="preserve"> </w:t>
      </w:r>
    </w:p>
    <w:p w14:paraId="0C06FAB1" w14:textId="6DAD997D" w:rsidR="00842789" w:rsidRDefault="00842789" w:rsidP="00935F69">
      <w:pPr>
        <w:rPr>
          <w:szCs w:val="30"/>
          <w:shd w:val="clear" w:color="auto" w:fill="FFFFFF"/>
        </w:rPr>
      </w:pPr>
      <w:r>
        <w:rPr>
          <w:szCs w:val="30"/>
          <w:shd w:val="clear" w:color="auto" w:fill="FFFFFF"/>
        </w:rPr>
        <w:t>En pratique, le TPN reproduit les réactions pathologiques</w:t>
      </w:r>
      <w:r w:rsidR="00E40B5C">
        <w:rPr>
          <w:szCs w:val="30"/>
          <w:shd w:val="clear" w:color="auto" w:fill="FFFFFF"/>
        </w:rPr>
        <w:t xml:space="preserve"> </w:t>
      </w:r>
      <w:r>
        <w:rPr>
          <w:szCs w:val="30"/>
          <w:shd w:val="clear" w:color="auto" w:fill="FFFFFF"/>
        </w:rPr>
        <w:t>de la muqueuse nasale hyperactive ou allergique à certaines</w:t>
      </w:r>
      <w:r w:rsidR="00C527D1">
        <w:rPr>
          <w:szCs w:val="30"/>
          <w:shd w:val="clear" w:color="auto" w:fill="FFFFFF"/>
        </w:rPr>
        <w:t xml:space="preserve"> </w:t>
      </w:r>
      <w:r>
        <w:rPr>
          <w:szCs w:val="30"/>
          <w:shd w:val="clear" w:color="auto" w:fill="FFFFFF"/>
        </w:rPr>
        <w:t>conditions normalisées et contrôlées.</w:t>
      </w:r>
      <w:r w:rsidR="00C527D1">
        <w:rPr>
          <w:szCs w:val="30"/>
          <w:shd w:val="clear" w:color="auto" w:fill="FFFFFF"/>
        </w:rPr>
        <w:t xml:space="preserve"> </w:t>
      </w:r>
      <w:r>
        <w:rPr>
          <w:szCs w:val="30"/>
          <w:shd w:val="clear" w:color="auto" w:fill="FFFFFF"/>
        </w:rPr>
        <w:t>Bien que le</w:t>
      </w:r>
      <w:r w:rsidR="00B1604D">
        <w:rPr>
          <w:szCs w:val="30"/>
          <w:shd w:val="clear" w:color="auto" w:fill="FFFFFF"/>
        </w:rPr>
        <w:t xml:space="preserve"> TPN</w:t>
      </w:r>
      <w:r>
        <w:rPr>
          <w:szCs w:val="30"/>
          <w:shd w:val="clear" w:color="auto" w:fill="FFFFFF"/>
        </w:rPr>
        <w:t xml:space="preserve"> </w:t>
      </w:r>
      <w:r w:rsidRPr="00935F69">
        <w:rPr>
          <w:strike/>
          <w:szCs w:val="30"/>
          <w:shd w:val="clear" w:color="auto" w:fill="FFFFFF"/>
        </w:rPr>
        <w:t>NPT</w:t>
      </w:r>
      <w:r>
        <w:rPr>
          <w:szCs w:val="30"/>
          <w:shd w:val="clear" w:color="auto" w:fill="FFFFFF"/>
        </w:rPr>
        <w:t xml:space="preserve"> ait été établi comme une procédure standardisée d'évaluation clinique dans la plupart des pays européens,</w:t>
      </w:r>
      <w:r w:rsidR="00B1604D">
        <w:rPr>
          <w:szCs w:val="30"/>
          <w:shd w:val="clear" w:color="auto" w:fill="FFFFFF"/>
        </w:rPr>
        <w:t xml:space="preserve"> </w:t>
      </w:r>
      <w:r>
        <w:rPr>
          <w:szCs w:val="30"/>
          <w:shd w:val="clear" w:color="auto" w:fill="FFFFFF"/>
        </w:rPr>
        <w:t>son acceptation aux États-Unis, où elle est principalement</w:t>
      </w:r>
      <w:r w:rsidR="00C527D1">
        <w:rPr>
          <w:szCs w:val="30"/>
          <w:shd w:val="clear" w:color="auto" w:fill="FFFFFF"/>
        </w:rPr>
        <w:t xml:space="preserve"> </w:t>
      </w:r>
      <w:r>
        <w:rPr>
          <w:szCs w:val="30"/>
          <w:shd w:val="clear" w:color="auto" w:fill="FFFFFF"/>
        </w:rPr>
        <w:t>utilisée pour des enquêtes scientifiques, est encore limitée.</w:t>
      </w:r>
      <w:r w:rsidR="00C527D1">
        <w:rPr>
          <w:szCs w:val="30"/>
          <w:shd w:val="clear" w:color="auto" w:fill="FFFFFF"/>
        </w:rPr>
        <w:t xml:space="preserve"> </w:t>
      </w:r>
      <w:r>
        <w:rPr>
          <w:szCs w:val="30"/>
          <w:shd w:val="clear" w:color="auto" w:fill="FFFFFF"/>
        </w:rPr>
        <w:t>La principale cible</w:t>
      </w:r>
      <w:r w:rsidR="00B1604D">
        <w:rPr>
          <w:szCs w:val="30"/>
          <w:shd w:val="clear" w:color="auto" w:fill="FFFFFF"/>
        </w:rPr>
        <w:t xml:space="preserve"> de</w:t>
      </w:r>
      <w:r>
        <w:rPr>
          <w:szCs w:val="30"/>
          <w:shd w:val="clear" w:color="auto" w:fill="FFFFFF"/>
        </w:rPr>
        <w:t xml:space="preserve"> </w:t>
      </w:r>
      <w:r w:rsidR="0004131C">
        <w:rPr>
          <w:szCs w:val="30"/>
          <w:shd w:val="clear" w:color="auto" w:fill="FFFFFF"/>
        </w:rPr>
        <w:t>diagnostic</w:t>
      </w:r>
      <w:r>
        <w:rPr>
          <w:szCs w:val="30"/>
          <w:shd w:val="clear" w:color="auto" w:fill="FFFFFF"/>
        </w:rPr>
        <w:t xml:space="preserve"> du TPN est l'allergie aux substances inhalées</w:t>
      </w:r>
      <w:r w:rsidR="00C527D1">
        <w:rPr>
          <w:szCs w:val="30"/>
          <w:shd w:val="clear" w:color="auto" w:fill="FFFFFF"/>
        </w:rPr>
        <w:t xml:space="preserve"> qui peu</w:t>
      </w:r>
      <w:r w:rsidR="00B24FB6">
        <w:rPr>
          <w:szCs w:val="30"/>
          <w:shd w:val="clear" w:color="auto" w:fill="FFFFFF"/>
        </w:rPr>
        <w:t>t</w:t>
      </w:r>
      <w:r w:rsidR="00C527D1">
        <w:rPr>
          <w:szCs w:val="30"/>
          <w:shd w:val="clear" w:color="auto" w:fill="FFFFFF"/>
        </w:rPr>
        <w:t xml:space="preserve"> </w:t>
      </w:r>
      <w:r w:rsidR="00C527D1" w:rsidRPr="00D65C5E">
        <w:rPr>
          <w:szCs w:val="30"/>
          <w:shd w:val="clear" w:color="auto" w:fill="FFFFFF"/>
        </w:rPr>
        <w:t xml:space="preserve">être </w:t>
      </w:r>
      <w:r w:rsidR="006332ED">
        <w:rPr>
          <w:szCs w:val="30"/>
          <w:shd w:val="clear" w:color="auto" w:fill="FFFFFF"/>
        </w:rPr>
        <w:t xml:space="preserve">sous </w:t>
      </w:r>
      <w:r w:rsidR="00980810">
        <w:rPr>
          <w:szCs w:val="30"/>
          <w:shd w:val="clear" w:color="auto" w:fill="FFFFFF"/>
        </w:rPr>
        <w:t>forme d’</w:t>
      </w:r>
      <w:r w:rsidR="00492D5C" w:rsidRPr="00935F69">
        <w:rPr>
          <w:szCs w:val="30"/>
          <w:shd w:val="clear" w:color="auto" w:fill="FFFFFF"/>
        </w:rPr>
        <w:t xml:space="preserve">agents de haut poids </w:t>
      </w:r>
      <w:r w:rsidR="00B1604D" w:rsidRPr="00B1604D">
        <w:rPr>
          <w:szCs w:val="30"/>
          <w:shd w:val="clear" w:color="auto" w:fill="FFFFFF"/>
        </w:rPr>
        <w:t>moléculaire</w:t>
      </w:r>
      <w:r w:rsidR="00492D5C" w:rsidRPr="00935F69">
        <w:rPr>
          <w:szCs w:val="30"/>
          <w:shd w:val="clear" w:color="auto" w:fill="FFFFFF"/>
        </w:rPr>
        <w:t xml:space="preserve"> </w:t>
      </w:r>
      <w:r w:rsidR="00440AF7">
        <w:rPr>
          <w:szCs w:val="30"/>
          <w:shd w:val="clear" w:color="auto" w:fill="FFFFFF"/>
        </w:rPr>
        <w:t xml:space="preserve">(HPM) </w:t>
      </w:r>
      <w:r w:rsidR="00752A13">
        <w:rPr>
          <w:szCs w:val="30"/>
          <w:shd w:val="clear" w:color="auto" w:fill="FFFFFF"/>
        </w:rPr>
        <w:t>tel</w:t>
      </w:r>
      <w:r w:rsidR="00E57B3D">
        <w:rPr>
          <w:szCs w:val="30"/>
          <w:shd w:val="clear" w:color="auto" w:fill="FFFFFF"/>
        </w:rPr>
        <w:t>s</w:t>
      </w:r>
      <w:r w:rsidR="00752A13">
        <w:rPr>
          <w:szCs w:val="30"/>
          <w:shd w:val="clear" w:color="auto" w:fill="FFFFFF"/>
        </w:rPr>
        <w:t xml:space="preserve"> que </w:t>
      </w:r>
      <w:r w:rsidR="00980810">
        <w:rPr>
          <w:szCs w:val="30"/>
          <w:shd w:val="clear" w:color="auto" w:fill="FFFFFF"/>
        </w:rPr>
        <w:t>les</w:t>
      </w:r>
      <w:r w:rsidR="00492D5C" w:rsidRPr="00935F69">
        <w:rPr>
          <w:szCs w:val="30"/>
          <w:shd w:val="clear" w:color="auto" w:fill="FFFFFF"/>
        </w:rPr>
        <w:t xml:space="preserve"> </w:t>
      </w:r>
      <w:r w:rsidR="00B1604D" w:rsidRPr="00B1604D">
        <w:rPr>
          <w:szCs w:val="30"/>
          <w:shd w:val="clear" w:color="auto" w:fill="FFFFFF"/>
        </w:rPr>
        <w:t>protéine</w:t>
      </w:r>
      <w:r w:rsidR="00B24FB6">
        <w:rPr>
          <w:szCs w:val="30"/>
          <w:shd w:val="clear" w:color="auto" w:fill="FFFFFF"/>
        </w:rPr>
        <w:t>s</w:t>
      </w:r>
      <w:r w:rsidR="00492D5C" w:rsidRPr="00935F69">
        <w:rPr>
          <w:szCs w:val="30"/>
          <w:shd w:val="clear" w:color="auto" w:fill="FFFFFF"/>
        </w:rPr>
        <w:t xml:space="preserve"> d'origine végétale ou animale</w:t>
      </w:r>
      <w:r w:rsidR="00935F69">
        <w:rPr>
          <w:szCs w:val="30"/>
          <w:shd w:val="clear" w:color="auto" w:fill="FFFFFF"/>
        </w:rPr>
        <w:t xml:space="preserve">, </w:t>
      </w:r>
      <w:r w:rsidR="00980810">
        <w:rPr>
          <w:szCs w:val="30"/>
          <w:shd w:val="clear" w:color="auto" w:fill="FFFFFF"/>
        </w:rPr>
        <w:t>ou d’</w:t>
      </w:r>
      <w:r w:rsidR="00492D5C" w:rsidRPr="00935F69">
        <w:rPr>
          <w:szCs w:val="30"/>
          <w:shd w:val="clear" w:color="auto" w:fill="FFFFFF"/>
        </w:rPr>
        <w:t>agents de bas poids moléculaire (</w:t>
      </w:r>
      <w:r w:rsidR="00752A13">
        <w:rPr>
          <w:szCs w:val="30"/>
          <w:shd w:val="clear" w:color="auto" w:fill="FFFFFF"/>
        </w:rPr>
        <w:t>BPM</w:t>
      </w:r>
      <w:r w:rsidR="00492D5C" w:rsidRPr="00935F69">
        <w:rPr>
          <w:szCs w:val="30"/>
          <w:shd w:val="clear" w:color="auto" w:fill="FFFFFF"/>
        </w:rPr>
        <w:t xml:space="preserve">) tels que </w:t>
      </w:r>
      <w:r w:rsidR="00B1604D">
        <w:rPr>
          <w:szCs w:val="30"/>
          <w:shd w:val="clear" w:color="auto" w:fill="FFFFFF"/>
        </w:rPr>
        <w:t xml:space="preserve">les </w:t>
      </w:r>
      <w:r w:rsidR="00492D5C" w:rsidRPr="00935F69">
        <w:rPr>
          <w:szCs w:val="30"/>
          <w:shd w:val="clear" w:color="auto" w:fill="FFFFFF"/>
        </w:rPr>
        <w:t>produits chimiques réactifs, métaux et poussières de bois</w:t>
      </w:r>
      <w:r w:rsidR="00D65C5E">
        <w:rPr>
          <w:szCs w:val="30"/>
          <w:shd w:val="clear" w:color="auto" w:fill="FFFFFF"/>
        </w:rPr>
        <w:t xml:space="preserve"> [21]. Le TPN est</w:t>
      </w:r>
      <w:r>
        <w:rPr>
          <w:szCs w:val="30"/>
          <w:shd w:val="clear" w:color="auto" w:fill="FFFFFF"/>
        </w:rPr>
        <w:t xml:space="preserve"> également applicable à d'autres domaines tels que les </w:t>
      </w:r>
      <w:r w:rsidR="00935F69">
        <w:rPr>
          <w:szCs w:val="30"/>
          <w:shd w:val="clear" w:color="auto" w:fill="FFFFFF"/>
        </w:rPr>
        <w:t>questions pharmacologiques</w:t>
      </w:r>
      <w:r>
        <w:rPr>
          <w:szCs w:val="30"/>
          <w:shd w:val="clear" w:color="auto" w:fill="FFFFFF"/>
        </w:rPr>
        <w:t xml:space="preserve"> ainsi que les questions concernant les effets</w:t>
      </w:r>
      <w:r w:rsidR="00B24FB6">
        <w:rPr>
          <w:szCs w:val="30"/>
          <w:shd w:val="clear" w:color="auto" w:fill="FFFFFF"/>
        </w:rPr>
        <w:t xml:space="preserve"> </w:t>
      </w:r>
      <w:r>
        <w:rPr>
          <w:szCs w:val="30"/>
          <w:shd w:val="clear" w:color="auto" w:fill="FFFFFF"/>
        </w:rPr>
        <w:t>irritants des substances utilisées dans le cadre professionnel</w:t>
      </w:r>
      <w:r w:rsidR="00B24FB6">
        <w:rPr>
          <w:szCs w:val="30"/>
          <w:shd w:val="clear" w:color="auto" w:fill="FFFFFF"/>
        </w:rPr>
        <w:t xml:space="preserve"> </w:t>
      </w:r>
      <w:r>
        <w:rPr>
          <w:szCs w:val="30"/>
          <w:shd w:val="clear" w:color="auto" w:fill="FFFFFF"/>
        </w:rPr>
        <w:t xml:space="preserve">.Les premières descriptions sont de </w:t>
      </w:r>
      <w:r w:rsidRPr="00F60373">
        <w:rPr>
          <w:szCs w:val="30"/>
          <w:shd w:val="clear" w:color="auto" w:fill="FFFFFF"/>
        </w:rPr>
        <w:t>Blackley</w:t>
      </w:r>
      <w:r>
        <w:rPr>
          <w:szCs w:val="30"/>
          <w:shd w:val="clear" w:color="auto" w:fill="FFFFFF"/>
        </w:rPr>
        <w:t xml:space="preserve"> en</w:t>
      </w:r>
      <w:r w:rsidR="00935F69">
        <w:rPr>
          <w:szCs w:val="30"/>
          <w:shd w:val="clear" w:color="auto" w:fill="FFFFFF"/>
        </w:rPr>
        <w:t xml:space="preserve"> </w:t>
      </w:r>
      <w:r>
        <w:rPr>
          <w:szCs w:val="30"/>
          <w:shd w:val="clear" w:color="auto" w:fill="FFFFFF"/>
        </w:rPr>
        <w:t>1873 et l’expérience consistait à appliquer des grains de</w:t>
      </w:r>
      <w:r w:rsidR="00B24FB6">
        <w:rPr>
          <w:szCs w:val="30"/>
          <w:shd w:val="clear" w:color="auto" w:fill="FFFFFF"/>
        </w:rPr>
        <w:t xml:space="preserve"> </w:t>
      </w:r>
      <w:r>
        <w:rPr>
          <w:szCs w:val="30"/>
          <w:shd w:val="clear" w:color="auto" w:fill="FFFFFF"/>
        </w:rPr>
        <w:t>pollens au niveau de la muqueuse nasale afin d’évaluer</w:t>
      </w:r>
      <w:r w:rsidR="00B24FB6">
        <w:rPr>
          <w:szCs w:val="30"/>
          <w:shd w:val="clear" w:color="auto" w:fill="FFFFFF"/>
        </w:rPr>
        <w:t xml:space="preserve"> </w:t>
      </w:r>
      <w:r>
        <w:rPr>
          <w:szCs w:val="30"/>
          <w:shd w:val="clear" w:color="auto" w:fill="FFFFFF"/>
        </w:rPr>
        <w:t>les réactions cliniques induites</w:t>
      </w:r>
      <w:r w:rsidR="00492D5C">
        <w:fldChar w:fldCharType="begin"/>
      </w:r>
      <w:r>
        <w:rPr>
          <w:szCs w:val="30"/>
          <w:shd w:val="clear" w:color="auto" w:fill="FFFFFF"/>
        </w:rPr>
        <w:instrText>ADDIN ZOTERO_ITEM CSL_CITATION {"citationID":"D8Cyu0da","properties":{"formattedCitation":"[1], [2]","plainCitation":"[1], [2]","noteIndex":0},"citationItems":[{"id":"pCPHrGJO/7I21M7zt","uris":["http://zotero.org/users/8240832/items/Y3DFQCPS"],"itemData":{"id":1211,"type":"article-journal","abstract":"Standardized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Laryngoscope","DOI":"10.1097/01.MLG.0000149682.56426.6B","ISSN":"0023-852X","issue":"3","journalAbbreviation":"Laryngoscope","language":"eng","note":"PMID: 15744168","page":"512-516","source":"PubMed","title":"Nasal provocation testing as an international standard for evaluation of allergic and nonallergic rhinitis","volume":"115","author":[{"family":"Gosepath","given":"Jan"},{"family":"Amedee","given":"Ronald G."},{"family":"Mann","given":"Wolf J."}],"issued":{"date-parts":[["2005",3]]}},"label":"page"},{"id":"pCPHrGJO/RDsnrb7N","uris":["http://zotero.org/users/8240832/items/JXDZPMZ8"],"itemData":{"id":1263,"type":"article-journal","abstract":"Purpose: We aimed to determine appropriate antigen concentrations and the right time to evaluate intranasal changes when performing a nasal provocation test (NPT). Also, we sought to analyze the diagnostic usefulness of individual nasal symptom and peak nasal inspiratory flow (PNIF). Materials and Methods: We divided 46 patients into allergic rhinitis (AR) group (n=19) and a non-allergic rhinitis (NAR) group (n=27). We performed intranasal challenge with 100 AU/mL of Dermatophagoides pteronyssinus (DP) and measured changes in nasal symptoms [scored using the visual analogue scale (VAS)] and PNIF%. If the patient showed significant changes, VAS and PNIF were assessed again after another 15 minutes. In patients without significant changes, we administered 1000 AU/mL and measured changes in nasal symptoms and PNIF% after 15 and 30 minutes. Results: Fifteen minutes after the 100 AU/mL challenge, the AR group showed more significant VAS changes in all nasal symptoms, total nasal symptom score (TNSS), and PNIF% change than the NAR group. Among the AR group, patients who did not respond to 100 AU/mL exhibited less significant differences relative to the NAR group, even after 1000 AU/mL challenge. Receiver operating characteristic curve analysis for VAS changes 15 minutes after 100 AU/mL challenge revealed that all nasal symptoms had area under the curve (AUC) values of &gt;= 0.84 (p&lt;0.001). TNSS change had an AUC value of 0.929 (p&lt;0.001), while PNIF% change had an AUC value of 0.834. Conclusion: We could determine the optimal concentration (100 AU/mL), timing (15 minutes after challenge), and parameters (changes in TNSS and PNIF%) when performing NPT.","container-title":"Yonsei Medical Journal","DOI":"10.3349/ymj.2021.62.8.750","ISSN":"0513-5796","issue":"8","journalAbbreviation":"Yonsei Med. J.","language":"English","note":"publisher-place: Seoul\npublisher: Yonsei Univ Coll Medicine\nWOS:000697380600010","page":"750-757","source":"Web of Science Nextgen","title":"Appropriate Antigen Concentrations and Timing of a Nasal Provocation Test","volume":"62","author":[{"family":"Kim","given":"Young Hyo"}],"issued":{"date-parts":[["2021",8]]}},"label":"page"}],"schema":"https://github.com/citation-style-language/schema/raw/master/csl-citation.json"}</w:instrText>
      </w:r>
      <w:r w:rsidR="00492D5C">
        <w:rPr>
          <w:szCs w:val="30"/>
          <w:shd w:val="clear" w:color="auto" w:fill="FFFFFF"/>
        </w:rPr>
        <w:fldChar w:fldCharType="separate"/>
      </w:r>
      <w:r>
        <w:t>[4], [3]</w:t>
      </w:r>
      <w:r w:rsidR="00492D5C">
        <w:rPr>
          <w:szCs w:val="30"/>
          <w:shd w:val="clear" w:color="auto" w:fill="FFFFFF"/>
        </w:rPr>
        <w:fldChar w:fldCharType="end"/>
      </w:r>
      <w:r>
        <w:rPr>
          <w:szCs w:val="30"/>
          <w:shd w:val="clear" w:color="auto" w:fill="FFFFFF"/>
        </w:rPr>
        <w:t>.</w:t>
      </w:r>
    </w:p>
    <w:p w14:paraId="02CC1DD7" w14:textId="77777777" w:rsidR="00E40B5C" w:rsidDel="00C527D1" w:rsidRDefault="00E40B5C" w:rsidP="00C527D1">
      <w:pPr>
        <w:pStyle w:val="Sansinterligne"/>
        <w:rPr>
          <w:del w:id="59" w:author="youssef" w:date="2022-09-15T10:30:00Z"/>
          <w:szCs w:val="30"/>
          <w:shd w:val="clear" w:color="auto" w:fill="FFFFFF"/>
        </w:rPr>
      </w:pPr>
    </w:p>
    <w:p w14:paraId="6BA163CC" w14:textId="3C132C0C" w:rsidR="009A0A79" w:rsidRPr="0054660C" w:rsidDel="00496636" w:rsidRDefault="00E15A59" w:rsidP="00842789">
      <w:pPr>
        <w:pStyle w:val="Sansinterligne"/>
        <w:rPr>
          <w:del w:id="60" w:author="BENKHALLOUF Youssef (EXT) ResgCftScrDef" w:date="2022-09-15T21:07:00Z"/>
        </w:rPr>
      </w:pPr>
      <w:r>
        <w:rPr>
          <w:szCs w:val="30"/>
          <w:shd w:val="clear" w:color="auto" w:fill="FFFFFF"/>
        </w:rPr>
        <w:t xml:space="preserve">Les TPN permettent d’étudier la muqueuse </w:t>
      </w:r>
      <w:r w:rsidR="00204B9D">
        <w:rPr>
          <w:szCs w:val="30"/>
          <w:shd w:val="clear" w:color="auto" w:fill="FFFFFF"/>
        </w:rPr>
        <w:t>nasale de</w:t>
      </w:r>
      <w:r>
        <w:rPr>
          <w:szCs w:val="30"/>
          <w:shd w:val="clear" w:color="auto" w:fill="FFFFFF"/>
        </w:rPr>
        <w:t xml:space="preserve"> manière sûre et non invasive en simulant des réactions allergiques </w:t>
      </w:r>
      <w:r w:rsidR="00551A39">
        <w:rPr>
          <w:szCs w:val="30"/>
          <w:shd w:val="clear" w:color="auto" w:fill="FFFFFF"/>
        </w:rPr>
        <w:t xml:space="preserve">et irritatives. La surveillance et la mesure objective du résultat peuvent être </w:t>
      </w:r>
      <w:r w:rsidR="00D27D59">
        <w:rPr>
          <w:szCs w:val="30"/>
          <w:shd w:val="clear" w:color="auto" w:fill="FFFFFF"/>
        </w:rPr>
        <w:t>effectuées</w:t>
      </w:r>
      <w:r w:rsidR="00551A39">
        <w:rPr>
          <w:szCs w:val="30"/>
          <w:shd w:val="clear" w:color="auto" w:fill="FFFFFF"/>
        </w:rPr>
        <w:t xml:space="preserve"> en utilisant </w:t>
      </w:r>
      <w:r w:rsidR="00976D95">
        <w:rPr>
          <w:szCs w:val="30"/>
          <w:shd w:val="clear" w:color="auto" w:fill="FFFFFF"/>
        </w:rPr>
        <w:t>d</w:t>
      </w:r>
      <w:r w:rsidR="00551A39">
        <w:rPr>
          <w:szCs w:val="30"/>
          <w:shd w:val="clear" w:color="auto" w:fill="FFFFFF"/>
        </w:rPr>
        <w:t xml:space="preserve">es </w:t>
      </w:r>
      <w:r w:rsidR="00976D95">
        <w:rPr>
          <w:szCs w:val="30"/>
          <w:shd w:val="clear" w:color="auto" w:fill="FFFFFF"/>
        </w:rPr>
        <w:t>méthodes</w:t>
      </w:r>
      <w:r w:rsidR="00551A39">
        <w:rPr>
          <w:szCs w:val="30"/>
          <w:shd w:val="clear" w:color="auto" w:fill="FFFFFF"/>
        </w:rPr>
        <w:t xml:space="preserve"> recommandées</w:t>
      </w:r>
      <w:r w:rsidR="00976D95">
        <w:rPr>
          <w:szCs w:val="30"/>
          <w:shd w:val="clear" w:color="auto" w:fill="FFFFFF"/>
        </w:rPr>
        <w:t xml:space="preserve"> qui donnent au test une meilleure crédibilité et reproductibilité. C’est dans </w:t>
      </w:r>
      <w:r w:rsidR="009A0A79" w:rsidRPr="0054660C">
        <w:t xml:space="preserve">le cadre de la diversité </w:t>
      </w:r>
      <w:r w:rsidR="00976D95">
        <w:t>de c</w:t>
      </w:r>
      <w:r w:rsidR="009A0A79" w:rsidRPr="0054660C">
        <w:t xml:space="preserve">es méthodes que s’inscrit </w:t>
      </w:r>
      <w:r w:rsidR="00976D95">
        <w:t xml:space="preserve">l’objectif de ce travail </w:t>
      </w:r>
      <w:r w:rsidR="009A0A79" w:rsidRPr="0054660C">
        <w:t xml:space="preserve">qui </w:t>
      </w:r>
      <w:r w:rsidR="00204B9D" w:rsidRPr="0054660C">
        <w:t>vise, à</w:t>
      </w:r>
      <w:r w:rsidR="009A0A79" w:rsidRPr="0054660C">
        <w:t xml:space="preserve"> décrire les différentes méthodes de </w:t>
      </w:r>
      <w:r w:rsidR="00E05E91">
        <w:t>TPN</w:t>
      </w:r>
      <w:r w:rsidR="009A0A79" w:rsidRPr="0054660C">
        <w:t xml:space="preserve"> pour le diagnostic des allergies respiratoire</w:t>
      </w:r>
      <w:r w:rsidR="009A0A79">
        <w:t>s</w:t>
      </w:r>
      <w:r w:rsidR="009A0A79" w:rsidRPr="0054660C">
        <w:t xml:space="preserve"> professionnelles</w:t>
      </w:r>
      <w:r w:rsidR="009A0A79">
        <w:t xml:space="preserve">, et </w:t>
      </w:r>
      <w:r w:rsidR="005A5E54">
        <w:t xml:space="preserve">à </w:t>
      </w:r>
      <w:r w:rsidR="005A5E54" w:rsidRPr="0054660C">
        <w:t>évaluer</w:t>
      </w:r>
      <w:r w:rsidR="009A0A79" w:rsidRPr="0054660C">
        <w:t xml:space="preserve"> la </w:t>
      </w:r>
      <w:r w:rsidR="00416E18" w:rsidRPr="0054660C">
        <w:t>rhino manométrie</w:t>
      </w:r>
      <w:r w:rsidR="009A0A79" w:rsidRPr="0054660C">
        <w:t xml:space="preserve"> dans une base de données de pathologies professionnelles </w:t>
      </w:r>
      <w:r w:rsidR="00496636">
        <w:t>à</w:t>
      </w:r>
      <w:r w:rsidR="00496636" w:rsidRPr="00BF504F">
        <w:t xml:space="preserve"> </w:t>
      </w:r>
      <w:r w:rsidR="00496636" w:rsidRPr="00496636">
        <w:t xml:space="preserve">l’unité </w:t>
      </w:r>
      <w:r w:rsidR="00496636" w:rsidRPr="00496636">
        <w:t>C</w:t>
      </w:r>
      <w:r w:rsidR="00496636" w:rsidRPr="00496636">
        <w:t>onsultation de pathologie professionnelle du centre antipoison (hôpital Lariboisière – Fernand Widal AP-HP) de Paris</w:t>
      </w:r>
      <w:r w:rsidR="00496636" w:rsidRPr="00496636" w:rsidDel="00496636">
        <w:t xml:space="preserve"> </w:t>
      </w:r>
    </w:p>
    <w:p w14:paraId="297E66C6" w14:textId="77777777" w:rsidR="002A79EE" w:rsidRDefault="002A79EE" w:rsidP="006C1179">
      <w:pPr>
        <w:spacing w:after="160" w:line="276" w:lineRule="auto"/>
        <w:jc w:val="both"/>
      </w:pPr>
    </w:p>
    <w:p w14:paraId="2A276303" w14:textId="1BB31645" w:rsidR="00B82247" w:rsidRDefault="00B82247" w:rsidP="006C1179">
      <w:pPr>
        <w:spacing w:after="160" w:line="276" w:lineRule="auto"/>
        <w:jc w:val="both"/>
        <w:rPr>
          <w:b/>
          <w:bCs/>
        </w:rPr>
      </w:pPr>
      <w:r w:rsidRPr="009F4AA2">
        <w:rPr>
          <w:b/>
          <w:bCs/>
        </w:rPr>
        <w:lastRenderedPageBreak/>
        <w:t xml:space="preserve">Objectif : </w:t>
      </w:r>
      <w:r>
        <w:rPr>
          <w:b/>
          <w:bCs/>
        </w:rPr>
        <w:tab/>
      </w:r>
    </w:p>
    <w:p w14:paraId="440E425B" w14:textId="4C53DA7C" w:rsidR="006C1179" w:rsidRPr="00496636" w:rsidRDefault="007D2F5C" w:rsidP="006C1179">
      <w:pPr>
        <w:spacing w:after="160" w:line="276" w:lineRule="auto"/>
        <w:jc w:val="both"/>
      </w:pPr>
      <w:r>
        <w:t>L’objectif de cette étude est de d</w:t>
      </w:r>
      <w:r w:rsidR="008F3774" w:rsidRPr="00496636">
        <w:t xml:space="preserve">écrire les différentes méthodes de test de provocation nasale pour le diagnostic des allergies respiratoires professionnelles </w:t>
      </w:r>
      <w:r w:rsidR="00496636">
        <w:t>et ce pour</w:t>
      </w:r>
      <w:r w:rsidR="00D754E4" w:rsidRPr="00496636">
        <w:t> </w:t>
      </w:r>
      <w:r w:rsidR="00725DBB" w:rsidRPr="00496636">
        <w:t>f</w:t>
      </w:r>
      <w:r w:rsidR="00D754E4" w:rsidRPr="00496636">
        <w:t>aire</w:t>
      </w:r>
      <w:r w:rsidR="008F3774" w:rsidRPr="00496636">
        <w:t xml:space="preserve"> une étude descriptive des résultats de </w:t>
      </w:r>
      <w:r w:rsidR="00B50A86" w:rsidRPr="00496636">
        <w:t>rhino manométrie</w:t>
      </w:r>
      <w:r w:rsidR="00725DBB" w:rsidRPr="00496636">
        <w:t xml:space="preserve"> et réaliser </w:t>
      </w:r>
      <w:r w:rsidR="00D754E4" w:rsidRPr="00496636">
        <w:t xml:space="preserve">des analyses </w:t>
      </w:r>
      <w:r w:rsidR="00B50A86" w:rsidRPr="00496636">
        <w:t>d’association entre les résultats du test et la variation de la résistance nasale</w:t>
      </w:r>
      <w:r w:rsidR="00725DBB" w:rsidRPr="00496636">
        <w:t xml:space="preserve"> e</w:t>
      </w:r>
      <w:r w:rsidR="00D754E4" w:rsidRPr="00496636">
        <w:t>n</w:t>
      </w:r>
      <w:r w:rsidR="008F3774" w:rsidRPr="00496636">
        <w:t xml:space="preserve"> fonctions des différent</w:t>
      </w:r>
      <w:r w:rsidR="00204B9D" w:rsidRPr="00496636">
        <w:t>e</w:t>
      </w:r>
      <w:r w:rsidR="008F3774" w:rsidRPr="00496636">
        <w:t xml:space="preserve">s </w:t>
      </w:r>
      <w:r w:rsidR="00204B9D" w:rsidRPr="00496636">
        <w:t>caractéristiques</w:t>
      </w:r>
      <w:r w:rsidR="008F3774" w:rsidRPr="00496636">
        <w:t xml:space="preserve"> des </w:t>
      </w:r>
      <w:r w:rsidR="00B50A86" w:rsidRPr="00496636">
        <w:t>patients.</w:t>
      </w:r>
    </w:p>
    <w:p w14:paraId="721475D9" w14:textId="77777777" w:rsidR="00C527D1" w:rsidRDefault="00C527D1" w:rsidP="006C1179">
      <w:pPr>
        <w:spacing w:after="160" w:line="276" w:lineRule="auto"/>
        <w:jc w:val="both"/>
        <w:rPr>
          <w:b/>
          <w:bCs/>
        </w:rPr>
      </w:pPr>
    </w:p>
    <w:p w14:paraId="15F9E90A" w14:textId="77777777" w:rsidR="00C527D1" w:rsidRDefault="00C527D1" w:rsidP="006C1179">
      <w:pPr>
        <w:spacing w:after="160" w:line="276" w:lineRule="auto"/>
        <w:jc w:val="both"/>
        <w:rPr>
          <w:b/>
          <w:bCs/>
        </w:rPr>
      </w:pPr>
    </w:p>
    <w:p w14:paraId="2F6DEAFE" w14:textId="77777777" w:rsidR="00C527D1" w:rsidRDefault="00C527D1" w:rsidP="006C1179">
      <w:pPr>
        <w:spacing w:after="160" w:line="276" w:lineRule="auto"/>
        <w:jc w:val="both"/>
        <w:rPr>
          <w:b/>
          <w:bCs/>
        </w:rPr>
      </w:pPr>
    </w:p>
    <w:p w14:paraId="26DCDB41" w14:textId="77777777" w:rsidR="00C527D1" w:rsidRDefault="00C527D1" w:rsidP="006C1179">
      <w:pPr>
        <w:spacing w:after="160" w:line="276" w:lineRule="auto"/>
        <w:jc w:val="both"/>
        <w:rPr>
          <w:b/>
          <w:bCs/>
        </w:rPr>
      </w:pPr>
    </w:p>
    <w:p w14:paraId="01D4234F" w14:textId="77777777" w:rsidR="00C527D1" w:rsidRDefault="00C527D1" w:rsidP="006C1179">
      <w:pPr>
        <w:spacing w:after="160" w:line="276" w:lineRule="auto"/>
        <w:jc w:val="both"/>
        <w:rPr>
          <w:b/>
          <w:bCs/>
        </w:rPr>
      </w:pPr>
    </w:p>
    <w:p w14:paraId="425B473F" w14:textId="77777777" w:rsidR="00C527D1" w:rsidRDefault="00C527D1" w:rsidP="006C1179">
      <w:pPr>
        <w:spacing w:after="160" w:line="276" w:lineRule="auto"/>
        <w:jc w:val="both"/>
        <w:rPr>
          <w:b/>
          <w:bCs/>
        </w:rPr>
      </w:pPr>
    </w:p>
    <w:p w14:paraId="42C9028C" w14:textId="77777777" w:rsidR="00C527D1" w:rsidRDefault="00C527D1" w:rsidP="006C1179">
      <w:pPr>
        <w:spacing w:after="160" w:line="276" w:lineRule="auto"/>
        <w:jc w:val="both"/>
        <w:rPr>
          <w:b/>
          <w:bCs/>
        </w:rPr>
      </w:pPr>
    </w:p>
    <w:p w14:paraId="34738A5B" w14:textId="77777777" w:rsidR="00C527D1" w:rsidRDefault="00C527D1" w:rsidP="006C1179">
      <w:pPr>
        <w:spacing w:after="160" w:line="276" w:lineRule="auto"/>
        <w:jc w:val="both"/>
        <w:rPr>
          <w:b/>
          <w:bCs/>
        </w:rPr>
      </w:pPr>
    </w:p>
    <w:p w14:paraId="4F8F8233" w14:textId="77777777" w:rsidR="00C527D1" w:rsidRDefault="00C527D1" w:rsidP="006C1179">
      <w:pPr>
        <w:spacing w:after="160" w:line="276" w:lineRule="auto"/>
        <w:jc w:val="both"/>
        <w:rPr>
          <w:b/>
          <w:bCs/>
        </w:rPr>
      </w:pPr>
    </w:p>
    <w:p w14:paraId="4F82C0C2" w14:textId="77777777" w:rsidR="00C527D1" w:rsidRDefault="00C527D1" w:rsidP="006C1179">
      <w:pPr>
        <w:spacing w:after="160" w:line="276" w:lineRule="auto"/>
        <w:jc w:val="both"/>
        <w:rPr>
          <w:b/>
          <w:bCs/>
        </w:rPr>
      </w:pPr>
    </w:p>
    <w:p w14:paraId="6629B155" w14:textId="77777777" w:rsidR="00C527D1" w:rsidRDefault="00C527D1" w:rsidP="006C1179">
      <w:pPr>
        <w:spacing w:after="160" w:line="276" w:lineRule="auto"/>
        <w:jc w:val="both"/>
        <w:rPr>
          <w:b/>
          <w:bCs/>
        </w:rPr>
      </w:pPr>
    </w:p>
    <w:p w14:paraId="6885086E" w14:textId="77777777" w:rsidR="00C527D1" w:rsidRDefault="00C527D1" w:rsidP="006C1179">
      <w:pPr>
        <w:spacing w:after="160" w:line="276" w:lineRule="auto"/>
        <w:jc w:val="both"/>
        <w:rPr>
          <w:b/>
          <w:bCs/>
        </w:rPr>
      </w:pPr>
    </w:p>
    <w:p w14:paraId="52A15C25" w14:textId="77777777" w:rsidR="00C527D1" w:rsidRDefault="00C527D1" w:rsidP="006C1179">
      <w:pPr>
        <w:spacing w:after="160" w:line="276" w:lineRule="auto"/>
        <w:jc w:val="both"/>
        <w:rPr>
          <w:b/>
          <w:bCs/>
        </w:rPr>
      </w:pPr>
    </w:p>
    <w:p w14:paraId="1358DEC5" w14:textId="77777777" w:rsidR="00C527D1" w:rsidRDefault="00C527D1" w:rsidP="006C1179">
      <w:pPr>
        <w:spacing w:after="160" w:line="276" w:lineRule="auto"/>
        <w:jc w:val="both"/>
        <w:rPr>
          <w:b/>
          <w:bCs/>
        </w:rPr>
      </w:pPr>
    </w:p>
    <w:p w14:paraId="5366F18C" w14:textId="77777777" w:rsidR="00C527D1" w:rsidRDefault="00C527D1" w:rsidP="006C1179">
      <w:pPr>
        <w:spacing w:after="160" w:line="276" w:lineRule="auto"/>
        <w:jc w:val="both"/>
        <w:rPr>
          <w:b/>
          <w:bCs/>
        </w:rPr>
      </w:pPr>
    </w:p>
    <w:p w14:paraId="2F4D7ABA" w14:textId="77777777" w:rsidR="00C527D1" w:rsidRDefault="00C527D1" w:rsidP="006C1179">
      <w:pPr>
        <w:spacing w:after="160" w:line="276" w:lineRule="auto"/>
        <w:jc w:val="both"/>
        <w:rPr>
          <w:b/>
          <w:bCs/>
        </w:rPr>
      </w:pPr>
    </w:p>
    <w:p w14:paraId="4A69F681" w14:textId="77777777" w:rsidR="006C1179" w:rsidRPr="00FC08D4" w:rsidRDefault="006C1179" w:rsidP="006C1179">
      <w:pPr>
        <w:spacing w:after="160" w:line="276" w:lineRule="auto"/>
        <w:jc w:val="both"/>
      </w:pPr>
    </w:p>
    <w:p w14:paraId="5E2290E6" w14:textId="77777777" w:rsidR="00EA7021" w:rsidRPr="00E87FAD" w:rsidRDefault="00014902" w:rsidP="00B73972">
      <w:pPr>
        <w:pStyle w:val="Titre1"/>
        <w:jc w:val="both"/>
      </w:pPr>
      <w:bookmarkStart w:id="61" w:name="_Toc112850105"/>
      <w:bookmarkStart w:id="62" w:name="_Toc113368655"/>
      <w:r w:rsidRPr="00E87FAD">
        <w:t>Synthèse des connaissances</w:t>
      </w:r>
      <w:bookmarkEnd w:id="61"/>
      <w:bookmarkEnd w:id="62"/>
    </w:p>
    <w:p w14:paraId="6F1D9FD1" w14:textId="77777777" w:rsidR="003F51D9" w:rsidRPr="003F51D9" w:rsidRDefault="003F51D9" w:rsidP="00B73972">
      <w:pPr>
        <w:spacing w:line="360" w:lineRule="auto"/>
        <w:jc w:val="both"/>
      </w:pPr>
    </w:p>
    <w:p w14:paraId="5E891414" w14:textId="77777777" w:rsidR="00EA7021" w:rsidRPr="006336D4" w:rsidRDefault="00014902" w:rsidP="00B73972">
      <w:pPr>
        <w:pStyle w:val="Titre2"/>
        <w:jc w:val="both"/>
      </w:pPr>
      <w:bookmarkStart w:id="63" w:name="_Toc112850106"/>
      <w:bookmarkStart w:id="64" w:name="_Toc113368656"/>
      <w:r w:rsidRPr="006336D4">
        <w:t>Méthodes de</w:t>
      </w:r>
      <w:r w:rsidR="007A0966">
        <w:t xml:space="preserve"> la</w:t>
      </w:r>
      <w:r w:rsidRPr="006336D4">
        <w:t xml:space="preserve"> revue </w:t>
      </w:r>
      <w:r w:rsidRPr="00E87FAD">
        <w:t>bibliographique</w:t>
      </w:r>
      <w:bookmarkEnd w:id="63"/>
      <w:bookmarkEnd w:id="64"/>
    </w:p>
    <w:p w14:paraId="4BD4268C" w14:textId="77777777" w:rsidR="008F3774" w:rsidRDefault="00842789" w:rsidP="00652B30">
      <w:pPr>
        <w:spacing w:after="160" w:line="276" w:lineRule="auto"/>
        <w:jc w:val="both"/>
        <w:rPr>
          <w:sz w:val="23"/>
          <w:szCs w:val="23"/>
        </w:rPr>
      </w:pPr>
      <w:r>
        <w:rPr>
          <w:sz w:val="23"/>
          <w:szCs w:val="23"/>
        </w:rPr>
        <w:t xml:space="preserve">Pour résumer les connaissances scientifiques existantes dans la littérature sur </w:t>
      </w:r>
      <w:r w:rsidR="009210E6">
        <w:rPr>
          <w:sz w:val="23"/>
          <w:szCs w:val="23"/>
        </w:rPr>
        <w:t>le</w:t>
      </w:r>
      <w:r w:rsidR="00187FF1">
        <w:rPr>
          <w:sz w:val="23"/>
          <w:szCs w:val="23"/>
        </w:rPr>
        <w:t xml:space="preserve"> TPN</w:t>
      </w:r>
      <w:r>
        <w:rPr>
          <w:sz w:val="23"/>
          <w:szCs w:val="23"/>
        </w:rPr>
        <w:t xml:space="preserve">, </w:t>
      </w:r>
      <w:r w:rsidR="00652B30">
        <w:rPr>
          <w:sz w:val="23"/>
          <w:szCs w:val="23"/>
        </w:rPr>
        <w:t>l’équation</w:t>
      </w:r>
      <w:r>
        <w:rPr>
          <w:sz w:val="23"/>
          <w:szCs w:val="23"/>
        </w:rPr>
        <w:t xml:space="preserve"> de</w:t>
      </w:r>
      <w:r w:rsidR="00187FF1">
        <w:rPr>
          <w:sz w:val="23"/>
          <w:szCs w:val="23"/>
        </w:rPr>
        <w:t xml:space="preserve"> recherche (</w:t>
      </w:r>
      <w:r w:rsidR="00652B30" w:rsidRPr="00C14182">
        <w:t>"nasal provocation test" OR "nasal provocation tests" AND ("occupational" OR "occupation" OR "work" OR "occupationalasthma"</w:t>
      </w:r>
      <w:r w:rsidR="00187FF1">
        <w:rPr>
          <w:sz w:val="23"/>
          <w:szCs w:val="23"/>
        </w:rPr>
        <w:t xml:space="preserve">) </w:t>
      </w:r>
      <w:r w:rsidR="009210E6">
        <w:rPr>
          <w:sz w:val="23"/>
          <w:szCs w:val="23"/>
        </w:rPr>
        <w:t>a</w:t>
      </w:r>
      <w:r>
        <w:rPr>
          <w:sz w:val="23"/>
          <w:szCs w:val="23"/>
        </w:rPr>
        <w:t xml:space="preserve"> été utilisées pour interroger plusieurs bases de données de recherche dont </w:t>
      </w:r>
      <w:r>
        <w:rPr>
          <w:i/>
          <w:iCs/>
          <w:sz w:val="23"/>
          <w:szCs w:val="23"/>
        </w:rPr>
        <w:t>PubMed</w:t>
      </w:r>
      <w:r>
        <w:rPr>
          <w:sz w:val="23"/>
          <w:szCs w:val="23"/>
        </w:rPr>
        <w:t xml:space="preserve">, </w:t>
      </w:r>
      <w:r>
        <w:rPr>
          <w:i/>
          <w:iCs/>
          <w:sz w:val="23"/>
          <w:szCs w:val="23"/>
        </w:rPr>
        <w:t>Web of science</w:t>
      </w:r>
      <w:r>
        <w:rPr>
          <w:sz w:val="23"/>
          <w:szCs w:val="23"/>
        </w:rPr>
        <w:t xml:space="preserve">, </w:t>
      </w:r>
      <w:r>
        <w:rPr>
          <w:i/>
          <w:iCs/>
          <w:sz w:val="23"/>
          <w:szCs w:val="23"/>
        </w:rPr>
        <w:t>Scopus</w:t>
      </w:r>
      <w:r>
        <w:rPr>
          <w:sz w:val="23"/>
          <w:szCs w:val="23"/>
        </w:rPr>
        <w:t xml:space="preserve">et </w:t>
      </w:r>
      <w:r>
        <w:rPr>
          <w:i/>
          <w:iCs/>
          <w:sz w:val="23"/>
          <w:szCs w:val="23"/>
        </w:rPr>
        <w:t>Google Scholar</w:t>
      </w:r>
      <w:r>
        <w:rPr>
          <w:sz w:val="23"/>
          <w:szCs w:val="23"/>
        </w:rPr>
        <w:t xml:space="preserve">. Dans le but </w:t>
      </w:r>
      <w:r w:rsidR="008F3774">
        <w:t xml:space="preserve">d’identifier </w:t>
      </w:r>
      <w:r w:rsidR="008F3774">
        <w:lastRenderedPageBreak/>
        <w:t>d</w:t>
      </w:r>
      <w:r w:rsidR="00187FF1">
        <w:t>es articles pertinents pour synthétiser les différentes méthodes de test de provocation nasale</w:t>
      </w:r>
      <w:r w:rsidR="008F3774">
        <w:t>,</w:t>
      </w:r>
      <w:r w:rsidR="00187FF1">
        <w:t xml:space="preserve"> pour le diagnostic des allergies respiratoires professionnelles</w:t>
      </w:r>
      <w:r w:rsidR="008F3774">
        <w:rPr>
          <w:sz w:val="23"/>
          <w:szCs w:val="23"/>
        </w:rPr>
        <w:t>.</w:t>
      </w:r>
    </w:p>
    <w:p w14:paraId="24D79630" w14:textId="77777777" w:rsidR="00842789" w:rsidRPr="00652B30" w:rsidRDefault="008F3774" w:rsidP="00652B30">
      <w:pPr>
        <w:spacing w:after="160" w:line="276" w:lineRule="auto"/>
        <w:jc w:val="both"/>
        <w:rPr>
          <w:sz w:val="23"/>
          <w:szCs w:val="23"/>
        </w:rPr>
      </w:pPr>
      <w:r>
        <w:t>U</w:t>
      </w:r>
      <w:r w:rsidR="00187FF1">
        <w:t>ne démarche méthodologique de revue bibliographique a été adoptée selon les recommandations PRISMA[1]</w:t>
      </w:r>
      <w:r w:rsidR="00652B30">
        <w:rPr>
          <w:rFonts w:ascii="Georgia" w:hAnsi="Georgia"/>
          <w:color w:val="2E2E2E"/>
          <w:sz w:val="23"/>
          <w:szCs w:val="23"/>
        </w:rPr>
        <w:t>dont les quatre étapes sont détaillées</w:t>
      </w:r>
      <w:r w:rsidR="00725DBB">
        <w:rPr>
          <w:rFonts w:ascii="Georgia" w:hAnsi="Georgia"/>
          <w:color w:val="2E2E2E"/>
          <w:sz w:val="23"/>
          <w:szCs w:val="23"/>
        </w:rPr>
        <w:t xml:space="preserve"> ci-</w:t>
      </w:r>
      <w:r w:rsidR="003E4AE5">
        <w:rPr>
          <w:rFonts w:ascii="Georgia" w:hAnsi="Georgia"/>
          <w:color w:val="2E2E2E"/>
          <w:sz w:val="23"/>
          <w:szCs w:val="23"/>
        </w:rPr>
        <w:t>dessous.</w:t>
      </w:r>
    </w:p>
    <w:p w14:paraId="7DA9744B" w14:textId="5F9DE48D" w:rsidR="00014902" w:rsidRDefault="00014902" w:rsidP="00D42A2D">
      <w:pPr>
        <w:spacing w:after="160" w:line="276" w:lineRule="auto"/>
        <w:jc w:val="both"/>
      </w:pPr>
      <w:r w:rsidRPr="008E7281">
        <w:rPr>
          <w:b/>
          <w:bCs/>
        </w:rPr>
        <w:t>(1) l’identification des articles</w:t>
      </w:r>
      <w:r>
        <w:t xml:space="preserve"> : une équation de recherche a été </w:t>
      </w:r>
      <w:r w:rsidR="003037FD">
        <w:t xml:space="preserve">formulée </w:t>
      </w:r>
      <w:r w:rsidR="00225D52">
        <w:t>pour les</w:t>
      </w:r>
      <w:r>
        <w:t xml:space="preserve"> bases de données utilisées (PubMed, Scopus et Web of science). Les résultats observés ont été exportés dans le logiciel de gestion bibliographique Zotéro. Ensuite, une suppression des doublons</w:t>
      </w:r>
      <w:r w:rsidR="00725DBB">
        <w:t xml:space="preserve"> a été faite</w:t>
      </w:r>
      <w:r>
        <w:t xml:space="preserve">, les articles sans résumé et en langue autre que le français et l’anglais </w:t>
      </w:r>
      <w:r w:rsidR="00B008D3">
        <w:t>ont été</w:t>
      </w:r>
      <w:r>
        <w:t xml:space="preserve"> </w:t>
      </w:r>
      <w:r w:rsidR="00725DBB">
        <w:t>supprimés</w:t>
      </w:r>
      <w:r>
        <w:t xml:space="preserve">. </w:t>
      </w:r>
    </w:p>
    <w:p w14:paraId="68DF5EAD" w14:textId="2603B85D" w:rsidR="00014902" w:rsidRDefault="00014902" w:rsidP="00D42A2D">
      <w:pPr>
        <w:spacing w:after="160" w:line="276" w:lineRule="auto"/>
        <w:jc w:val="both"/>
      </w:pPr>
      <w:r w:rsidRPr="008E7281">
        <w:rPr>
          <w:b/>
          <w:bCs/>
        </w:rPr>
        <w:t>(2) La sélection</w:t>
      </w:r>
      <w:r>
        <w:t xml:space="preserve"> : </w:t>
      </w:r>
      <w:r w:rsidR="00725DBB">
        <w:t>à</w:t>
      </w:r>
      <w:r w:rsidR="00B008D3">
        <w:t xml:space="preserve"> </w:t>
      </w:r>
      <w:r>
        <w:t xml:space="preserve">cette étape, une suppression des articles moins pertinents sur la description des différentes méthodes de test de provocation </w:t>
      </w:r>
      <w:r w:rsidR="00725DBB">
        <w:t>nasale pour</w:t>
      </w:r>
      <w:r>
        <w:t xml:space="preserve"> le diagnostic des allergies respiratoires professionnelles a été </w:t>
      </w:r>
      <w:r w:rsidR="006152A2">
        <w:t>réalisé</w:t>
      </w:r>
      <w:r w:rsidR="00725DBB">
        <w:t>e</w:t>
      </w:r>
      <w:r w:rsidR="006152A2">
        <w:t>,</w:t>
      </w:r>
      <w:r>
        <w:t xml:space="preserve"> en se basant sur le titre et le résumé des articles. La sélection des articles a été réalisée par deux lecteurs. </w:t>
      </w:r>
    </w:p>
    <w:p w14:paraId="5C3FEF62" w14:textId="77777777" w:rsidR="00014902" w:rsidRDefault="00014902" w:rsidP="00D42A2D">
      <w:pPr>
        <w:spacing w:after="160" w:line="276" w:lineRule="auto"/>
        <w:jc w:val="both"/>
      </w:pPr>
      <w:r w:rsidRPr="008E7281">
        <w:rPr>
          <w:b/>
          <w:bCs/>
        </w:rPr>
        <w:t>(3) L’éligibilité</w:t>
      </w:r>
      <w:r w:rsidR="003E4AE5">
        <w:t> : l</w:t>
      </w:r>
      <w:r>
        <w:t xml:space="preserve">es articles </w:t>
      </w:r>
      <w:r w:rsidR="003E4AE5">
        <w:t>ont</w:t>
      </w:r>
      <w:r>
        <w:t xml:space="preserve"> été évaluée après lecture intégrale des versions complètes disponibles et sur critère de pertinence de l’article sur la description des différentes méthodes de test de provocation </w:t>
      </w:r>
      <w:r w:rsidR="003E4AE5">
        <w:t>nasale pour</w:t>
      </w:r>
      <w:r>
        <w:t xml:space="preserve"> le diagnostic des allergies respiratoires professionnelles. </w:t>
      </w:r>
    </w:p>
    <w:p w14:paraId="1BCF68F5" w14:textId="77777777" w:rsidR="00014902" w:rsidRDefault="006565C1" w:rsidP="00D42A2D">
      <w:pPr>
        <w:spacing w:after="160" w:line="276" w:lineRule="auto"/>
        <w:jc w:val="both"/>
      </w:pPr>
      <w:r w:rsidRPr="008E7281">
        <w:rPr>
          <w:b/>
          <w:bCs/>
        </w:rPr>
        <w:t>(4) l’inclusion</w:t>
      </w:r>
      <w:r>
        <w:t xml:space="preserve"> : </w:t>
      </w:r>
      <w:r w:rsidR="003E4AE5">
        <w:t>inclusion de 51</w:t>
      </w:r>
      <w:r w:rsidR="00014902">
        <w:t xml:space="preserve">articles abordant l’utilisation du test de provocation nasale pour le diagnostic des allergies respiratoires professionnelles. </w:t>
      </w:r>
    </w:p>
    <w:p w14:paraId="7EFA371F" w14:textId="77777777" w:rsidR="0075309F" w:rsidRDefault="0075309F" w:rsidP="00D42A2D">
      <w:pPr>
        <w:spacing w:after="160" w:line="276" w:lineRule="auto"/>
        <w:jc w:val="both"/>
        <w:rPr>
          <w:rFonts w:ascii="Calibri" w:hAnsi="Calibri" w:cs="Calibri"/>
          <w:noProof/>
          <w:sz w:val="22"/>
          <w:szCs w:val="22"/>
          <w:lang w:eastAsia="fr-FR"/>
        </w:rPr>
      </w:pPr>
    </w:p>
    <w:p w14:paraId="6021A256" w14:textId="77777777" w:rsidR="00014902" w:rsidRDefault="00787C6D" w:rsidP="00B73972">
      <w:pPr>
        <w:spacing w:after="160" w:line="360" w:lineRule="auto"/>
        <w:jc w:val="both"/>
        <w:rPr>
          <w:rFonts w:ascii="Calibri" w:hAnsi="Calibri" w:cs="Calibri"/>
          <w:sz w:val="22"/>
          <w:szCs w:val="22"/>
        </w:rPr>
      </w:pPr>
      <w:r>
        <w:rPr>
          <w:rFonts w:ascii="Calibri" w:hAnsi="Calibri" w:cs="Calibri"/>
          <w:noProof/>
          <w:sz w:val="22"/>
          <w:szCs w:val="22"/>
          <w:lang w:eastAsia="fr-FR"/>
        </w:rPr>
        <w:lastRenderedPageBreak/>
        <w:drawing>
          <wp:inline distT="0" distB="0" distL="0" distR="0" wp14:anchorId="0329F515" wp14:editId="4113A400">
            <wp:extent cx="5972810" cy="4519221"/>
            <wp:effectExtent l="1905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972810" cy="4519221"/>
                    </a:xfrm>
                    <a:prstGeom prst="rect">
                      <a:avLst/>
                    </a:prstGeom>
                    <a:noFill/>
                    <a:ln w="9525">
                      <a:noFill/>
                      <a:miter lim="800000"/>
                      <a:headEnd/>
                      <a:tailEnd/>
                    </a:ln>
                  </pic:spPr>
                </pic:pic>
              </a:graphicData>
            </a:graphic>
          </wp:inline>
        </w:drawing>
      </w:r>
    </w:p>
    <w:p w14:paraId="055DA3AC" w14:textId="77777777" w:rsidR="00E87FAD" w:rsidRDefault="00E87FAD" w:rsidP="00E17682">
      <w:pPr>
        <w:pStyle w:val="Lgende"/>
        <w:spacing w:line="360" w:lineRule="auto"/>
        <w:jc w:val="center"/>
        <w:rPr>
          <w:b w:val="0"/>
          <w:bCs w:val="0"/>
          <w:color w:val="auto"/>
          <w:sz w:val="22"/>
          <w:szCs w:val="22"/>
        </w:rPr>
      </w:pPr>
      <w:bookmarkStart w:id="65" w:name="_Toc112988752"/>
      <w:bookmarkStart w:id="66" w:name="_Toc113313898"/>
      <w:r w:rsidRPr="00E87FAD">
        <w:rPr>
          <w:color w:val="auto"/>
          <w:sz w:val="22"/>
          <w:szCs w:val="22"/>
        </w:rPr>
        <w:t xml:space="preserve">Figure </w:t>
      </w:r>
      <w:r w:rsidR="00492D5C">
        <w:rPr>
          <w:color w:val="auto"/>
          <w:sz w:val="22"/>
          <w:szCs w:val="22"/>
        </w:rPr>
        <w:fldChar w:fldCharType="begin"/>
      </w:r>
      <w:r w:rsidR="00E83255">
        <w:rPr>
          <w:color w:val="auto"/>
          <w:sz w:val="22"/>
          <w:szCs w:val="22"/>
        </w:rPr>
        <w:instrText xml:space="preserve"> STYLEREF 1 \s </w:instrText>
      </w:r>
      <w:r w:rsidR="00492D5C">
        <w:rPr>
          <w:color w:val="auto"/>
          <w:sz w:val="22"/>
          <w:szCs w:val="22"/>
        </w:rPr>
        <w:fldChar w:fldCharType="separate"/>
      </w:r>
      <w:r w:rsidR="00E83255">
        <w:rPr>
          <w:noProof/>
          <w:color w:val="auto"/>
          <w:sz w:val="22"/>
          <w:szCs w:val="22"/>
          <w:cs/>
        </w:rPr>
        <w:t>‎</w:t>
      </w:r>
      <w:r w:rsidR="00E83255">
        <w:rPr>
          <w:noProof/>
          <w:color w:val="auto"/>
          <w:sz w:val="22"/>
          <w:szCs w:val="22"/>
        </w:rPr>
        <w:t>I</w:t>
      </w:r>
      <w:r w:rsidR="00492D5C">
        <w:rPr>
          <w:color w:val="auto"/>
          <w:sz w:val="22"/>
          <w:szCs w:val="22"/>
        </w:rPr>
        <w:fldChar w:fldCharType="end"/>
      </w:r>
      <w:r w:rsidR="00E83255">
        <w:rPr>
          <w:color w:val="auto"/>
          <w:sz w:val="22"/>
          <w:szCs w:val="22"/>
        </w:rPr>
        <w:t>.</w:t>
      </w:r>
      <w:r w:rsidR="00492D5C">
        <w:rPr>
          <w:color w:val="auto"/>
          <w:sz w:val="22"/>
          <w:szCs w:val="22"/>
        </w:rPr>
        <w:fldChar w:fldCharType="begin"/>
      </w:r>
      <w:r w:rsidR="00E83255">
        <w:rPr>
          <w:color w:val="auto"/>
          <w:sz w:val="22"/>
          <w:szCs w:val="22"/>
        </w:rPr>
        <w:instrText xml:space="preserve"> SEQ Figure \* ARABIC \s 1 </w:instrText>
      </w:r>
      <w:r w:rsidR="00492D5C">
        <w:rPr>
          <w:color w:val="auto"/>
          <w:sz w:val="22"/>
          <w:szCs w:val="22"/>
        </w:rPr>
        <w:fldChar w:fldCharType="separate"/>
      </w:r>
      <w:r w:rsidR="00E83255">
        <w:rPr>
          <w:noProof/>
          <w:color w:val="auto"/>
          <w:sz w:val="22"/>
          <w:szCs w:val="22"/>
        </w:rPr>
        <w:t>1</w:t>
      </w:r>
      <w:r w:rsidR="00492D5C">
        <w:rPr>
          <w:color w:val="auto"/>
          <w:sz w:val="22"/>
          <w:szCs w:val="22"/>
        </w:rPr>
        <w:fldChar w:fldCharType="end"/>
      </w:r>
      <w:r w:rsidRPr="00E87FAD">
        <w:rPr>
          <w:b w:val="0"/>
          <w:bCs w:val="0"/>
          <w:color w:val="auto"/>
          <w:sz w:val="22"/>
          <w:szCs w:val="22"/>
        </w:rPr>
        <w:t xml:space="preserve">: Diagramme </w:t>
      </w:r>
      <w:r w:rsidRPr="006152A2">
        <w:rPr>
          <w:b w:val="0"/>
          <w:bCs w:val="0"/>
          <w:color w:val="auto"/>
          <w:sz w:val="22"/>
          <w:szCs w:val="22"/>
        </w:rPr>
        <w:t xml:space="preserve">de flux </w:t>
      </w:r>
      <w:r w:rsidR="003037FD">
        <w:rPr>
          <w:b w:val="0"/>
          <w:bCs w:val="0"/>
          <w:color w:val="auto"/>
          <w:sz w:val="22"/>
          <w:szCs w:val="22"/>
        </w:rPr>
        <w:t xml:space="preserve">PRISMA </w:t>
      </w:r>
      <w:r w:rsidRPr="006152A2">
        <w:rPr>
          <w:b w:val="0"/>
          <w:bCs w:val="0"/>
          <w:color w:val="auto"/>
          <w:sz w:val="22"/>
          <w:szCs w:val="22"/>
        </w:rPr>
        <w:t xml:space="preserve">de la revue de littérature </w:t>
      </w:r>
      <w:bookmarkEnd w:id="65"/>
      <w:bookmarkEnd w:id="66"/>
    </w:p>
    <w:p w14:paraId="1B93A461" w14:textId="1DC4AC97" w:rsidR="00CC386C" w:rsidRDefault="00C95294" w:rsidP="00C95294">
      <w:pPr>
        <w:spacing w:after="160" w:line="276" w:lineRule="auto"/>
        <w:jc w:val="both"/>
        <w:rPr>
          <w:sz w:val="23"/>
          <w:szCs w:val="23"/>
        </w:rPr>
      </w:pPr>
      <w:r>
        <w:rPr>
          <w:sz w:val="23"/>
          <w:szCs w:val="23"/>
        </w:rPr>
        <w:t>La revue de</w:t>
      </w:r>
      <w:r w:rsidR="00C21740">
        <w:rPr>
          <w:sz w:val="23"/>
          <w:szCs w:val="23"/>
        </w:rPr>
        <w:t xml:space="preserve"> la</w:t>
      </w:r>
      <w:r>
        <w:rPr>
          <w:sz w:val="23"/>
          <w:szCs w:val="23"/>
        </w:rPr>
        <w:t xml:space="preserve"> littérature a permis de distinguer </w:t>
      </w:r>
      <w:r w:rsidR="00F60373">
        <w:rPr>
          <w:sz w:val="23"/>
          <w:szCs w:val="23"/>
        </w:rPr>
        <w:t>quatre</w:t>
      </w:r>
      <w:r w:rsidR="00D86039">
        <w:rPr>
          <w:sz w:val="23"/>
          <w:szCs w:val="23"/>
        </w:rPr>
        <w:t xml:space="preserve"> </w:t>
      </w:r>
      <w:r>
        <w:rPr>
          <w:sz w:val="23"/>
          <w:szCs w:val="23"/>
        </w:rPr>
        <w:t xml:space="preserve">groupes </w:t>
      </w:r>
      <w:r w:rsidR="00C21740">
        <w:rPr>
          <w:sz w:val="23"/>
          <w:szCs w:val="23"/>
        </w:rPr>
        <w:t>d’</w:t>
      </w:r>
      <w:r>
        <w:rPr>
          <w:sz w:val="23"/>
          <w:szCs w:val="23"/>
        </w:rPr>
        <w:t xml:space="preserve">articles </w:t>
      </w:r>
      <w:r w:rsidR="00C21740">
        <w:rPr>
          <w:sz w:val="23"/>
          <w:szCs w:val="23"/>
        </w:rPr>
        <w:t xml:space="preserve">(Figure 1.1) </w:t>
      </w:r>
      <w:r w:rsidR="00FC5132">
        <w:rPr>
          <w:sz w:val="23"/>
          <w:szCs w:val="23"/>
        </w:rPr>
        <w:t xml:space="preserve">dont </w:t>
      </w:r>
      <w:r>
        <w:rPr>
          <w:sz w:val="23"/>
          <w:szCs w:val="23"/>
        </w:rPr>
        <w:t xml:space="preserve">13 </w:t>
      </w:r>
      <w:r w:rsidR="00512274">
        <w:rPr>
          <w:sz w:val="23"/>
          <w:szCs w:val="23"/>
        </w:rPr>
        <w:t xml:space="preserve">sont </w:t>
      </w:r>
      <w:r w:rsidR="00754C04">
        <w:rPr>
          <w:sz w:val="23"/>
          <w:szCs w:val="23"/>
        </w:rPr>
        <w:t xml:space="preserve">des </w:t>
      </w:r>
      <w:r w:rsidR="00C21740">
        <w:rPr>
          <w:sz w:val="23"/>
          <w:szCs w:val="23"/>
        </w:rPr>
        <w:t>études</w:t>
      </w:r>
      <w:r>
        <w:rPr>
          <w:sz w:val="23"/>
          <w:szCs w:val="23"/>
        </w:rPr>
        <w:t xml:space="preserve"> de type étiologique, 14 </w:t>
      </w:r>
      <w:r w:rsidR="00FC5132">
        <w:rPr>
          <w:sz w:val="23"/>
          <w:szCs w:val="23"/>
        </w:rPr>
        <w:t>traitent</w:t>
      </w:r>
      <w:r>
        <w:rPr>
          <w:sz w:val="23"/>
          <w:szCs w:val="23"/>
        </w:rPr>
        <w:t xml:space="preserve"> les </w:t>
      </w:r>
      <w:r w:rsidR="00FC5132">
        <w:rPr>
          <w:sz w:val="23"/>
          <w:szCs w:val="23"/>
        </w:rPr>
        <w:t>évaluations</w:t>
      </w:r>
      <w:r>
        <w:rPr>
          <w:sz w:val="23"/>
          <w:szCs w:val="23"/>
        </w:rPr>
        <w:t xml:space="preserve"> du TPN, 15 traitent les recommandation</w:t>
      </w:r>
      <w:r w:rsidR="00754C04">
        <w:rPr>
          <w:sz w:val="23"/>
          <w:szCs w:val="23"/>
        </w:rPr>
        <w:t>s</w:t>
      </w:r>
      <w:r>
        <w:rPr>
          <w:sz w:val="23"/>
          <w:szCs w:val="23"/>
        </w:rPr>
        <w:t xml:space="preserve"> sur le TPN et 8 autres types,</w:t>
      </w:r>
    </w:p>
    <w:p w14:paraId="745CBC92" w14:textId="362214B1" w:rsidR="00C95294" w:rsidRDefault="00F60373" w:rsidP="00C95294">
      <w:pPr>
        <w:spacing w:after="160" w:line="276" w:lineRule="auto"/>
        <w:jc w:val="both"/>
      </w:pPr>
      <w:r w:rsidRPr="00F60373">
        <w:rPr>
          <w:b/>
          <w:bCs/>
        </w:rPr>
        <w:t xml:space="preserve">NB : </w:t>
      </w:r>
      <w:r>
        <w:t xml:space="preserve">Le </w:t>
      </w:r>
      <w:r w:rsidR="00754135">
        <w:t xml:space="preserve">détail </w:t>
      </w:r>
      <w:r>
        <w:t>de la</w:t>
      </w:r>
      <w:r w:rsidR="00754135">
        <w:t xml:space="preserve"> </w:t>
      </w:r>
      <w:r w:rsidR="00C95294">
        <w:t xml:space="preserve">revue de la littérature </w:t>
      </w:r>
      <w:r>
        <w:t xml:space="preserve">est présent </w:t>
      </w:r>
      <w:r w:rsidR="00C95294">
        <w:t>dans l’annexe (</w:t>
      </w:r>
      <w:r w:rsidR="00C95294" w:rsidRPr="00492D5C">
        <w:rPr>
          <w:b/>
          <w:bCs/>
        </w:rPr>
        <w:t>Tableau A.1.2</w:t>
      </w:r>
      <w:r w:rsidR="00C95294">
        <w:t>)</w:t>
      </w:r>
    </w:p>
    <w:p w14:paraId="24BB2AFF" w14:textId="77777777" w:rsidR="00C95294" w:rsidRPr="00FA7C51" w:rsidRDefault="00C95294" w:rsidP="00FA7C51">
      <w:pPr>
        <w:rPr>
          <w:b/>
          <w:bCs/>
        </w:rPr>
      </w:pPr>
    </w:p>
    <w:p w14:paraId="3B6D3927" w14:textId="77777777" w:rsidR="003F51D9" w:rsidRPr="003F51D9" w:rsidRDefault="00014902" w:rsidP="00B73972">
      <w:pPr>
        <w:pStyle w:val="Titre2"/>
        <w:jc w:val="both"/>
      </w:pPr>
      <w:bookmarkStart w:id="67" w:name="_Toc112850107"/>
      <w:bookmarkStart w:id="68" w:name="_Toc113368657"/>
      <w:r w:rsidRPr="00904616">
        <w:t>Résultats de la revue de littérature</w:t>
      </w:r>
      <w:bookmarkEnd w:id="67"/>
      <w:bookmarkEnd w:id="68"/>
    </w:p>
    <w:p w14:paraId="68364FB4" w14:textId="77777777" w:rsidR="00014902" w:rsidRPr="00904616" w:rsidRDefault="00014902" w:rsidP="00B73972">
      <w:pPr>
        <w:pStyle w:val="Titre3"/>
        <w:numPr>
          <w:ilvl w:val="2"/>
          <w:numId w:val="9"/>
        </w:numPr>
        <w:jc w:val="both"/>
      </w:pPr>
      <w:bookmarkStart w:id="69" w:name="_Toc112850108"/>
      <w:bookmarkStart w:id="70" w:name="_Toc113368658"/>
      <w:r w:rsidRPr="00904616">
        <w:t>Définition des concepts</w:t>
      </w:r>
      <w:bookmarkEnd w:id="69"/>
      <w:bookmarkEnd w:id="70"/>
    </w:p>
    <w:p w14:paraId="069C919F" w14:textId="77777777" w:rsidR="00062278" w:rsidRPr="00423B62" w:rsidRDefault="00014902" w:rsidP="00B73972">
      <w:pPr>
        <w:pStyle w:val="Titre4"/>
        <w:numPr>
          <w:ilvl w:val="3"/>
          <w:numId w:val="7"/>
        </w:numPr>
        <w:jc w:val="both"/>
        <w:rPr>
          <w:rStyle w:val="Titre5Car"/>
          <w:rFonts w:ascii="Times New Roman" w:hAnsi="Times New Roman"/>
          <w:color w:val="auto"/>
        </w:rPr>
      </w:pPr>
      <w:bookmarkStart w:id="71" w:name="_Toc113368659"/>
      <w:r w:rsidRPr="006336D4">
        <w:t>Test de provocation nasale</w:t>
      </w:r>
      <w:bookmarkEnd w:id="71"/>
      <w:r w:rsidRPr="006336D4">
        <w:t> </w:t>
      </w:r>
    </w:p>
    <w:p w14:paraId="3F8B4373" w14:textId="4C93E2FE" w:rsidR="00014902" w:rsidRPr="00BF504F" w:rsidRDefault="00014902" w:rsidP="006C1179">
      <w:pPr>
        <w:spacing w:after="160" w:line="276" w:lineRule="auto"/>
        <w:jc w:val="both"/>
      </w:pPr>
      <w:r w:rsidRPr="00BF504F">
        <w:t xml:space="preserve">C’est un test fonctionnel pratiqué dans le but de déclencher une réaction nasale syndromique par l’administration contrôlée d’une substance au niveau de la muqueuse. Les premières descriptions sont de Blackley en1873 et l’expérience consistait à appliquer des grains de pollens au niveau de la muqueuse nasale afin d’évaluer les réactions cliniques induites. La réalisation passe par </w:t>
      </w:r>
      <w:r w:rsidRPr="001472D1">
        <w:lastRenderedPageBreak/>
        <w:t>l’instillation</w:t>
      </w:r>
      <w:r w:rsidRPr="00BF504F">
        <w:t xml:space="preserve"> d’une ou de plusieurs concentrations d’agents capables de provoquer une réponse locale et d’induire des symptômes et/ou des modifications du flux d’air </w:t>
      </w:r>
      <w:r w:rsidR="00B679A1" w:rsidRPr="00BF504F">
        <w:t>nasal [</w:t>
      </w:r>
      <w:del w:id="72" w:author="BENKHALLOUF Youssef (EXT) ResgCftScrDef" w:date="2022-09-15T21:30:00Z">
        <w:r w:rsidRPr="00BF504F" w:rsidDel="00954147">
          <w:delText>2]–</w:delText>
        </w:r>
      </w:del>
      <w:ins w:id="73" w:author="BENKHALLOUF Youssef (EXT) ResgCftScrDef" w:date="2022-09-15T21:30:00Z">
        <w:r w:rsidR="00954147" w:rsidRPr="00BF504F">
          <w:t>2] –</w:t>
        </w:r>
      </w:ins>
      <w:r w:rsidRPr="00BF504F">
        <w:t>[6].</w:t>
      </w:r>
    </w:p>
    <w:p w14:paraId="5CA75F94" w14:textId="77777777" w:rsidR="00014902" w:rsidRPr="00BF504F" w:rsidRDefault="00014902" w:rsidP="006C1179">
      <w:pPr>
        <w:pStyle w:val="Sansinterligne"/>
      </w:pPr>
      <w:r w:rsidRPr="00423B62">
        <w:rPr>
          <w:b/>
          <w:bCs/>
        </w:rPr>
        <w:t>Indications :</w:t>
      </w:r>
      <w:r w:rsidRPr="00BF504F">
        <w:t xml:space="preserve"> Une procédure </w:t>
      </w:r>
      <w:r w:rsidRPr="001472D1">
        <w:t>médicale indiquée</w:t>
      </w:r>
      <w:r w:rsidRPr="00BF504F">
        <w:t xml:space="preserve"> pour aider au diagnostic des maladies respiratoires allergiques comme la rhinite et l’asthme, pour évaluer une immunothérapie allergénique, une poly sensibilisation, des mécanismes physiopathologiques sous-jacents, évaluer l’efficacité de nouveaux traitements ou identifier les doses seuils déclenchant une réponse. Il est utilisé également pour mesurer directement les changements anatomiques et physiologiques de la cavité </w:t>
      </w:r>
      <w:r w:rsidR="00B679A1" w:rsidRPr="00BF504F">
        <w:t>nasale [</w:t>
      </w:r>
      <w:r w:rsidRPr="00BF504F">
        <w:t xml:space="preserve">4], [6], [7]. </w:t>
      </w:r>
    </w:p>
    <w:p w14:paraId="1C0A9193" w14:textId="3CB83131" w:rsidR="00014902" w:rsidRPr="00BF504F" w:rsidRDefault="00014902" w:rsidP="006C1179">
      <w:pPr>
        <w:spacing w:after="160" w:line="276" w:lineRule="auto"/>
        <w:jc w:val="both"/>
      </w:pPr>
      <w:r w:rsidRPr="00BF504F">
        <w:rPr>
          <w:b/>
          <w:bCs/>
        </w:rPr>
        <w:t>Contre-indications :</w:t>
      </w:r>
      <w:r w:rsidRPr="00BF504F">
        <w:t xml:space="preserve"> Le TPN présente des contre-indications </w:t>
      </w:r>
      <w:r w:rsidRPr="001472D1">
        <w:t>locales (polypose</w:t>
      </w:r>
      <w:r w:rsidRPr="00BF504F">
        <w:t xml:space="preserve"> nasale, chirurgie nasale récente, infection respiratoire dans les deux semaines précédant l’examen…), générales (grossesse, affection </w:t>
      </w:r>
      <w:r w:rsidR="00787C6D" w:rsidRPr="00BF504F">
        <w:t>cardio-pulmonaire</w:t>
      </w:r>
      <w:r w:rsidRPr="00BF504F">
        <w:t xml:space="preserve"> sévère contre-indiquant l’utilisation d’adrénaline, trouble ventilatoire obstructif sévère…) et la médication (antihistaminiques, corticoïdes nasaux, corticothérapie systémique, décongestionnants nasaux de type vasoconstricteurs locaux ou </w:t>
      </w:r>
      <w:r w:rsidR="00F60373" w:rsidRPr="00BF504F">
        <w:t>généraux) [</w:t>
      </w:r>
      <w:r w:rsidRPr="00BF504F">
        <w:t>4], [8]</w:t>
      </w:r>
      <w:r w:rsidR="003F387C">
        <w:t>,[42]</w:t>
      </w:r>
      <w:r w:rsidRPr="00BF504F">
        <w:t>.</w:t>
      </w:r>
    </w:p>
    <w:p w14:paraId="5C7F81F4" w14:textId="77777777" w:rsidR="008A0DCC" w:rsidRPr="001D06E2" w:rsidRDefault="001D06E2" w:rsidP="006C1179">
      <w:pPr>
        <w:spacing w:line="276" w:lineRule="auto"/>
        <w:jc w:val="both"/>
        <w:rPr>
          <w:b/>
          <w:bCs/>
        </w:rPr>
      </w:pPr>
      <w:r>
        <w:rPr>
          <w:b/>
          <w:bCs/>
        </w:rPr>
        <w:t xml:space="preserve">Raisons des résultats faux positifs ou faux négatifs : </w:t>
      </w:r>
      <w:r w:rsidR="008A0DCC" w:rsidRPr="00BF504F">
        <w:t xml:space="preserve">Dans la mesure de la perméabilité nasale, on constate parfois des résultats faussement positif ou l'inverse (faussement négative), la cause la </w:t>
      </w:r>
      <w:r w:rsidR="008A0DCC" w:rsidRPr="001472D1">
        <w:t>plus usité</w:t>
      </w:r>
      <w:r w:rsidR="00052736" w:rsidRPr="001472D1">
        <w:t xml:space="preserve"> pour</w:t>
      </w:r>
      <w:r w:rsidR="00052736">
        <w:t xml:space="preserve"> justifier </w:t>
      </w:r>
      <w:r w:rsidR="008A0DCC" w:rsidRPr="00BF504F">
        <w:t>ça</w:t>
      </w:r>
      <w:r w:rsidR="00052736">
        <w:t>,</w:t>
      </w:r>
      <w:r w:rsidR="008A0DCC" w:rsidRPr="00BF504F">
        <w:t xml:space="preserve"> est </w:t>
      </w:r>
      <w:r>
        <w:t>l’</w:t>
      </w:r>
      <w:r w:rsidR="003B1BD5" w:rsidRPr="00BF504F">
        <w:t>hyper-réactivité</w:t>
      </w:r>
      <w:r w:rsidR="008A0DCC" w:rsidRPr="00BF504F">
        <w:t xml:space="preserve"> globale de la  muqueuse nasale avant l'exposition aux agents irritant des saison</w:t>
      </w:r>
      <w:r w:rsidR="00052736">
        <w:t>s</w:t>
      </w:r>
      <w:r w:rsidR="008A0DCC" w:rsidRPr="00BF504F">
        <w:t xml:space="preserve"> de rhino sinusite ou l'exposition à des allergènes non spécifique</w:t>
      </w:r>
      <w:r w:rsidR="001F06E1">
        <w:t>s</w:t>
      </w:r>
      <w:r w:rsidR="00492D5C" w:rsidRPr="00BF504F">
        <w:fldChar w:fldCharType="begin"/>
      </w:r>
      <w:r w:rsidR="00FD0FFA">
        <w:instrText xml:space="preserve"> ADDIN ZOTERO_ITEM CSL_CITATION {"citationID":"gEDLxhjW","properties":{"formattedCitation":"[1]","plainCitation":"[1]","dontUpdate":true,"noteIndex":0},"citationItems":[{"id":28412,"uris":["http://zotero.org/users/local/dza1zif6/items/N6DBUVU6"],"itemData":{"id":28412,"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Laryngoscope","DOI":"10.1097/01.MLG.0000149682.56426.6B","ISSN":"0023-852X","issue":"3","journalAbbreviation":"Laryngoscope","language":"eng","note":"publisher-place: United States\nPMID: 15744168","page":"512-516","title":"Nasal provocation testing as an international standard for evaluation of allergic and nonallergic rhinitis.","volume":"115","author":[{"family":"Gosepath","given":"Jan"},{"family":"Amedee","given":"Ronald G."},{"family":"Mann","given":"Wolf J."}],"issued":{"date-parts":[["2005",3]]}}}],"schema":"https://github.com/citation-style-language/schema/raw/master/csl-citation.json"} </w:instrText>
      </w:r>
      <w:r w:rsidR="00492D5C" w:rsidRPr="00BF504F">
        <w:fldChar w:fldCharType="separate"/>
      </w:r>
      <w:r w:rsidR="008A0DCC" w:rsidRPr="00BF504F">
        <w:t>[36]</w:t>
      </w:r>
      <w:r w:rsidR="00492D5C" w:rsidRPr="00BF504F">
        <w:fldChar w:fldCharType="end"/>
      </w:r>
    </w:p>
    <w:p w14:paraId="22A94768" w14:textId="77777777" w:rsidR="008A0DCC" w:rsidRPr="00BF504F" w:rsidRDefault="008A0DCC" w:rsidP="006C1179">
      <w:pPr>
        <w:spacing w:after="200" w:line="276" w:lineRule="auto"/>
        <w:jc w:val="both"/>
      </w:pPr>
      <w:r w:rsidRPr="00BF504F">
        <w:t xml:space="preserve">Pour les résultats faussement négatifs </w:t>
      </w:r>
      <w:r w:rsidRPr="001472D1">
        <w:t>du NPT</w:t>
      </w:r>
      <w:r w:rsidR="00B31B81">
        <w:t>,</w:t>
      </w:r>
      <w:r w:rsidRPr="001472D1">
        <w:t xml:space="preserve"> peuvent</w:t>
      </w:r>
      <w:r w:rsidRPr="00BF504F">
        <w:t xml:space="preserve"> survenir après l'utilisation ou l'échec du retrait des médicaments </w:t>
      </w:r>
      <w:r w:rsidRPr="00912B80">
        <w:t>indiqué</w:t>
      </w:r>
      <w:r w:rsidR="00B31B81" w:rsidRPr="00912B80">
        <w:t>s</w:t>
      </w:r>
      <w:r w:rsidRPr="00BF504F">
        <w:t xml:space="preserve"> causés par des solutions d'allergènes non standardisées et obsolètes ou par un débit d'air nasal très faible avant la provocation nasale. Une chirurgie naso-sinusienne antérieure avec un manque consécutif de tissu muqueux réactif peut également entraîner un NPT faux négatif. </w:t>
      </w:r>
      <w:r w:rsidR="00492D5C" w:rsidRPr="00BF504F">
        <w:fldChar w:fldCharType="begin"/>
      </w:r>
      <w:r w:rsidR="00FD0FFA">
        <w:instrText xml:space="preserve"> ADDIN ZOTERO_ITEM CSL_CITATION {"citationID":"MLd1V6N8","properties":{"formattedCitation":"[1]","plainCitation":"[1]","dontUpdate":true,"noteIndex":0},"citationItems":[{"id":28412,"uris":["http://zotero.org/users/local/dza1zif6/items/N6DBUVU6"],"itemData":{"id":28412,"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Laryngoscope","DOI":"10.1097/01.MLG.0000149682.56426.6B","ISSN":"0023-852X","issue":"3","journalAbbreviation":"Laryngoscope","language":"eng","note":"publisher-place: United States\nPMID: 15744168","page":"512-516","title":"Nasal provocation testing as an international standard for evaluation of allergic and nonallergic rhinitis.","volume":"115","author":[{"family":"Gosepath","given":"Jan"},{"family":"Amedee","given":"Ronald G."},{"family":"Mann","given":"Wolf J."}],"issued":{"date-parts":[["2005",3]]}}}],"schema":"https://github.com/citation-style-language/schema/raw/master/csl-citation.json"} </w:instrText>
      </w:r>
      <w:r w:rsidR="00492D5C" w:rsidRPr="00BF504F">
        <w:fldChar w:fldCharType="separate"/>
      </w:r>
      <w:r w:rsidRPr="00BF504F">
        <w:t>[36]</w:t>
      </w:r>
      <w:r w:rsidR="00492D5C" w:rsidRPr="00BF504F">
        <w:fldChar w:fldCharType="end"/>
      </w:r>
    </w:p>
    <w:p w14:paraId="53252B7C" w14:textId="77777777" w:rsidR="00133EE8" w:rsidRPr="00133EE8" w:rsidRDefault="00014902" w:rsidP="00B73972">
      <w:pPr>
        <w:pStyle w:val="Titre4"/>
        <w:jc w:val="both"/>
      </w:pPr>
      <w:bookmarkStart w:id="74" w:name="_Toc113368660"/>
      <w:r w:rsidRPr="00904616">
        <w:t>Allergie respiratoire</w:t>
      </w:r>
      <w:bookmarkEnd w:id="74"/>
    </w:p>
    <w:p w14:paraId="5402118E" w14:textId="2EB9B70E" w:rsidR="00BF504F" w:rsidRPr="00BF504F" w:rsidRDefault="00E470FD" w:rsidP="006C1179">
      <w:pPr>
        <w:spacing w:after="160" w:line="276" w:lineRule="auto"/>
        <w:jc w:val="both"/>
      </w:pPr>
      <w:r>
        <w:t xml:space="preserve">L’allergie respiratoire </w:t>
      </w:r>
      <w:r w:rsidR="00D90257">
        <w:t>c</w:t>
      </w:r>
      <w:r w:rsidR="00014902" w:rsidRPr="00BF504F">
        <w:t>orrespond à la réponse immunitaire liée à la présence de substances aéro-allergènes au contact de la muqueuse nasale. En milieu professionnel, on distingue deux catégories d’allergènes. Les allergènes à haut poids moléculaire qui sont des substances biologiques dérivées de plantes ou d'animaux, ainsi que des enzymes provenant de diverses sources et les allergènes à bas poids moléculaire comprenant principalement des produits chimiques réactifs, des métaux et des poussières de bois. Les allergènes les plus connu</w:t>
      </w:r>
      <w:r w:rsidR="00052736">
        <w:t>e</w:t>
      </w:r>
      <w:r w:rsidR="00014902" w:rsidRPr="00BF504F">
        <w:t xml:space="preserve">s, déclenchant la majorité des difficultés respiratoires sont les pollens et les </w:t>
      </w:r>
      <w:r w:rsidR="0074344B" w:rsidRPr="00BF504F">
        <w:t>acariens [</w:t>
      </w:r>
      <w:del w:id="75" w:author="BENKHALLOUF Youssef (EXT) ResgCftScrDef" w:date="2022-09-15T21:30:00Z">
        <w:r w:rsidR="00014902" w:rsidRPr="00BF504F" w:rsidDel="00954147">
          <w:delText>9]–</w:delText>
        </w:r>
      </w:del>
      <w:ins w:id="76" w:author="BENKHALLOUF Youssef (EXT) ResgCftScrDef" w:date="2022-09-15T21:30:00Z">
        <w:r w:rsidR="00954147" w:rsidRPr="00BF504F">
          <w:t>9] –</w:t>
        </w:r>
      </w:ins>
      <w:r w:rsidR="00014902" w:rsidRPr="00BF504F">
        <w:t>[11].</w:t>
      </w:r>
    </w:p>
    <w:p w14:paraId="6E6868CC" w14:textId="77777777" w:rsidR="00C33A68" w:rsidRPr="00904616" w:rsidRDefault="00014902" w:rsidP="00B73972">
      <w:pPr>
        <w:pStyle w:val="Titre4"/>
        <w:jc w:val="both"/>
      </w:pPr>
      <w:bookmarkStart w:id="77" w:name="_Toc113368661"/>
      <w:r w:rsidRPr="00904616">
        <w:t>Rhinite professionnelle</w:t>
      </w:r>
      <w:bookmarkEnd w:id="77"/>
    </w:p>
    <w:p w14:paraId="36894FBF" w14:textId="001D3E9A" w:rsidR="00014902" w:rsidRPr="00BF504F" w:rsidRDefault="00014902" w:rsidP="006C1179">
      <w:pPr>
        <w:spacing w:after="160" w:line="276" w:lineRule="auto"/>
        <w:jc w:val="both"/>
      </w:pPr>
      <w:r w:rsidRPr="00BF504F">
        <w:t xml:space="preserve">La rhinite est une inflammation de la muqueuse nasale. Elle peut être d’origine allergique ou non. La rhinite allergique professionnelle est caractérisée par le développement d'une </w:t>
      </w:r>
      <w:r w:rsidR="003B1BD5" w:rsidRPr="00BF504F">
        <w:t>hyper-réactivité</w:t>
      </w:r>
      <w:r w:rsidRPr="00BF504F">
        <w:t xml:space="preserve"> nasale spécifique à l'égard d'une substance présente sur le lieu du travail. Les tests de provocation nasale (TPN) permettent de déterminer précisément le rôle de l’allergène dans le déclenchement des symptômes de rhinite, en particulier lorsque l’anamnèse n’apporte pas d’éléments convaincants sur la pertinence clinique de </w:t>
      </w:r>
      <w:r w:rsidR="005A2EB2" w:rsidRPr="00BF504F">
        <w:t>l’allergène [</w:t>
      </w:r>
      <w:del w:id="78" w:author="BENKHALLOUF Youssef (EXT) ResgCftScrDef" w:date="2022-09-15T21:30:00Z">
        <w:r w:rsidRPr="00BF504F" w:rsidDel="00954147">
          <w:delText>12</w:delText>
        </w:r>
        <w:r w:rsidR="005A2EB2" w:rsidDel="00954147">
          <w:delText>]–</w:delText>
        </w:r>
      </w:del>
      <w:ins w:id="79" w:author="BENKHALLOUF Youssef (EXT) ResgCftScrDef" w:date="2022-09-15T21:30:00Z">
        <w:r w:rsidR="00954147" w:rsidRPr="00BF504F">
          <w:t>12</w:t>
        </w:r>
        <w:r w:rsidR="00954147">
          <w:t>] –</w:t>
        </w:r>
      </w:ins>
      <w:r w:rsidR="005A2EB2" w:rsidRPr="00BF504F">
        <w:t>[</w:t>
      </w:r>
      <w:r w:rsidRPr="00BF504F">
        <w:t xml:space="preserve">17]. </w:t>
      </w:r>
      <w:r w:rsidR="0032662F" w:rsidRPr="00917748">
        <w:t xml:space="preserve">Elle </w:t>
      </w:r>
      <w:r w:rsidR="00693D13" w:rsidRPr="00917748">
        <w:t xml:space="preserve">se caractérise par la présence de </w:t>
      </w:r>
      <w:r w:rsidR="00693D13" w:rsidRPr="00917748">
        <w:lastRenderedPageBreak/>
        <w:t xml:space="preserve">symptômes </w:t>
      </w:r>
      <w:r w:rsidR="005A2EB2" w:rsidRPr="00917748">
        <w:t>discontinus ou continus</w:t>
      </w:r>
      <w:r w:rsidR="00693D13" w:rsidRPr="00917748">
        <w:t xml:space="preserve"> tel</w:t>
      </w:r>
      <w:r w:rsidR="00BF504F" w:rsidRPr="00917748">
        <w:t>s</w:t>
      </w:r>
      <w:r w:rsidR="00693D13" w:rsidRPr="00917748">
        <w:t xml:space="preserve"> que les éternuements, </w:t>
      </w:r>
      <w:r w:rsidR="00917748" w:rsidRPr="00917748">
        <w:t xml:space="preserve">les </w:t>
      </w:r>
      <w:r w:rsidR="00693D13" w:rsidRPr="00917748">
        <w:t>déma</w:t>
      </w:r>
      <w:r w:rsidR="0032662F" w:rsidRPr="00917748">
        <w:t>ngeaisons, la congestion nasale ou</w:t>
      </w:r>
      <w:r w:rsidR="00693D13" w:rsidRPr="00917748">
        <w:t xml:space="preserve"> les rhinorrhée</w:t>
      </w:r>
      <w:r w:rsidR="00BF504F" w:rsidRPr="00917748">
        <w:t xml:space="preserve">s </w:t>
      </w:r>
      <w:r w:rsidR="00F60373" w:rsidRPr="00917748">
        <w:t>et peut</w:t>
      </w:r>
      <w:r w:rsidR="00693D13" w:rsidRPr="00917748">
        <w:t xml:space="preserve"> être causé</w:t>
      </w:r>
      <w:r w:rsidR="00BF504F" w:rsidRPr="00917748">
        <w:t>e aussi par la</w:t>
      </w:r>
      <w:r w:rsidR="00693D13" w:rsidRPr="00917748">
        <w:t xml:space="preserve"> variation limitée du débit d'air </w:t>
      </w:r>
      <w:r w:rsidR="003B1BD5" w:rsidRPr="00917748">
        <w:t>nasal</w:t>
      </w:r>
      <w:r w:rsidR="003B1BD5">
        <w:t>,</w:t>
      </w:r>
      <w:r w:rsidR="003B1BD5" w:rsidRPr="00917748">
        <w:t xml:space="preserve"> due</w:t>
      </w:r>
      <w:r w:rsidR="00917748" w:rsidRPr="00917748">
        <w:t xml:space="preserve"> à </w:t>
      </w:r>
      <w:r w:rsidR="00693D13" w:rsidRPr="00917748">
        <w:t>l'environnement de travail et non par des stimuli externes de travail.</w:t>
      </w:r>
    </w:p>
    <w:p w14:paraId="4CC5331E" w14:textId="77777777" w:rsidR="00C33A68" w:rsidRPr="00904616" w:rsidRDefault="00014902" w:rsidP="00B73972">
      <w:pPr>
        <w:pStyle w:val="Titre4"/>
        <w:jc w:val="both"/>
      </w:pPr>
      <w:bookmarkStart w:id="80" w:name="_Toc113368662"/>
      <w:r w:rsidRPr="00904616">
        <w:t>Asthme professionnel</w:t>
      </w:r>
      <w:bookmarkEnd w:id="80"/>
    </w:p>
    <w:p w14:paraId="4446F2D8" w14:textId="77777777" w:rsidR="00014902" w:rsidRPr="00BF504F" w:rsidRDefault="00014902" w:rsidP="005B2814">
      <w:pPr>
        <w:spacing w:after="160" w:line="276" w:lineRule="auto"/>
        <w:jc w:val="both"/>
      </w:pPr>
      <w:r w:rsidRPr="00BF504F">
        <w:t xml:space="preserve">L’asthme est une maladie inflammatoire des voies </w:t>
      </w:r>
      <w:r w:rsidR="00C950B8" w:rsidRPr="00BF504F">
        <w:t>aériennes. On</w:t>
      </w:r>
      <w:r w:rsidRPr="00BF504F">
        <w:t xml:space="preserve"> parle</w:t>
      </w:r>
      <w:r w:rsidR="00C950B8">
        <w:t xml:space="preserve"> d'asthme professionnel quand l’un</w:t>
      </w:r>
      <w:r w:rsidRPr="00BF504F">
        <w:t xml:space="preserve"> ou les facteurs qui déclenchent ou aggravent l'asthme sont présents sur le lieu de travail. Il est le plus souvent d'origine allergique, induit par une exposition à des substances d'origine végétale ou animale, des produits chimiques ou des </w:t>
      </w:r>
      <w:r w:rsidR="00352215" w:rsidRPr="00BF504F">
        <w:t>métaux [</w:t>
      </w:r>
      <w:r w:rsidRPr="00BF504F">
        <w:t>18].</w:t>
      </w:r>
    </w:p>
    <w:p w14:paraId="70DF265A" w14:textId="77777777" w:rsidR="00014902" w:rsidRPr="00904616" w:rsidRDefault="00014902" w:rsidP="00B73972">
      <w:pPr>
        <w:pStyle w:val="Titre4"/>
        <w:jc w:val="both"/>
      </w:pPr>
      <w:bookmarkStart w:id="81" w:name="_Toc113368663"/>
      <w:r w:rsidRPr="00904616">
        <w:t xml:space="preserve">Relation entre </w:t>
      </w:r>
      <w:r w:rsidR="00C17183">
        <w:t>l’</w:t>
      </w:r>
      <w:r w:rsidRPr="00904616">
        <w:t xml:space="preserve">asthme et </w:t>
      </w:r>
      <w:r w:rsidR="00C17183">
        <w:t xml:space="preserve">la </w:t>
      </w:r>
      <w:r w:rsidRPr="00904616">
        <w:t>rhinite professionnel</w:t>
      </w:r>
      <w:bookmarkEnd w:id="81"/>
      <w:r w:rsidR="00E37069">
        <w:t>s</w:t>
      </w:r>
    </w:p>
    <w:p w14:paraId="3BCF3B63" w14:textId="10E2CCAE" w:rsidR="00014902" w:rsidRPr="00BF504F" w:rsidRDefault="00014902" w:rsidP="005B2814">
      <w:pPr>
        <w:spacing w:after="160" w:line="276" w:lineRule="auto"/>
        <w:jc w:val="both"/>
      </w:pPr>
      <w:r w:rsidRPr="00BF504F">
        <w:t xml:space="preserve">La plupart des patients souffrant d'asthme professionnel souffrent également de rhinite professionnelle, bien que la rhinite soit 2 à 3 fois plus fréquente que l'asthme professionnel. La documentation d'une </w:t>
      </w:r>
      <w:r w:rsidRPr="001472D1">
        <w:t>sensibilisation médiée par les IgE à un agent du lieu de travail via des tests cutanés ou des IgE spécifiques sériques confirme un diagnostic de rhinite allergique probable, tandis que les tests de provocation nasale spécifique en laboratoire restent</w:t>
      </w:r>
      <w:r w:rsidR="00D90257">
        <w:t xml:space="preserve"> une</w:t>
      </w:r>
      <w:r w:rsidRPr="001472D1">
        <w:t xml:space="preserve"> méthode de référence pour établir un diagnostic définitif. Une étude </w:t>
      </w:r>
      <w:r w:rsidR="003C43F6" w:rsidRPr="001472D1">
        <w:t>d’Ameille</w:t>
      </w:r>
      <w:r w:rsidR="00F60373">
        <w:t xml:space="preserve"> </w:t>
      </w:r>
      <w:r w:rsidR="003C43F6" w:rsidRPr="001472D1">
        <w:t>et</w:t>
      </w:r>
      <w:r w:rsidR="00F60373">
        <w:t xml:space="preserve"> </w:t>
      </w:r>
      <w:r w:rsidRPr="00BF504F">
        <w:rPr>
          <w:i/>
          <w:iCs/>
        </w:rPr>
        <w:t>al.</w:t>
      </w:r>
      <w:r w:rsidR="00F60373">
        <w:rPr>
          <w:i/>
          <w:iCs/>
        </w:rPr>
        <w:t xml:space="preserve"> </w:t>
      </w:r>
      <w:r w:rsidR="00D90257">
        <w:t>a</w:t>
      </w:r>
      <w:r w:rsidRPr="00BF504F">
        <w:t xml:space="preserve"> examiné la relation entre la rhinite professionnelle et l'asthme professionnel. La fréquence d'association était plus élevée pour les allergènes à haut poids moléculaire que pour les allergènes à bas poids moléculaire, et les symptômes de </w:t>
      </w:r>
      <w:r w:rsidR="003C43F6">
        <w:t xml:space="preserve">la </w:t>
      </w:r>
      <w:r w:rsidRPr="00BF504F">
        <w:t xml:space="preserve">rhinite professionnelle sont également apparus plus tôt que l'asthme professionnel pour les allergènes à haut poids </w:t>
      </w:r>
      <w:r w:rsidR="003C43F6" w:rsidRPr="00BF504F">
        <w:t>moléculaire [</w:t>
      </w:r>
      <w:r w:rsidRPr="00BF504F">
        <w:t>12], [</w:t>
      </w:r>
      <w:r w:rsidR="00954147" w:rsidRPr="00BF504F">
        <w:t>19] –</w:t>
      </w:r>
      <w:ins w:id="82" w:author="BENKHALLOUF Youssef (EXT) ResgCftScrDef" w:date="2022-09-15T21:31:00Z">
        <w:r w:rsidR="00A45E9E">
          <w:t xml:space="preserve"> </w:t>
        </w:r>
      </w:ins>
      <w:r w:rsidRPr="00BF504F">
        <w:t>[23].</w:t>
      </w:r>
    </w:p>
    <w:p w14:paraId="18262600" w14:textId="77777777" w:rsidR="00D4162A" w:rsidRPr="00904616" w:rsidRDefault="00014902" w:rsidP="00B73972">
      <w:pPr>
        <w:pStyle w:val="Titre3"/>
        <w:jc w:val="both"/>
      </w:pPr>
      <w:bookmarkStart w:id="83" w:name="_Toc112850109"/>
      <w:bookmarkStart w:id="84" w:name="_Toc113368664"/>
      <w:r w:rsidRPr="00904616">
        <w:t>Différentes méthodes de test de provocation nasale</w:t>
      </w:r>
      <w:bookmarkEnd w:id="83"/>
      <w:bookmarkEnd w:id="84"/>
      <w:r w:rsidRPr="00904616">
        <w:t> </w:t>
      </w:r>
    </w:p>
    <w:p w14:paraId="0A8C8A19" w14:textId="77777777" w:rsidR="00014902" w:rsidRPr="00BF504F" w:rsidRDefault="00C95BF8" w:rsidP="005B2814">
      <w:pPr>
        <w:spacing w:line="276" w:lineRule="auto"/>
        <w:jc w:val="both"/>
      </w:pPr>
      <w:r>
        <w:t>Il existe trois</w:t>
      </w:r>
      <w:r w:rsidR="00014902" w:rsidRPr="00BF504F">
        <w:t xml:space="preserve"> méthodes de test de provocation nasale. Ces méthodes relèvent de la mesure objective de l’obstruction nasale après </w:t>
      </w:r>
      <w:r w:rsidR="003C43F6">
        <w:t>l’</w:t>
      </w:r>
      <w:r w:rsidR="00014902" w:rsidRPr="00BF504F">
        <w:t xml:space="preserve">administration du stimulus. Il s’agit du (PNIF) ou débit inspiratoire nasal maximal, de la rhinomanométrie et de la rhinométrie acoustique. L’évaluation de la réponse nasale se base </w:t>
      </w:r>
      <w:r w:rsidR="00E37069">
        <w:t xml:space="preserve">également </w:t>
      </w:r>
      <w:r w:rsidR="00014902" w:rsidRPr="00BF504F">
        <w:t xml:space="preserve">sur des paramètres cliniques tels que le score de Lebel, de Linder et l’échelle visuelle </w:t>
      </w:r>
      <w:r w:rsidR="003C43F6" w:rsidRPr="00BF504F">
        <w:t>analogique [</w:t>
      </w:r>
      <w:r w:rsidR="00014902" w:rsidRPr="00BF504F">
        <w:t xml:space="preserve">2], [4], [24]. </w:t>
      </w:r>
    </w:p>
    <w:p w14:paraId="4C9A881F" w14:textId="77777777" w:rsidR="00014902" w:rsidRPr="00904616" w:rsidRDefault="00AA4849" w:rsidP="00B73972">
      <w:pPr>
        <w:pStyle w:val="Titre4"/>
        <w:jc w:val="both"/>
      </w:pPr>
      <w:bookmarkStart w:id="85" w:name="_Toc113368665"/>
      <w:r>
        <w:t>PNIF</w:t>
      </w:r>
      <w:r w:rsidR="00014902" w:rsidRPr="00904616">
        <w:t xml:space="preserve"> ou débit inspiratoire nasal maximal</w:t>
      </w:r>
      <w:bookmarkEnd w:id="85"/>
      <w:r w:rsidR="00014902" w:rsidRPr="00904616">
        <w:t> </w:t>
      </w:r>
    </w:p>
    <w:p w14:paraId="5F64D916" w14:textId="373C7014" w:rsidR="00014902" w:rsidRPr="00BF504F" w:rsidRDefault="00B57E07" w:rsidP="005B2814">
      <w:pPr>
        <w:spacing w:after="160" w:line="276" w:lineRule="auto"/>
        <w:jc w:val="both"/>
      </w:pPr>
      <w:r>
        <w:t xml:space="preserve">Le </w:t>
      </w:r>
      <w:r w:rsidRPr="00904616">
        <w:t>débit inspiratoire nasal maximal </w:t>
      </w:r>
      <w:r>
        <w:t>p</w:t>
      </w:r>
      <w:r w:rsidR="00014902" w:rsidRPr="00BF504F">
        <w:t>ermet d’évaluer la perméabilité des voies respiratoires nasales en utilisant un spiromètre et un masque bucco</w:t>
      </w:r>
      <w:ins w:id="86" w:author="BENKHALLOUF Youssef (EXT) ResgCftScrDef" w:date="2022-09-15T21:29:00Z">
        <w:r w:rsidR="00954147">
          <w:t xml:space="preserve"> </w:t>
        </w:r>
      </w:ins>
      <w:r w:rsidR="00014902" w:rsidRPr="00BF504F">
        <w:t>nasal. Le masque est fixé au spiromètre et placé sans compression sur le vi</w:t>
      </w:r>
      <w:r>
        <w:t>sage du patient. La mesure est prise</w:t>
      </w:r>
      <w:r w:rsidR="00014902" w:rsidRPr="00BF504F">
        <w:t xml:space="preserve"> en demandant au patient de faire une inspiration nasale maximale </w:t>
      </w:r>
      <w:r>
        <w:t xml:space="preserve">à </w:t>
      </w:r>
      <w:r w:rsidR="00014902" w:rsidRPr="00BF504F">
        <w:t xml:space="preserve">bouche fermée après une expiration normale. Deux mesures sont </w:t>
      </w:r>
      <w:r>
        <w:t xml:space="preserve">prises </w:t>
      </w:r>
      <w:r w:rsidR="00014902" w:rsidRPr="00BF504F">
        <w:t xml:space="preserve">à 30 secondes d'intervalle puis </w:t>
      </w:r>
      <w:r>
        <w:t xml:space="preserve">elles ont été </w:t>
      </w:r>
      <w:r w:rsidR="00014902" w:rsidRPr="00BF504F">
        <w:t xml:space="preserve">comparées entre elles (PNIF1 et PNIF2 exprimées en l/min). Les sujets devaient inspirer le plus rapidement et le plus fortement possible. La remise à « zéro » de l'appareil avant chaque mesure est obtenue en le mettant en position </w:t>
      </w:r>
      <w:r w:rsidR="007F3AA4" w:rsidRPr="00BF504F">
        <w:t>verticale [</w:t>
      </w:r>
      <w:r w:rsidR="00014902" w:rsidRPr="00BF504F">
        <w:t>25], [26</w:t>
      </w:r>
      <w:r w:rsidR="00014902" w:rsidRPr="00917748">
        <w:t>].</w:t>
      </w:r>
      <w:r w:rsidR="004C0691" w:rsidRPr="00917748">
        <w:t xml:space="preserve"> Le résultat </w:t>
      </w:r>
      <w:r w:rsidR="00FF51B0">
        <w:t>est considéré</w:t>
      </w:r>
      <w:r w:rsidR="001D06E2">
        <w:t xml:space="preserve"> comme positif </w:t>
      </w:r>
      <w:r w:rsidR="004C0691" w:rsidRPr="00917748">
        <w:t>lorsque</w:t>
      </w:r>
      <w:r w:rsidR="00A003AA" w:rsidRPr="00917748">
        <w:t xml:space="preserve"> qu’il </w:t>
      </w:r>
      <w:r w:rsidR="003B1BD5" w:rsidRPr="00917748">
        <w:t>y a</w:t>
      </w:r>
      <w:r w:rsidR="00A003AA" w:rsidRPr="00917748">
        <w:t xml:space="preserve"> un</w:t>
      </w:r>
      <w:r w:rsidR="00917748" w:rsidRPr="00917748">
        <w:t>e</w:t>
      </w:r>
      <w:r w:rsidR="00954147">
        <w:t xml:space="preserve"> </w:t>
      </w:r>
      <w:r w:rsidR="00A003AA" w:rsidRPr="001472D1">
        <w:t>chute de</w:t>
      </w:r>
      <w:r w:rsidR="00954147">
        <w:t xml:space="preserve"> </w:t>
      </w:r>
      <w:r w:rsidR="002235DF" w:rsidRPr="001472D1">
        <w:t xml:space="preserve">PNIF </w:t>
      </w:r>
      <w:r w:rsidR="00A003AA" w:rsidRPr="001472D1">
        <w:t>de 40</w:t>
      </w:r>
      <w:r w:rsidR="004C0691" w:rsidRPr="001472D1">
        <w:t>% après</w:t>
      </w:r>
      <w:r w:rsidR="004C0691" w:rsidRPr="00917748">
        <w:t xml:space="preserve"> le </w:t>
      </w:r>
      <w:r w:rsidR="001D06E2">
        <w:t>TPN</w:t>
      </w:r>
      <w:r w:rsidR="00954147">
        <w:t xml:space="preserve"> </w:t>
      </w:r>
      <w:r w:rsidR="00A51E61" w:rsidRPr="00A51E61">
        <w:t>[3</w:t>
      </w:r>
      <w:r w:rsidR="00A51E61">
        <w:t>6</w:t>
      </w:r>
      <w:r w:rsidR="00A51E61" w:rsidRPr="00A51E61">
        <w:t>]</w:t>
      </w:r>
      <w:r w:rsidR="003124F1">
        <w:t>-[50]</w:t>
      </w:r>
      <w:r>
        <w:t>.</w:t>
      </w:r>
    </w:p>
    <w:p w14:paraId="3AE91A4D" w14:textId="77777777" w:rsidR="00014902" w:rsidRPr="00BF504F" w:rsidRDefault="003B1BD5" w:rsidP="005B2814">
      <w:pPr>
        <w:spacing w:after="160" w:line="276" w:lineRule="auto"/>
        <w:jc w:val="both"/>
      </w:pPr>
      <w:r w:rsidRPr="001472D1">
        <w:rPr>
          <w:b/>
          <w:bCs/>
        </w:rPr>
        <w:lastRenderedPageBreak/>
        <w:t>Avantages</w:t>
      </w:r>
      <w:r>
        <w:t xml:space="preserve"> :</w:t>
      </w:r>
      <w:r w:rsidR="000F769F">
        <w:t xml:space="preserve"> c</w:t>
      </w:r>
      <w:r w:rsidR="00014902" w:rsidRPr="00BF504F">
        <w:t>’est une méthode facile à appliquer et à interpréter. Elle est fréquemment employée dans les étu</w:t>
      </w:r>
      <w:r w:rsidR="00220CE7">
        <w:t xml:space="preserve">des scientifiques et peu </w:t>
      </w:r>
      <w:r>
        <w:t>coûteuse</w:t>
      </w:r>
      <w:r w:rsidRPr="00BF504F">
        <w:t xml:space="preserve"> [</w:t>
      </w:r>
      <w:r w:rsidR="00014902" w:rsidRPr="00BF504F">
        <w:t>25], [26].</w:t>
      </w:r>
    </w:p>
    <w:p w14:paraId="1BA2D8BD" w14:textId="77777777" w:rsidR="00014902" w:rsidRPr="00BF504F" w:rsidRDefault="00014902" w:rsidP="005B2814">
      <w:pPr>
        <w:spacing w:after="160" w:line="276" w:lineRule="auto"/>
        <w:jc w:val="both"/>
      </w:pPr>
      <w:r w:rsidRPr="001472D1">
        <w:rPr>
          <w:b/>
          <w:bCs/>
        </w:rPr>
        <w:t>Limites</w:t>
      </w:r>
      <w:r w:rsidRPr="00BF504F">
        <w:t xml:space="preserve"> : </w:t>
      </w:r>
      <w:r w:rsidR="000F769F">
        <w:t xml:space="preserve">difficile à utiliser </w:t>
      </w:r>
      <w:r w:rsidRPr="00BF504F">
        <w:t xml:space="preserve">des appareils disponibles et </w:t>
      </w:r>
      <w:r w:rsidR="00107A95" w:rsidRPr="00BF504F">
        <w:t>non-</w:t>
      </w:r>
      <w:r w:rsidR="003B1BD5" w:rsidRPr="00BF504F">
        <w:t>reproductibles [</w:t>
      </w:r>
      <w:r w:rsidRPr="00BF504F">
        <w:t>25], [26].</w:t>
      </w:r>
    </w:p>
    <w:p w14:paraId="51617931" w14:textId="77777777" w:rsidR="00014902" w:rsidRPr="00BF504F" w:rsidRDefault="00014902" w:rsidP="00912B80">
      <w:pPr>
        <w:spacing w:after="160" w:line="360" w:lineRule="auto"/>
        <w:jc w:val="center"/>
      </w:pPr>
      <w:r w:rsidRPr="00BF504F">
        <w:rPr>
          <w:noProof/>
          <w:lang w:eastAsia="fr-FR"/>
        </w:rPr>
        <w:drawing>
          <wp:inline distT="0" distB="0" distL="0" distR="0" wp14:anchorId="0CFD36EA" wp14:editId="69306960">
            <wp:extent cx="3094374" cy="274320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3094374" cy="2743200"/>
                    </a:xfrm>
                    <a:prstGeom prst="rect">
                      <a:avLst/>
                    </a:prstGeom>
                    <a:noFill/>
                    <a:ln w="9525">
                      <a:noFill/>
                      <a:miter lim="800000"/>
                      <a:headEnd/>
                      <a:tailEnd/>
                    </a:ln>
                  </pic:spPr>
                </pic:pic>
              </a:graphicData>
            </a:graphic>
          </wp:inline>
        </w:drawing>
      </w:r>
    </w:p>
    <w:p w14:paraId="23731EED" w14:textId="67D2F591" w:rsidR="00014902" w:rsidRPr="00CA0E99" w:rsidRDefault="00CA0E99" w:rsidP="00912B80">
      <w:pPr>
        <w:pStyle w:val="Lgende"/>
        <w:spacing w:line="360" w:lineRule="auto"/>
        <w:jc w:val="center"/>
        <w:rPr>
          <w:rStyle w:val="Titre4Car"/>
          <w:color w:val="auto"/>
          <w:sz w:val="32"/>
          <w:szCs w:val="32"/>
        </w:rPr>
      </w:pPr>
      <w:bookmarkStart w:id="87" w:name="_Toc112988753"/>
      <w:bookmarkStart w:id="88" w:name="_Toc113313899"/>
      <w:r w:rsidRPr="00CA0E99">
        <w:rPr>
          <w:color w:val="auto"/>
          <w:sz w:val="22"/>
          <w:szCs w:val="22"/>
        </w:rPr>
        <w:t xml:space="preserve">Figure </w:t>
      </w:r>
      <w:r w:rsidR="00492D5C">
        <w:rPr>
          <w:color w:val="auto"/>
          <w:sz w:val="22"/>
          <w:szCs w:val="22"/>
        </w:rPr>
        <w:fldChar w:fldCharType="begin"/>
      </w:r>
      <w:r w:rsidR="00E83255">
        <w:rPr>
          <w:color w:val="auto"/>
          <w:sz w:val="22"/>
          <w:szCs w:val="22"/>
        </w:rPr>
        <w:instrText xml:space="preserve"> STYLEREF 1 \s </w:instrText>
      </w:r>
      <w:r w:rsidR="00492D5C">
        <w:rPr>
          <w:color w:val="auto"/>
          <w:sz w:val="22"/>
          <w:szCs w:val="22"/>
        </w:rPr>
        <w:fldChar w:fldCharType="separate"/>
      </w:r>
      <w:r w:rsidR="00E83255">
        <w:rPr>
          <w:noProof/>
          <w:color w:val="auto"/>
          <w:sz w:val="22"/>
          <w:szCs w:val="22"/>
          <w:cs/>
        </w:rPr>
        <w:t>‎</w:t>
      </w:r>
      <w:r w:rsidR="00E83255">
        <w:rPr>
          <w:noProof/>
          <w:color w:val="auto"/>
          <w:sz w:val="22"/>
          <w:szCs w:val="22"/>
        </w:rPr>
        <w:t>I</w:t>
      </w:r>
      <w:r w:rsidR="00492D5C">
        <w:rPr>
          <w:color w:val="auto"/>
          <w:sz w:val="22"/>
          <w:szCs w:val="22"/>
        </w:rPr>
        <w:fldChar w:fldCharType="end"/>
      </w:r>
      <w:r w:rsidR="00E83255">
        <w:rPr>
          <w:color w:val="auto"/>
          <w:sz w:val="22"/>
          <w:szCs w:val="22"/>
        </w:rPr>
        <w:t>.</w:t>
      </w:r>
      <w:r w:rsidR="00492D5C">
        <w:rPr>
          <w:color w:val="auto"/>
          <w:sz w:val="22"/>
          <w:szCs w:val="22"/>
        </w:rPr>
        <w:fldChar w:fldCharType="begin"/>
      </w:r>
      <w:r w:rsidR="00E83255">
        <w:rPr>
          <w:color w:val="auto"/>
          <w:sz w:val="22"/>
          <w:szCs w:val="22"/>
        </w:rPr>
        <w:instrText xml:space="preserve"> SEQ Figure \* ARABIC \s 1 </w:instrText>
      </w:r>
      <w:r w:rsidR="00492D5C">
        <w:rPr>
          <w:color w:val="auto"/>
          <w:sz w:val="22"/>
          <w:szCs w:val="22"/>
        </w:rPr>
        <w:fldChar w:fldCharType="separate"/>
      </w:r>
      <w:r w:rsidR="00E83255">
        <w:rPr>
          <w:noProof/>
          <w:color w:val="auto"/>
          <w:sz w:val="22"/>
          <w:szCs w:val="22"/>
        </w:rPr>
        <w:t>2</w:t>
      </w:r>
      <w:r w:rsidR="00492D5C">
        <w:rPr>
          <w:color w:val="auto"/>
          <w:sz w:val="22"/>
          <w:szCs w:val="22"/>
        </w:rPr>
        <w:fldChar w:fldCharType="end"/>
      </w:r>
      <w:r w:rsidRPr="00CA0E99">
        <w:rPr>
          <w:b w:val="0"/>
          <w:bCs w:val="0"/>
          <w:color w:val="auto"/>
          <w:sz w:val="22"/>
          <w:szCs w:val="22"/>
        </w:rPr>
        <w:t xml:space="preserve">: </w:t>
      </w:r>
      <w:r w:rsidR="000457D9">
        <w:rPr>
          <w:b w:val="0"/>
          <w:bCs w:val="0"/>
          <w:color w:val="auto"/>
          <w:sz w:val="22"/>
          <w:szCs w:val="22"/>
        </w:rPr>
        <w:t xml:space="preserve">PNIF </w:t>
      </w:r>
      <w:r w:rsidRPr="00CA0E99">
        <w:rPr>
          <w:b w:val="0"/>
          <w:bCs w:val="0"/>
          <w:color w:val="auto"/>
          <w:sz w:val="22"/>
          <w:szCs w:val="22"/>
        </w:rPr>
        <w:t xml:space="preserve">ou débit inspiratoire nasal </w:t>
      </w:r>
      <w:r w:rsidR="00522EA8" w:rsidRPr="00CA0E99">
        <w:rPr>
          <w:b w:val="0"/>
          <w:bCs w:val="0"/>
          <w:color w:val="auto"/>
          <w:sz w:val="22"/>
          <w:szCs w:val="22"/>
        </w:rPr>
        <w:t xml:space="preserve">maximal </w:t>
      </w:r>
      <w:ins w:id="89" w:author="BENKHALLOUF Youssef (EXT) ResgCftScrDef" w:date="2022-09-15T21:31:00Z">
        <w:r w:rsidR="00A45E9E">
          <w:rPr>
            <w:b w:val="0"/>
            <w:bCs w:val="0"/>
            <w:color w:val="auto"/>
            <w:sz w:val="22"/>
            <w:szCs w:val="22"/>
          </w:rPr>
          <w:t xml:space="preserve"> </w:t>
        </w:r>
      </w:ins>
      <w:r w:rsidR="00522EA8" w:rsidRPr="00CA0E99">
        <w:rPr>
          <w:b w:val="0"/>
          <w:bCs w:val="0"/>
          <w:color w:val="auto"/>
          <w:sz w:val="22"/>
          <w:szCs w:val="22"/>
        </w:rPr>
        <w:t>[</w:t>
      </w:r>
      <w:r w:rsidRPr="00CA0E99">
        <w:rPr>
          <w:b w:val="0"/>
          <w:bCs w:val="0"/>
          <w:color w:val="auto"/>
          <w:sz w:val="22"/>
          <w:szCs w:val="22"/>
        </w:rPr>
        <w:t>25]</w:t>
      </w:r>
      <w:bookmarkEnd w:id="87"/>
      <w:bookmarkEnd w:id="88"/>
    </w:p>
    <w:p w14:paraId="12762093" w14:textId="77777777" w:rsidR="00014902" w:rsidRPr="00904616" w:rsidRDefault="00014902" w:rsidP="00B73972">
      <w:pPr>
        <w:pStyle w:val="Titre4"/>
        <w:jc w:val="both"/>
      </w:pPr>
      <w:bookmarkStart w:id="90" w:name="_Toc113368666"/>
      <w:r w:rsidRPr="00904616">
        <w:t>Rhinomanométrie</w:t>
      </w:r>
      <w:bookmarkEnd w:id="90"/>
    </w:p>
    <w:p w14:paraId="58CC5CE6" w14:textId="376D651C" w:rsidR="00014902" w:rsidRPr="003852DC" w:rsidRDefault="00014902" w:rsidP="00091780">
      <w:pPr>
        <w:spacing w:after="160" w:line="276" w:lineRule="auto"/>
        <w:jc w:val="both"/>
        <w:rPr>
          <w:rFonts w:asciiTheme="majorBidi" w:hAnsiTheme="majorBidi" w:cstheme="majorBidi"/>
        </w:rPr>
      </w:pPr>
      <w:r w:rsidRPr="003852DC">
        <w:rPr>
          <w:rFonts w:asciiTheme="majorBidi" w:hAnsiTheme="majorBidi" w:cstheme="majorBidi"/>
        </w:rPr>
        <w:t>La rhinomanométrie</w:t>
      </w:r>
      <w:r w:rsidR="00A45E9E">
        <w:rPr>
          <w:rFonts w:asciiTheme="majorBidi" w:hAnsiTheme="majorBidi" w:cstheme="majorBidi"/>
        </w:rPr>
        <w:t xml:space="preserve"> </w:t>
      </w:r>
      <w:r w:rsidRPr="003852DC">
        <w:rPr>
          <w:rFonts w:asciiTheme="majorBidi" w:hAnsiTheme="majorBidi" w:cstheme="majorBidi"/>
        </w:rPr>
        <w:t xml:space="preserve">mesure la </w:t>
      </w:r>
      <w:r w:rsidR="001146B3">
        <w:rPr>
          <w:rFonts w:asciiTheme="majorBidi" w:hAnsiTheme="majorBidi" w:cstheme="majorBidi"/>
        </w:rPr>
        <w:t xml:space="preserve">pression </w:t>
      </w:r>
      <w:r w:rsidRPr="003852DC">
        <w:rPr>
          <w:rFonts w:asciiTheme="majorBidi" w:hAnsiTheme="majorBidi" w:cstheme="majorBidi"/>
        </w:rPr>
        <w:t>des voies respiratoires nasales et le débit d'air. Elle peut être antérieur</w:t>
      </w:r>
      <w:r w:rsidR="00522EA8">
        <w:rPr>
          <w:rFonts w:asciiTheme="majorBidi" w:hAnsiTheme="majorBidi" w:cstheme="majorBidi"/>
        </w:rPr>
        <w:t>e</w:t>
      </w:r>
      <w:r w:rsidRPr="003852DC">
        <w:rPr>
          <w:rFonts w:asciiTheme="majorBidi" w:hAnsiTheme="majorBidi" w:cstheme="majorBidi"/>
        </w:rPr>
        <w:t xml:space="preserve"> ou postérieur</w:t>
      </w:r>
      <w:r w:rsidR="00522EA8">
        <w:rPr>
          <w:rFonts w:asciiTheme="majorBidi" w:hAnsiTheme="majorBidi" w:cstheme="majorBidi"/>
        </w:rPr>
        <w:t>e</w:t>
      </w:r>
      <w:r w:rsidRPr="003852DC">
        <w:rPr>
          <w:rFonts w:asciiTheme="majorBidi" w:hAnsiTheme="majorBidi" w:cstheme="majorBidi"/>
        </w:rPr>
        <w:t>, acti</w:t>
      </w:r>
      <w:r w:rsidR="00522EA8">
        <w:rPr>
          <w:rFonts w:asciiTheme="majorBidi" w:hAnsiTheme="majorBidi" w:cstheme="majorBidi"/>
        </w:rPr>
        <w:t>ve ou passive</w:t>
      </w:r>
      <w:r w:rsidRPr="003852DC">
        <w:rPr>
          <w:rFonts w:asciiTheme="majorBidi" w:hAnsiTheme="majorBidi" w:cstheme="majorBidi"/>
        </w:rPr>
        <w:t xml:space="preserve">, selon </w:t>
      </w:r>
      <w:r w:rsidR="001146B3">
        <w:rPr>
          <w:rFonts w:asciiTheme="majorBidi" w:hAnsiTheme="majorBidi" w:cstheme="majorBidi"/>
        </w:rPr>
        <w:t>si</w:t>
      </w:r>
      <w:r w:rsidR="001146B3" w:rsidRPr="003852DC">
        <w:rPr>
          <w:rFonts w:asciiTheme="majorBidi" w:hAnsiTheme="majorBidi" w:cstheme="majorBidi"/>
        </w:rPr>
        <w:t xml:space="preserve"> </w:t>
      </w:r>
      <w:r w:rsidRPr="003852DC">
        <w:rPr>
          <w:rFonts w:asciiTheme="majorBidi" w:hAnsiTheme="majorBidi" w:cstheme="majorBidi"/>
        </w:rPr>
        <w:t xml:space="preserve">le sujet respire activement ou que le flux d'air est envoyé artificiellement dans la </w:t>
      </w:r>
      <w:r w:rsidR="003B1BD5" w:rsidRPr="003852DC">
        <w:rPr>
          <w:rFonts w:asciiTheme="majorBidi" w:hAnsiTheme="majorBidi" w:cstheme="majorBidi"/>
        </w:rPr>
        <w:t>narine [</w:t>
      </w:r>
      <w:r w:rsidRPr="003852DC">
        <w:rPr>
          <w:rFonts w:asciiTheme="majorBidi" w:hAnsiTheme="majorBidi" w:cstheme="majorBidi"/>
        </w:rPr>
        <w:t>27].</w:t>
      </w:r>
    </w:p>
    <w:p w14:paraId="3314D7EB" w14:textId="440940FF" w:rsidR="00014902" w:rsidRPr="003852DC" w:rsidRDefault="00014902" w:rsidP="005B2814">
      <w:pPr>
        <w:spacing w:after="160" w:line="276" w:lineRule="auto"/>
        <w:jc w:val="both"/>
        <w:rPr>
          <w:rFonts w:asciiTheme="majorBidi" w:hAnsiTheme="majorBidi" w:cstheme="majorBidi"/>
        </w:rPr>
      </w:pPr>
      <w:r w:rsidRPr="003852DC">
        <w:rPr>
          <w:rFonts w:asciiTheme="majorBidi" w:hAnsiTheme="majorBidi" w:cstheme="majorBidi"/>
        </w:rPr>
        <w:t xml:space="preserve"> La </w:t>
      </w:r>
      <w:r w:rsidR="00A51E61" w:rsidRPr="003852DC">
        <w:rPr>
          <w:rFonts w:asciiTheme="majorBidi" w:hAnsiTheme="majorBidi" w:cstheme="majorBidi"/>
        </w:rPr>
        <w:t>rhinomanométrie</w:t>
      </w:r>
      <w:r w:rsidRPr="003852DC">
        <w:rPr>
          <w:rFonts w:asciiTheme="majorBidi" w:hAnsiTheme="majorBidi" w:cstheme="majorBidi"/>
        </w:rPr>
        <w:t xml:space="preserve"> active antérieure : le patient respire activement par une narine, tandis que la différence de pression narinochoanale est évaluée dans la partie antérieure de la narine controlatérale. C’est la méthode la plus couramment utilisée, car elle est plus facile à réaliser. Dans la rhinomanométrie antérieur</w:t>
      </w:r>
      <w:r w:rsidR="00522EA8">
        <w:rPr>
          <w:rFonts w:asciiTheme="majorBidi" w:hAnsiTheme="majorBidi" w:cstheme="majorBidi"/>
        </w:rPr>
        <w:t>e</w:t>
      </w:r>
      <w:r w:rsidRPr="003852DC">
        <w:rPr>
          <w:rFonts w:asciiTheme="majorBidi" w:hAnsiTheme="majorBidi" w:cstheme="majorBidi"/>
        </w:rPr>
        <w:t xml:space="preserve">, un masque est attaché à l'appareil qui mesure la pression et </w:t>
      </w:r>
      <w:r w:rsidR="00522EA8">
        <w:rPr>
          <w:rFonts w:asciiTheme="majorBidi" w:hAnsiTheme="majorBidi" w:cstheme="majorBidi"/>
        </w:rPr>
        <w:t>le débit transnasau</w:t>
      </w:r>
      <w:r w:rsidRPr="003852DC">
        <w:rPr>
          <w:rFonts w:asciiTheme="majorBidi" w:hAnsiTheme="majorBidi" w:cstheme="majorBidi"/>
        </w:rPr>
        <w:t xml:space="preserve"> s'interface avec un ordinateur. Avant de prendre des mesures, l'appareil doit être calibré avec </w:t>
      </w:r>
      <w:r w:rsidR="00522EA8">
        <w:rPr>
          <w:rFonts w:asciiTheme="majorBidi" w:hAnsiTheme="majorBidi" w:cstheme="majorBidi"/>
        </w:rPr>
        <w:t xml:space="preserve">la précision </w:t>
      </w:r>
      <w:del w:id="91" w:author="BENKHALLOUF Youssef (EXT) ResgCftScrDef" w:date="2022-09-15T21:36:00Z">
        <w:r w:rsidRPr="003852DC" w:rsidDel="00E70007">
          <w:rPr>
            <w:rFonts w:asciiTheme="majorBidi" w:hAnsiTheme="majorBidi" w:cstheme="majorBidi"/>
          </w:rPr>
          <w:delText xml:space="preserve"> </w:delText>
        </w:r>
      </w:del>
      <w:r w:rsidRPr="003852DC">
        <w:rPr>
          <w:rFonts w:asciiTheme="majorBidi" w:hAnsiTheme="majorBidi" w:cstheme="majorBidi"/>
        </w:rPr>
        <w:t>recommandé</w:t>
      </w:r>
      <w:r w:rsidR="00522EA8">
        <w:rPr>
          <w:rFonts w:asciiTheme="majorBidi" w:hAnsiTheme="majorBidi" w:cstheme="majorBidi"/>
        </w:rPr>
        <w:t>e</w:t>
      </w:r>
      <w:r w:rsidRPr="003852DC">
        <w:rPr>
          <w:rFonts w:asciiTheme="majorBidi" w:hAnsiTheme="majorBidi" w:cstheme="majorBidi"/>
        </w:rPr>
        <w:t xml:space="preserve"> par le fabricant. Le tube de détection de pression est placé dans une narine avec une étanchéité totale en collant la narine pour éviter la distorsion des structures nasales </w:t>
      </w:r>
      <w:r w:rsidR="00DA0D35" w:rsidRPr="003852DC">
        <w:rPr>
          <w:rFonts w:asciiTheme="majorBidi" w:hAnsiTheme="majorBidi" w:cstheme="majorBidi"/>
        </w:rPr>
        <w:t>antérieures [</w:t>
      </w:r>
      <w:r w:rsidRPr="003852DC">
        <w:rPr>
          <w:rFonts w:asciiTheme="majorBidi" w:hAnsiTheme="majorBidi" w:cstheme="majorBidi"/>
        </w:rPr>
        <w:t>24], [27], [28]</w:t>
      </w:r>
      <w:r w:rsidR="00F7644F">
        <w:rPr>
          <w:rFonts w:asciiTheme="majorBidi" w:hAnsiTheme="majorBidi" w:cstheme="majorBidi"/>
        </w:rPr>
        <w:t>,</w:t>
      </w:r>
      <w:r w:rsidR="00806BF3">
        <w:rPr>
          <w:rFonts w:asciiTheme="majorBidi" w:hAnsiTheme="majorBidi" w:cstheme="majorBidi"/>
        </w:rPr>
        <w:t>[</w:t>
      </w:r>
      <w:r w:rsidR="00F7644F">
        <w:rPr>
          <w:rFonts w:asciiTheme="majorBidi" w:hAnsiTheme="majorBidi" w:cstheme="majorBidi"/>
        </w:rPr>
        <w:t>51]</w:t>
      </w:r>
      <w:r w:rsidRPr="003852DC">
        <w:rPr>
          <w:rFonts w:asciiTheme="majorBidi" w:hAnsiTheme="majorBidi" w:cstheme="majorBidi"/>
        </w:rPr>
        <w:t xml:space="preserve">. </w:t>
      </w:r>
    </w:p>
    <w:p w14:paraId="41AC2F95" w14:textId="5CFF3621" w:rsidR="00014902" w:rsidRPr="003852DC" w:rsidRDefault="00014902" w:rsidP="005B2814">
      <w:pPr>
        <w:spacing w:after="160" w:line="276" w:lineRule="auto"/>
        <w:jc w:val="both"/>
        <w:rPr>
          <w:rFonts w:asciiTheme="majorBidi" w:hAnsiTheme="majorBidi" w:cstheme="majorBidi"/>
        </w:rPr>
      </w:pPr>
      <w:r w:rsidRPr="003852DC">
        <w:rPr>
          <w:rFonts w:asciiTheme="majorBidi" w:hAnsiTheme="majorBidi" w:cstheme="majorBidi"/>
        </w:rPr>
        <w:t>Dans la rhinomanométrie postérieure, l'emplacement du détecteur de pression est placé de manière trans</w:t>
      </w:r>
      <w:r w:rsidR="001D06E2" w:rsidRPr="003852DC">
        <w:rPr>
          <w:rFonts w:asciiTheme="majorBidi" w:hAnsiTheme="majorBidi" w:cstheme="majorBidi"/>
        </w:rPr>
        <w:t>orale dans ou à proximité de l'</w:t>
      </w:r>
      <w:r w:rsidRPr="003852DC">
        <w:rPr>
          <w:rFonts w:asciiTheme="majorBidi" w:hAnsiTheme="majorBidi" w:cstheme="majorBidi"/>
        </w:rPr>
        <w:t>oropharynx postérieur</w:t>
      </w:r>
      <w:ins w:id="92" w:author="BENKHALLOUF Youssef (EXT) ResgCftScrDef" w:date="2022-09-15T21:36:00Z">
        <w:r w:rsidR="00E70007">
          <w:rPr>
            <w:rFonts w:asciiTheme="majorBidi" w:hAnsiTheme="majorBidi" w:cstheme="majorBidi"/>
          </w:rPr>
          <w:t xml:space="preserve"> </w:t>
        </w:r>
      </w:ins>
      <w:r w:rsidRPr="003852DC">
        <w:rPr>
          <w:rFonts w:asciiTheme="majorBidi" w:hAnsiTheme="majorBidi" w:cstheme="majorBidi"/>
        </w:rPr>
        <w:t xml:space="preserve">[24], [27], [28]. </w:t>
      </w:r>
    </w:p>
    <w:p w14:paraId="05AA3F79" w14:textId="7735EE4D" w:rsidR="004C0691" w:rsidRPr="003852DC" w:rsidRDefault="00014902" w:rsidP="005B2814">
      <w:pPr>
        <w:spacing w:line="276" w:lineRule="auto"/>
        <w:jc w:val="both"/>
        <w:rPr>
          <w:rFonts w:asciiTheme="majorBidi" w:hAnsiTheme="majorBidi" w:cstheme="majorBidi"/>
        </w:rPr>
      </w:pPr>
      <w:r w:rsidRPr="003852DC">
        <w:rPr>
          <w:rFonts w:asciiTheme="majorBidi" w:hAnsiTheme="majorBidi" w:cstheme="majorBidi"/>
        </w:rPr>
        <w:t>Le résultat le plus couramment rapporté dans la RM est la résistance des voies respiratoires nasales (NAR), qui est le rapport de la pression au débit, rapporté en Pa/cm 3 /sec (</w:t>
      </w:r>
      <w:r w:rsidR="00851F4E">
        <w:rPr>
          <w:rFonts w:asciiTheme="majorBidi" w:hAnsiTheme="majorBidi" w:cstheme="majorBidi"/>
        </w:rPr>
        <w:t>0.</w:t>
      </w:r>
      <w:r w:rsidR="00A51E61">
        <w:rPr>
          <w:rFonts w:asciiTheme="majorBidi" w:hAnsiTheme="majorBidi" w:cstheme="majorBidi"/>
        </w:rPr>
        <w:t>1 Pa/cm 3 /s = 1 cm H 2 O/L/s</w:t>
      </w:r>
      <w:r w:rsidRPr="003852DC">
        <w:rPr>
          <w:rFonts w:asciiTheme="majorBidi" w:hAnsiTheme="majorBidi" w:cstheme="majorBidi"/>
        </w:rPr>
        <w:t>). Le plus souvent, dans le RM classique, les valeurs obtenues à partir de l'</w:t>
      </w:r>
      <w:r w:rsidR="001D06E2" w:rsidRPr="003852DC">
        <w:rPr>
          <w:rFonts w:asciiTheme="majorBidi" w:hAnsiTheme="majorBidi" w:cstheme="majorBidi"/>
        </w:rPr>
        <w:t xml:space="preserve">inspiration </w:t>
      </w:r>
      <w:r w:rsidR="001D06E2" w:rsidRPr="003852DC">
        <w:rPr>
          <w:rFonts w:asciiTheme="majorBidi" w:hAnsiTheme="majorBidi" w:cstheme="majorBidi"/>
        </w:rPr>
        <w:lastRenderedPageBreak/>
        <w:t>sont rapportées</w:t>
      </w:r>
      <w:r w:rsidR="00E70007">
        <w:rPr>
          <w:rFonts w:asciiTheme="majorBidi" w:hAnsiTheme="majorBidi" w:cstheme="majorBidi"/>
        </w:rPr>
        <w:t xml:space="preserve"> </w:t>
      </w:r>
      <w:r w:rsidR="001D06E2" w:rsidRPr="003852DC">
        <w:rPr>
          <w:rFonts w:asciiTheme="majorBidi" w:hAnsiTheme="majorBidi" w:cstheme="majorBidi"/>
        </w:rPr>
        <w:t xml:space="preserve">[29], le résultat est </w:t>
      </w:r>
      <w:r w:rsidR="00E70007" w:rsidRPr="003852DC">
        <w:rPr>
          <w:rFonts w:asciiTheme="majorBidi" w:hAnsiTheme="majorBidi" w:cstheme="majorBidi"/>
        </w:rPr>
        <w:t>considér</w:t>
      </w:r>
      <w:r w:rsidR="00E70007">
        <w:rPr>
          <w:rFonts w:asciiTheme="majorBidi" w:hAnsiTheme="majorBidi" w:cstheme="majorBidi"/>
        </w:rPr>
        <w:t>é</w:t>
      </w:r>
      <w:r w:rsidR="00E70007" w:rsidRPr="003852DC">
        <w:rPr>
          <w:rFonts w:asciiTheme="majorBidi" w:hAnsiTheme="majorBidi" w:cstheme="majorBidi"/>
        </w:rPr>
        <w:t xml:space="preserve"> </w:t>
      </w:r>
      <w:r w:rsidR="001D06E2" w:rsidRPr="003852DC">
        <w:rPr>
          <w:rFonts w:asciiTheme="majorBidi" w:hAnsiTheme="majorBidi" w:cstheme="majorBidi"/>
        </w:rPr>
        <w:t>positif lorsque qu’il y</w:t>
      </w:r>
      <w:r w:rsidR="00E70007">
        <w:rPr>
          <w:rFonts w:asciiTheme="majorBidi" w:hAnsiTheme="majorBidi" w:cstheme="majorBidi"/>
        </w:rPr>
        <w:t xml:space="preserve"> </w:t>
      </w:r>
      <w:r w:rsidR="001D06E2" w:rsidRPr="003852DC">
        <w:rPr>
          <w:rFonts w:asciiTheme="majorBidi" w:hAnsiTheme="majorBidi" w:cstheme="majorBidi"/>
        </w:rPr>
        <w:t>a une augmentation de 100% du ratio des résistance</w:t>
      </w:r>
      <w:r w:rsidR="00E70007">
        <w:rPr>
          <w:rFonts w:asciiTheme="majorBidi" w:hAnsiTheme="majorBidi" w:cstheme="majorBidi"/>
        </w:rPr>
        <w:t>s</w:t>
      </w:r>
      <w:r w:rsidR="001D06E2" w:rsidRPr="003852DC">
        <w:rPr>
          <w:rFonts w:asciiTheme="majorBidi" w:hAnsiTheme="majorBidi" w:cstheme="majorBidi"/>
        </w:rPr>
        <w:t xml:space="preserve"> nasale avant et après l’exposition aux agents </w:t>
      </w:r>
      <w:r w:rsidR="00A51E61">
        <w:rPr>
          <w:rFonts w:asciiTheme="majorBidi" w:hAnsiTheme="majorBidi" w:cstheme="majorBidi"/>
        </w:rPr>
        <w:t>[36]</w:t>
      </w:r>
      <w:r w:rsidR="0031348A">
        <w:rPr>
          <w:rFonts w:asciiTheme="majorBidi" w:hAnsiTheme="majorBidi" w:cstheme="majorBidi"/>
        </w:rPr>
        <w:t>,[42]</w:t>
      </w:r>
      <w:r w:rsidR="000C683B">
        <w:rPr>
          <w:rFonts w:asciiTheme="majorBidi" w:hAnsiTheme="majorBidi" w:cstheme="majorBidi"/>
        </w:rPr>
        <w:t>.</w:t>
      </w:r>
    </w:p>
    <w:p w14:paraId="6F51BE59" w14:textId="771FD26F" w:rsidR="00014902" w:rsidRPr="001472D1" w:rsidRDefault="00014902" w:rsidP="005B2814">
      <w:pPr>
        <w:spacing w:after="160" w:line="276" w:lineRule="auto"/>
        <w:jc w:val="both"/>
        <w:rPr>
          <w:rFonts w:asciiTheme="majorBidi" w:hAnsiTheme="majorBidi" w:cstheme="majorBidi"/>
        </w:rPr>
      </w:pPr>
      <w:r w:rsidRPr="001472D1">
        <w:rPr>
          <w:rFonts w:asciiTheme="majorBidi" w:hAnsiTheme="majorBidi" w:cstheme="majorBidi"/>
          <w:b/>
          <w:bCs/>
        </w:rPr>
        <w:t>Avantages</w:t>
      </w:r>
      <w:r w:rsidR="005838B2">
        <w:rPr>
          <w:rFonts w:asciiTheme="majorBidi" w:hAnsiTheme="majorBidi" w:cstheme="majorBidi"/>
        </w:rPr>
        <w:t> : c</w:t>
      </w:r>
      <w:r w:rsidRPr="001472D1">
        <w:rPr>
          <w:rFonts w:asciiTheme="majorBidi" w:hAnsiTheme="majorBidi" w:cstheme="majorBidi"/>
        </w:rPr>
        <w:t>’est une procédure facile et relativement rapide, pas d'exclusion de patient et peut s’effectuer chez les enfants. Le gradient de pression et le flux peuvent ê</w:t>
      </w:r>
      <w:r w:rsidR="005838B2">
        <w:rPr>
          <w:rFonts w:asciiTheme="majorBidi" w:hAnsiTheme="majorBidi" w:cstheme="majorBidi"/>
        </w:rPr>
        <w:t>tre enregistrés simultanément au</w:t>
      </w:r>
      <w:r w:rsidRPr="001472D1">
        <w:rPr>
          <w:rFonts w:asciiTheme="majorBidi" w:hAnsiTheme="majorBidi" w:cstheme="majorBidi"/>
        </w:rPr>
        <w:t xml:space="preserve"> même temps sur un enregistreur à deux canaux, ou reportés sur un graphique directement à l'aide d'un enregistreur à haut débit</w:t>
      </w:r>
      <w:r w:rsidR="000C683B">
        <w:rPr>
          <w:rFonts w:asciiTheme="majorBidi" w:hAnsiTheme="majorBidi" w:cstheme="majorBidi"/>
        </w:rPr>
        <w:t xml:space="preserve"> </w:t>
      </w:r>
      <w:r w:rsidRPr="001472D1">
        <w:rPr>
          <w:rFonts w:asciiTheme="majorBidi" w:hAnsiTheme="majorBidi" w:cstheme="majorBidi"/>
        </w:rPr>
        <w:t xml:space="preserve">[24], [27], [28]. </w:t>
      </w:r>
    </w:p>
    <w:p w14:paraId="2E0061C8" w14:textId="77777777" w:rsidR="00014902" w:rsidRPr="003852DC" w:rsidRDefault="00014902" w:rsidP="005B2814">
      <w:pPr>
        <w:pStyle w:val="Sansinterligne"/>
      </w:pPr>
      <w:r w:rsidRPr="003852DC">
        <w:rPr>
          <w:b/>
          <w:bCs/>
        </w:rPr>
        <w:t>Limites :</w:t>
      </w:r>
      <w:r w:rsidRPr="003852DC">
        <w:t xml:space="preserve"> Une limitation de la méthode antérieure est qu'elle ne peut pas être utilisée pour mesurer les voies respiratoires nasales chez les patients qui ont une perforation septale nasale. En revanche, pour la méthode postérieure, le patient doit être entraîné dans le bon positionnement de la langue et du palais pour maintenir à la fois l'oropharynx et le nasopharynx ouverts afin que la technique puisse être réalisée. La rhinomanométrie postérieure peut être trop gênante pour de nombreux patients en raison du cathéter placé dans le pharynx postérieur. Il doit être perméable pour permettre des mesures de pression, et parfois des problèmes techniques de mesures </w:t>
      </w:r>
      <w:r w:rsidR="00A51E61" w:rsidRPr="003852DC">
        <w:t>répétées, sont</w:t>
      </w:r>
      <w:r w:rsidRPr="003852DC">
        <w:t xml:space="preserve"> rencontrés dans l'étanchéité de la narine et dans la mise en place du masque facial. La coopération du patient est nécessaire, ce qui peut se compliquer à certains âges[24], [27], [28]. </w:t>
      </w:r>
    </w:p>
    <w:p w14:paraId="5FB3FC76" w14:textId="77777777" w:rsidR="00014902" w:rsidRPr="00BF504F" w:rsidRDefault="00014902" w:rsidP="00912B80">
      <w:pPr>
        <w:pStyle w:val="Lgende"/>
        <w:spacing w:line="360" w:lineRule="auto"/>
        <w:jc w:val="center"/>
      </w:pPr>
      <w:r w:rsidRPr="00BF504F">
        <w:rPr>
          <w:noProof/>
          <w:lang w:eastAsia="fr-FR"/>
        </w:rPr>
        <w:drawing>
          <wp:inline distT="0" distB="0" distL="0" distR="0" wp14:anchorId="014774D3" wp14:editId="2D597A2D">
            <wp:extent cx="3094932" cy="164592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3094932" cy="1645920"/>
                    </a:xfrm>
                    <a:prstGeom prst="rect">
                      <a:avLst/>
                    </a:prstGeom>
                    <a:noFill/>
                    <a:ln w="9525">
                      <a:noFill/>
                      <a:miter lim="800000"/>
                      <a:headEnd/>
                      <a:tailEnd/>
                    </a:ln>
                  </pic:spPr>
                </pic:pic>
              </a:graphicData>
            </a:graphic>
          </wp:inline>
        </w:drawing>
      </w:r>
      <w:r w:rsidR="00CA0E99">
        <w:br/>
      </w:r>
      <w:bookmarkStart w:id="93" w:name="_Toc112988754"/>
      <w:bookmarkStart w:id="94" w:name="_Toc113313900"/>
      <w:r w:rsidR="00CA0E99" w:rsidRPr="00CA0E99">
        <w:rPr>
          <w:color w:val="auto"/>
          <w:sz w:val="22"/>
          <w:szCs w:val="22"/>
        </w:rPr>
        <w:t xml:space="preserve">Figure </w:t>
      </w:r>
      <w:r w:rsidR="00492D5C">
        <w:rPr>
          <w:color w:val="auto"/>
          <w:sz w:val="22"/>
          <w:szCs w:val="22"/>
        </w:rPr>
        <w:fldChar w:fldCharType="begin"/>
      </w:r>
      <w:r w:rsidR="00E83255">
        <w:rPr>
          <w:color w:val="auto"/>
          <w:sz w:val="22"/>
          <w:szCs w:val="22"/>
        </w:rPr>
        <w:instrText xml:space="preserve"> STYLEREF 1 \s </w:instrText>
      </w:r>
      <w:r w:rsidR="00492D5C">
        <w:rPr>
          <w:color w:val="auto"/>
          <w:sz w:val="22"/>
          <w:szCs w:val="22"/>
        </w:rPr>
        <w:fldChar w:fldCharType="separate"/>
      </w:r>
      <w:r w:rsidR="00E83255">
        <w:rPr>
          <w:noProof/>
          <w:color w:val="auto"/>
          <w:sz w:val="22"/>
          <w:szCs w:val="22"/>
          <w:cs/>
        </w:rPr>
        <w:t>‎</w:t>
      </w:r>
      <w:r w:rsidR="00E83255">
        <w:rPr>
          <w:noProof/>
          <w:color w:val="auto"/>
          <w:sz w:val="22"/>
          <w:szCs w:val="22"/>
        </w:rPr>
        <w:t>I</w:t>
      </w:r>
      <w:r w:rsidR="00492D5C">
        <w:rPr>
          <w:color w:val="auto"/>
          <w:sz w:val="22"/>
          <w:szCs w:val="22"/>
        </w:rPr>
        <w:fldChar w:fldCharType="end"/>
      </w:r>
      <w:r w:rsidR="00E83255">
        <w:rPr>
          <w:color w:val="auto"/>
          <w:sz w:val="22"/>
          <w:szCs w:val="22"/>
        </w:rPr>
        <w:t>.</w:t>
      </w:r>
      <w:r w:rsidR="00492D5C">
        <w:rPr>
          <w:color w:val="auto"/>
          <w:sz w:val="22"/>
          <w:szCs w:val="22"/>
        </w:rPr>
        <w:fldChar w:fldCharType="begin"/>
      </w:r>
      <w:r w:rsidR="00E83255">
        <w:rPr>
          <w:color w:val="auto"/>
          <w:sz w:val="22"/>
          <w:szCs w:val="22"/>
        </w:rPr>
        <w:instrText xml:space="preserve"> SEQ Figure \* ARABIC \s 1 </w:instrText>
      </w:r>
      <w:r w:rsidR="00492D5C">
        <w:rPr>
          <w:color w:val="auto"/>
          <w:sz w:val="22"/>
          <w:szCs w:val="22"/>
        </w:rPr>
        <w:fldChar w:fldCharType="separate"/>
      </w:r>
      <w:r w:rsidR="00E83255">
        <w:rPr>
          <w:noProof/>
          <w:color w:val="auto"/>
          <w:sz w:val="22"/>
          <w:szCs w:val="22"/>
        </w:rPr>
        <w:t>3</w:t>
      </w:r>
      <w:r w:rsidR="00492D5C">
        <w:rPr>
          <w:color w:val="auto"/>
          <w:sz w:val="22"/>
          <w:szCs w:val="22"/>
        </w:rPr>
        <w:fldChar w:fldCharType="end"/>
      </w:r>
      <w:r w:rsidR="00CA0E99" w:rsidRPr="00CA0E99">
        <w:rPr>
          <w:b w:val="0"/>
          <w:bCs w:val="0"/>
          <w:color w:val="auto"/>
          <w:sz w:val="22"/>
          <w:szCs w:val="22"/>
        </w:rPr>
        <w:t>:Rhinomanométrie</w:t>
      </w:r>
      <w:bookmarkEnd w:id="93"/>
      <w:bookmarkEnd w:id="94"/>
    </w:p>
    <w:p w14:paraId="16E92DA9" w14:textId="77777777" w:rsidR="00014902" w:rsidRPr="006336D4" w:rsidRDefault="00014902" w:rsidP="00B73972">
      <w:pPr>
        <w:pStyle w:val="Titre4"/>
        <w:jc w:val="both"/>
      </w:pPr>
      <w:bookmarkStart w:id="95" w:name="_Toc113368667"/>
      <w:r w:rsidRPr="006336D4">
        <w:t>Rhinométrie acoustique</w:t>
      </w:r>
      <w:bookmarkEnd w:id="95"/>
      <w:r w:rsidRPr="006336D4">
        <w:t> </w:t>
      </w:r>
    </w:p>
    <w:p w14:paraId="0A896A5D" w14:textId="14FD3F49" w:rsidR="00014902" w:rsidRPr="00BF504F" w:rsidRDefault="00014902" w:rsidP="005B2814">
      <w:pPr>
        <w:spacing w:after="160" w:line="276" w:lineRule="auto"/>
        <w:jc w:val="both"/>
      </w:pPr>
      <w:r w:rsidRPr="00BF504F">
        <w:t xml:space="preserve"> C’est une technique qui évalue objectivement la perméabilité nasale en déterminant le volume intranasal entre des segments sélectionnés et la section transversale de la cavité nasale. C’est l'une des méthodes les plus réc</w:t>
      </w:r>
      <w:r w:rsidR="002571C6">
        <w:t xml:space="preserve">entes pour mesurer statiquement les </w:t>
      </w:r>
      <w:r w:rsidRPr="00BF504F">
        <w:t xml:space="preserve">différents segments de la cavité nasale, des narines aux choanes, de manière rapide et non invasive, et nécessitant peu de coopération du patient. La technique est basée sur l'analyse du son réfléchi par la cavité nasale à partir d'ondes sonores incidentes, en tenant compte des propriétés </w:t>
      </w:r>
      <w:r w:rsidRPr="00C64761">
        <w:t>de ce son</w:t>
      </w:r>
      <w:r w:rsidRPr="00BF504F">
        <w:t xml:space="preserve"> en relation avec l'intensité et le temps d'arrivée de l'écho. Par consé</w:t>
      </w:r>
      <w:r w:rsidR="002571C6">
        <w:t xml:space="preserve">quent, cette technique permet de </w:t>
      </w:r>
      <w:r w:rsidRPr="00BF504F">
        <w:t>mesure</w:t>
      </w:r>
      <w:r w:rsidR="002571C6">
        <w:t>r les</w:t>
      </w:r>
      <w:r w:rsidRPr="00BF504F">
        <w:t xml:space="preserve"> distances correspondant aux zones transversales, généralement de la zone de la valve nasale et des zones avant et arrière des choanes, et le calcul des volumes nasaux, permettant l'identification des lieux de constrictions qui contribuent à la résistance nasale fournissant ainsi des informations topographiques sur le profil individuel des voies respiratoires nas</w:t>
      </w:r>
      <w:r w:rsidR="00F535EC">
        <w:t xml:space="preserve">ales et nasopharyngées[30]–[32], </w:t>
      </w:r>
      <w:r w:rsidR="002571C6">
        <w:t>le résultat est considé</w:t>
      </w:r>
      <w:r w:rsidR="00F535EC" w:rsidRPr="00F535EC">
        <w:t>r</w:t>
      </w:r>
      <w:r w:rsidR="002571C6">
        <w:t>é</w:t>
      </w:r>
      <w:ins w:id="96" w:author="BENKHALLOUF Youssef (EXT) ResgCftScrDef" w:date="2022-09-15T21:39:00Z">
        <w:r w:rsidR="000C683B">
          <w:t xml:space="preserve"> </w:t>
        </w:r>
      </w:ins>
      <w:r w:rsidR="004C0691" w:rsidRPr="00F535EC">
        <w:t>positif lorsque l'ACM et le volume de la cavité nasale</w:t>
      </w:r>
      <w:ins w:id="97" w:author="BENKHALLOUF Youssef (EXT) ResgCftScrDef" w:date="2022-09-15T21:39:00Z">
        <w:r w:rsidR="000C683B">
          <w:t xml:space="preserve"> </w:t>
        </w:r>
      </w:ins>
      <w:r w:rsidR="00197F6E" w:rsidRPr="00912B80">
        <w:t>de</w:t>
      </w:r>
      <w:r w:rsidR="004C0691" w:rsidRPr="00F535EC">
        <w:t xml:space="preserve"> 2 cm à 6 cm de la narine changent de 25 à 30 %</w:t>
      </w:r>
      <w:r w:rsidR="004C0691" w:rsidRPr="00BF504F">
        <w:t xml:space="preserve"> [</w:t>
      </w:r>
      <w:r w:rsidR="00A51E61">
        <w:t>36</w:t>
      </w:r>
      <w:r w:rsidR="004C0691" w:rsidRPr="00BF504F">
        <w:t>]</w:t>
      </w:r>
    </w:p>
    <w:p w14:paraId="54C22D94" w14:textId="77777777" w:rsidR="00014902" w:rsidRPr="00BF504F" w:rsidRDefault="00014902" w:rsidP="00E17682">
      <w:pPr>
        <w:spacing w:after="160" w:line="360" w:lineRule="auto"/>
        <w:jc w:val="center"/>
      </w:pPr>
      <w:r w:rsidRPr="00BF504F">
        <w:rPr>
          <w:noProof/>
          <w:lang w:eastAsia="fr-FR"/>
        </w:rPr>
        <w:lastRenderedPageBreak/>
        <w:drawing>
          <wp:inline distT="0" distB="0" distL="0" distR="0" wp14:anchorId="5CB0DAAD" wp14:editId="07C20B63">
            <wp:extent cx="2136322" cy="1056082"/>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2136322" cy="1056082"/>
                    </a:xfrm>
                    <a:prstGeom prst="rect">
                      <a:avLst/>
                    </a:prstGeom>
                    <a:noFill/>
                    <a:ln w="9525">
                      <a:noFill/>
                      <a:miter lim="800000"/>
                      <a:headEnd/>
                      <a:tailEnd/>
                    </a:ln>
                  </pic:spPr>
                </pic:pic>
              </a:graphicData>
            </a:graphic>
          </wp:inline>
        </w:drawing>
      </w:r>
    </w:p>
    <w:p w14:paraId="385B5EA8" w14:textId="77777777" w:rsidR="00014902" w:rsidRPr="00E83255" w:rsidRDefault="00E83255" w:rsidP="00E17682">
      <w:pPr>
        <w:pStyle w:val="Lgende"/>
        <w:spacing w:line="360" w:lineRule="auto"/>
        <w:jc w:val="center"/>
        <w:rPr>
          <w:b w:val="0"/>
          <w:bCs w:val="0"/>
          <w:color w:val="auto"/>
          <w:sz w:val="22"/>
          <w:szCs w:val="22"/>
        </w:rPr>
      </w:pPr>
      <w:bookmarkStart w:id="98" w:name="_Toc112988755"/>
      <w:bookmarkStart w:id="99" w:name="_Toc113313901"/>
      <w:r w:rsidRPr="00E83255">
        <w:rPr>
          <w:color w:val="auto"/>
          <w:sz w:val="22"/>
          <w:szCs w:val="22"/>
        </w:rPr>
        <w:t xml:space="preserve">Figure </w:t>
      </w:r>
      <w:r w:rsidR="00492D5C" w:rsidRPr="00E83255">
        <w:rPr>
          <w:color w:val="auto"/>
          <w:sz w:val="22"/>
          <w:szCs w:val="22"/>
        </w:rPr>
        <w:fldChar w:fldCharType="begin"/>
      </w:r>
      <w:r w:rsidRPr="00E83255">
        <w:rPr>
          <w:color w:val="auto"/>
          <w:sz w:val="22"/>
          <w:szCs w:val="22"/>
        </w:rPr>
        <w:instrText xml:space="preserve"> STYLEREF 1 \s </w:instrText>
      </w:r>
      <w:r w:rsidR="00492D5C" w:rsidRPr="00E83255">
        <w:rPr>
          <w:color w:val="auto"/>
          <w:sz w:val="22"/>
          <w:szCs w:val="22"/>
        </w:rPr>
        <w:fldChar w:fldCharType="separate"/>
      </w:r>
      <w:r w:rsidRPr="00E83255">
        <w:rPr>
          <w:noProof/>
          <w:color w:val="auto"/>
          <w:sz w:val="22"/>
          <w:szCs w:val="22"/>
          <w:cs/>
        </w:rPr>
        <w:t>‎</w:t>
      </w:r>
      <w:r w:rsidRPr="00E83255">
        <w:rPr>
          <w:noProof/>
          <w:color w:val="auto"/>
          <w:sz w:val="22"/>
          <w:szCs w:val="22"/>
        </w:rPr>
        <w:t>I</w:t>
      </w:r>
      <w:r w:rsidR="00492D5C" w:rsidRPr="00E83255">
        <w:rPr>
          <w:color w:val="auto"/>
          <w:sz w:val="22"/>
          <w:szCs w:val="22"/>
        </w:rPr>
        <w:fldChar w:fldCharType="end"/>
      </w:r>
      <w:r w:rsidRPr="00E83255">
        <w:rPr>
          <w:color w:val="auto"/>
          <w:sz w:val="22"/>
          <w:szCs w:val="22"/>
        </w:rPr>
        <w:t>.</w:t>
      </w:r>
      <w:r w:rsidR="00492D5C" w:rsidRPr="00E83255">
        <w:rPr>
          <w:color w:val="auto"/>
          <w:sz w:val="22"/>
          <w:szCs w:val="22"/>
        </w:rPr>
        <w:fldChar w:fldCharType="begin"/>
      </w:r>
      <w:r w:rsidRPr="00E83255">
        <w:rPr>
          <w:color w:val="auto"/>
          <w:sz w:val="22"/>
          <w:szCs w:val="22"/>
        </w:rPr>
        <w:instrText xml:space="preserve"> SEQ Figure \* ARABIC \s 1 </w:instrText>
      </w:r>
      <w:r w:rsidR="00492D5C" w:rsidRPr="00E83255">
        <w:rPr>
          <w:color w:val="auto"/>
          <w:sz w:val="22"/>
          <w:szCs w:val="22"/>
        </w:rPr>
        <w:fldChar w:fldCharType="separate"/>
      </w:r>
      <w:r w:rsidRPr="00E83255">
        <w:rPr>
          <w:noProof/>
          <w:color w:val="auto"/>
          <w:sz w:val="22"/>
          <w:szCs w:val="22"/>
        </w:rPr>
        <w:t>4</w:t>
      </w:r>
      <w:r w:rsidR="00492D5C" w:rsidRPr="00E83255">
        <w:rPr>
          <w:color w:val="auto"/>
          <w:sz w:val="22"/>
          <w:szCs w:val="22"/>
        </w:rPr>
        <w:fldChar w:fldCharType="end"/>
      </w:r>
      <w:r w:rsidRPr="00E83255">
        <w:rPr>
          <w:b w:val="0"/>
          <w:bCs w:val="0"/>
          <w:color w:val="auto"/>
          <w:sz w:val="22"/>
          <w:szCs w:val="22"/>
        </w:rPr>
        <w:t>:Rhinométrie acoustique[33]</w:t>
      </w:r>
      <w:bookmarkEnd w:id="98"/>
      <w:bookmarkEnd w:id="99"/>
    </w:p>
    <w:p w14:paraId="244B2F58" w14:textId="77777777" w:rsidR="00014902" w:rsidRPr="00BF504F" w:rsidRDefault="00014902" w:rsidP="005B2814">
      <w:pPr>
        <w:spacing w:after="160"/>
        <w:jc w:val="both"/>
      </w:pPr>
      <w:r w:rsidRPr="00BF504F">
        <w:t xml:space="preserve">Avantages : La rhinométrie acoustique nécessite une coopération minimale du patient et peut être utilisée chez les adultes, les enfants et les nourrissons. Il est utilisé par les praticiens médicaux pour diagnostiquer et évaluer les réponses thérapeutiques dans des conditions telles que la rhinite et pour mesurer les dimensions nasales lors des tests de provocation allergénique. Sa reproductibilité et sa précision ont été confirmées par plusieurs auteurs, les procédures sont standardisées et se sont avérées fiables. Sa valeur clinique réside dans sa capacité à mesurer la géométrie nasale, étant ainsi un outil important pour le suivi clinique rhinologique, permettant de discriminer entre les effets fonctionnels muqueux et les modifications structurelles liées à l'obstruction </w:t>
      </w:r>
      <w:r w:rsidR="00201603" w:rsidRPr="00BF504F">
        <w:t>nasale [</w:t>
      </w:r>
      <w:r w:rsidRPr="00BF504F">
        <w:t>22], [24], [34], [35]</w:t>
      </w:r>
      <w:r w:rsidR="00451FE9">
        <w:t>,[4</w:t>
      </w:r>
      <w:r w:rsidR="00096582">
        <w:t>1</w:t>
      </w:r>
      <w:r w:rsidR="00451FE9">
        <w:t>]</w:t>
      </w:r>
      <w:r w:rsidRPr="00BF504F">
        <w:t>.</w:t>
      </w:r>
    </w:p>
    <w:p w14:paraId="7364146A" w14:textId="0D355057" w:rsidR="00014902" w:rsidRPr="00BF504F" w:rsidRDefault="00CB5A6E" w:rsidP="005B2814">
      <w:pPr>
        <w:spacing w:after="160"/>
        <w:jc w:val="both"/>
      </w:pPr>
      <w:r>
        <w:t>Limites :</w:t>
      </w:r>
      <w:r w:rsidRPr="00912B80">
        <w:t>la rhinométrie</w:t>
      </w:r>
      <w:r w:rsidRPr="00CB5A6E">
        <w:rPr>
          <w:color w:val="000000" w:themeColor="text1"/>
        </w:rPr>
        <w:t>ne fournit pas</w:t>
      </w:r>
      <w:r w:rsidR="00014902" w:rsidRPr="00BF504F">
        <w:t xml:space="preserve"> un diagnostic étiologique de l'obstruction nasale, elle quantifie que l'ampleur du symptôme obstructif à un moment donné, et est donc considéré</w:t>
      </w:r>
      <w:r>
        <w:t>e</w:t>
      </w:r>
      <w:r w:rsidR="00014902" w:rsidRPr="00BF504F">
        <w:t xml:space="preserve"> comme un test complémentaire à l'examen clinique</w:t>
      </w:r>
      <w:ins w:id="100" w:author="BENKHALLOUF Youssef (EXT) ResgCftScrDef" w:date="2022-09-15T21:43:00Z">
        <w:r w:rsidR="00A11119">
          <w:t xml:space="preserve"> </w:t>
        </w:r>
      </w:ins>
      <w:r w:rsidR="00014902" w:rsidRPr="00BF504F">
        <w:t>[22], [24], [34], [35].</w:t>
      </w:r>
    </w:p>
    <w:p w14:paraId="6170115B" w14:textId="77777777" w:rsidR="00014902" w:rsidRPr="006336D4" w:rsidRDefault="00014902" w:rsidP="00B73972">
      <w:pPr>
        <w:pStyle w:val="Titre1"/>
        <w:jc w:val="both"/>
      </w:pPr>
      <w:bookmarkStart w:id="101" w:name="_Toc112850110"/>
      <w:bookmarkStart w:id="102" w:name="_Toc113368668"/>
      <w:r w:rsidRPr="006336D4">
        <w:t>Matériel et Méthodes d</w:t>
      </w:r>
      <w:r w:rsidR="003B1BD5">
        <w:t>e l’</w:t>
      </w:r>
      <w:r w:rsidRPr="006336D4">
        <w:t>étude</w:t>
      </w:r>
      <w:bookmarkEnd w:id="101"/>
      <w:bookmarkEnd w:id="102"/>
    </w:p>
    <w:p w14:paraId="2356AACD" w14:textId="77777777" w:rsidR="00EA7021" w:rsidRPr="00BF504F" w:rsidRDefault="0096183B" w:rsidP="00B73972">
      <w:pPr>
        <w:pStyle w:val="Titre2"/>
        <w:jc w:val="both"/>
      </w:pPr>
      <w:bookmarkStart w:id="103" w:name="_Toc112850111"/>
      <w:bookmarkStart w:id="104" w:name="_Toc113368669"/>
      <w:r w:rsidRPr="006336D4">
        <w:t>Matériel</w:t>
      </w:r>
      <w:bookmarkEnd w:id="103"/>
      <w:bookmarkEnd w:id="104"/>
      <w:r w:rsidRPr="006336D4">
        <w:t> </w:t>
      </w:r>
    </w:p>
    <w:p w14:paraId="4EE32CAD" w14:textId="04B9D118" w:rsidR="005023AF" w:rsidRDefault="0096183B" w:rsidP="005B2814">
      <w:pPr>
        <w:spacing w:after="160" w:line="276" w:lineRule="auto"/>
        <w:jc w:val="both"/>
        <w:rPr>
          <w:ins w:id="105" w:author="YOUSSEF BENKHALLOUF" w:date="2022-09-14T22:52:00Z"/>
        </w:rPr>
      </w:pPr>
      <w:r w:rsidRPr="00BF504F">
        <w:t>Cette étude s’est portée</w:t>
      </w:r>
      <w:r w:rsidR="006E3621">
        <w:t xml:space="preserve"> sur les patients reçus </w:t>
      </w:r>
      <w:r w:rsidR="00234FF6">
        <w:t xml:space="preserve">entre 2002 et 2020 </w:t>
      </w:r>
      <w:r w:rsidR="005023AF" w:rsidRPr="005023AF">
        <w:t>pour la rhinite et/ou l’asthme professionnel</w:t>
      </w:r>
      <w:r w:rsidR="00E316C0">
        <w:t xml:space="preserve"> </w:t>
      </w:r>
      <w:r w:rsidRPr="00BF504F">
        <w:t>dans l</w:t>
      </w:r>
      <w:r w:rsidR="005023AF">
        <w:t xml:space="preserve">’unité </w:t>
      </w:r>
      <w:r w:rsidR="00091780">
        <w:t>consultation de pathologie professionnelle</w:t>
      </w:r>
      <w:ins w:id="106" w:author="youssef" w:date="2022-09-15T10:56:00Z">
        <w:r w:rsidR="00862C88">
          <w:t xml:space="preserve"> </w:t>
        </w:r>
      </w:ins>
      <w:r w:rsidR="005023AF">
        <w:t xml:space="preserve">du centre antipoison </w:t>
      </w:r>
      <w:r w:rsidRPr="00BF504F">
        <w:t>(hôpital Lariboisière – Fernand Widal AP-HP) de Paris</w:t>
      </w:r>
      <w:r w:rsidR="00DD1B40">
        <w:t>.</w:t>
      </w:r>
      <w:ins w:id="107" w:author="youssef" w:date="2022-09-15T10:56:00Z">
        <w:r w:rsidR="00862C88">
          <w:t xml:space="preserve"> </w:t>
        </w:r>
      </w:ins>
      <w:r w:rsidR="005023AF">
        <w:t xml:space="preserve">Cette unité constitue une structure experte de recours pour la prise en charge de pathologie professionnelle complexe et de pathologie en lien supposé ou avéré avec l’environnement. </w:t>
      </w:r>
    </w:p>
    <w:p w14:paraId="7C35B725" w14:textId="048D09BC" w:rsidR="0096183B" w:rsidRDefault="005023AF" w:rsidP="005B2814">
      <w:pPr>
        <w:spacing w:after="160" w:line="276" w:lineRule="auto"/>
        <w:jc w:val="both"/>
        <w:rPr>
          <w:ins w:id="108" w:author="YOUSSEF BENKHALLOUF" w:date="2022-09-14T22:52:00Z"/>
        </w:rPr>
      </w:pPr>
      <w:r>
        <w:t xml:space="preserve">Le centre antipoison de Paris </w:t>
      </w:r>
      <w:r w:rsidR="006E3621">
        <w:t xml:space="preserve">fournit des </w:t>
      </w:r>
      <w:r w:rsidR="0096183B" w:rsidRPr="00BF504F">
        <w:t xml:space="preserve">informations sur les risques toxiques de tous les produits existants, médicamenteux, industriels et naturels. Les patients sont exposés à des allergènes de tout genre par un test de provocation nasale. La technique de mesure de l’allergène appliquée est la rhino-manométrie. Les informations sur ces patients sont collectées par </w:t>
      </w:r>
      <w:r w:rsidR="00107F47">
        <w:t>un</w:t>
      </w:r>
      <w:r w:rsidR="00107F47">
        <w:t xml:space="preserve"> </w:t>
      </w:r>
      <w:r w:rsidR="0096183B" w:rsidRPr="00BF504F">
        <w:t>questionnaire et par l’interprétation du médecin au test de provocation nasale, et</w:t>
      </w:r>
      <w:r w:rsidR="006E3621">
        <w:t xml:space="preserve"> ils sont </w:t>
      </w:r>
      <w:r w:rsidR="00D21393" w:rsidRPr="00BF504F">
        <w:t>enregistrés</w:t>
      </w:r>
      <w:r w:rsidR="0096183B" w:rsidRPr="00BF504F">
        <w:t xml:space="preserve"> dans une base de données qui fait l’objet de cette étude. </w:t>
      </w:r>
    </w:p>
    <w:p w14:paraId="67BAA5E6" w14:textId="3D1166DD" w:rsidR="00C7630A" w:rsidRDefault="00C7630A" w:rsidP="005B2814">
      <w:pPr>
        <w:spacing w:after="160" w:line="276" w:lineRule="auto"/>
        <w:jc w:val="both"/>
      </w:pPr>
      <w:r>
        <w:t>C</w:t>
      </w:r>
      <w:r w:rsidR="00DD1B40">
        <w:t>ritères d’inclusion</w:t>
      </w:r>
      <w:ins w:id="109" w:author="BENKHALLOUF Youssef (EXT) ResgCftScrDef" w:date="2022-09-15T21:45:00Z">
        <w:r w:rsidR="00175618">
          <w:t xml:space="preserve"> </w:t>
        </w:r>
      </w:ins>
      <w:r w:rsidR="00DD1B40">
        <w:t xml:space="preserve">: on a </w:t>
      </w:r>
      <w:r>
        <w:t>inclus</w:t>
      </w:r>
      <w:r w:rsidR="00DD1B40">
        <w:t xml:space="preserve"> 928 </w:t>
      </w:r>
      <w:r w:rsidR="00B2003B">
        <w:t>tests sur des patien</w:t>
      </w:r>
      <w:r w:rsidR="00840054">
        <w:t>t</w:t>
      </w:r>
      <w:r w:rsidR="00B2003B">
        <w:t xml:space="preserve">s </w:t>
      </w:r>
      <w:r w:rsidR="00DD1B40">
        <w:t xml:space="preserve">qui </w:t>
      </w:r>
      <w:r w:rsidR="00A60AA4">
        <w:t>ont été</w:t>
      </w:r>
      <w:r w:rsidR="00DD1B40">
        <w:t xml:space="preserve"> exposés à un ou plusieurs agents </w:t>
      </w:r>
      <w:r w:rsidR="00A60AA4">
        <w:t>testés</w:t>
      </w:r>
      <w:r w:rsidR="00DD1B40">
        <w:t xml:space="preserve"> et ayant de la rhinite et/ou l’asthme.</w:t>
      </w:r>
    </w:p>
    <w:p w14:paraId="7E7B49CF" w14:textId="2FF6A90B" w:rsidR="00DD1B40" w:rsidRPr="00BF504F" w:rsidRDefault="00C7630A" w:rsidP="005B2814">
      <w:pPr>
        <w:spacing w:after="160" w:line="276" w:lineRule="auto"/>
        <w:jc w:val="both"/>
      </w:pPr>
      <w:r>
        <w:t>Critères d’exclusion</w:t>
      </w:r>
      <w:ins w:id="110" w:author="BENKHALLOUF Youssef (EXT) ResgCftScrDef" w:date="2022-09-15T21:45:00Z">
        <w:r w:rsidR="00175618">
          <w:t xml:space="preserve"> </w:t>
        </w:r>
      </w:ins>
      <w:r>
        <w:t>:</w:t>
      </w:r>
      <w:r w:rsidR="003A72DD">
        <w:t xml:space="preserve"> </w:t>
      </w:r>
      <w:r>
        <w:t>on a exclu 45</w:t>
      </w:r>
      <w:r w:rsidR="00C12CE1">
        <w:t xml:space="preserve"> tests</w:t>
      </w:r>
      <w:r w:rsidR="003A72DD">
        <w:t xml:space="preserve"> </w:t>
      </w:r>
      <w:r w:rsidR="00F45CA8">
        <w:t xml:space="preserve">dont les patients </w:t>
      </w:r>
      <w:r>
        <w:t xml:space="preserve">ont signalé une obstruction nasale après </w:t>
      </w:r>
      <w:r w:rsidR="00A60AA4">
        <w:t>leurs expositions</w:t>
      </w:r>
      <w:r>
        <w:t xml:space="preserve"> aux agents </w:t>
      </w:r>
      <w:r w:rsidR="00A60AA4">
        <w:t xml:space="preserve">testés </w:t>
      </w:r>
      <w:r>
        <w:t xml:space="preserve">(test </w:t>
      </w:r>
      <w:r w:rsidR="00A60AA4">
        <w:t>à</w:t>
      </w:r>
      <w:r>
        <w:t xml:space="preserve"> refaire)</w:t>
      </w:r>
      <w:r w:rsidR="00A60AA4">
        <w:t>.</w:t>
      </w:r>
    </w:p>
    <w:p w14:paraId="5ACB818F" w14:textId="77777777" w:rsidR="005B0502" w:rsidRPr="005B0502" w:rsidRDefault="0096183B" w:rsidP="005B0502">
      <w:pPr>
        <w:pStyle w:val="Titre2"/>
        <w:jc w:val="both"/>
      </w:pPr>
      <w:bookmarkStart w:id="111" w:name="_Toc112850112"/>
      <w:bookmarkStart w:id="112" w:name="_Toc113368670"/>
      <w:r w:rsidRPr="00B918C7">
        <w:t>Présentation des variables</w:t>
      </w:r>
      <w:bookmarkEnd w:id="111"/>
      <w:bookmarkEnd w:id="112"/>
    </w:p>
    <w:p w14:paraId="4C36326D" w14:textId="77777777" w:rsidR="005B0502" w:rsidRPr="00862C88" w:rsidRDefault="005B0502" w:rsidP="005B0502">
      <w:pPr>
        <w:pStyle w:val="Default"/>
        <w:rPr>
          <w:rFonts w:asciiTheme="majorBidi" w:hAnsiTheme="majorBidi" w:cstheme="majorBidi"/>
          <w:b/>
          <w:bCs/>
        </w:rPr>
      </w:pPr>
      <w:r w:rsidRPr="00862C88">
        <w:rPr>
          <w:rFonts w:asciiTheme="majorBidi" w:hAnsiTheme="majorBidi" w:cstheme="majorBidi"/>
          <w:b/>
          <w:bCs/>
        </w:rPr>
        <w:lastRenderedPageBreak/>
        <w:t xml:space="preserve">Deux variables sanitaires sont considérées dans cette étude : </w:t>
      </w:r>
    </w:p>
    <w:p w14:paraId="56395384" w14:textId="77777777"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 le</w:t>
      </w:r>
      <w:r w:rsidR="00862C88" w:rsidRPr="00862C88">
        <w:rPr>
          <w:rFonts w:asciiTheme="majorBidi" w:hAnsiTheme="majorBidi" w:cstheme="majorBidi"/>
        </w:rPr>
        <w:t xml:space="preserve"> </w:t>
      </w:r>
      <w:r w:rsidRPr="00862C88">
        <w:rPr>
          <w:rFonts w:asciiTheme="majorBidi" w:hAnsiTheme="majorBidi" w:cstheme="majorBidi"/>
        </w:rPr>
        <w:t xml:space="preserve">résultat du test (variable binaire codée positif – négatif) déterminé par le médecin d’après le calcul du rapport entre </w:t>
      </w:r>
      <w:r w:rsidR="001E0C8E" w:rsidRPr="00862C88">
        <w:rPr>
          <w:rFonts w:asciiTheme="majorBidi" w:hAnsiTheme="majorBidi" w:cstheme="majorBidi"/>
        </w:rPr>
        <w:t>la résistance nasale</w:t>
      </w:r>
      <w:r w:rsidRPr="00862C88">
        <w:rPr>
          <w:rFonts w:asciiTheme="majorBidi" w:hAnsiTheme="majorBidi" w:cstheme="majorBidi"/>
        </w:rPr>
        <w:t xml:space="preserve"> avant et après l’exposition aux agents testés. </w:t>
      </w:r>
    </w:p>
    <w:p w14:paraId="7045D993" w14:textId="1AD28043"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 xml:space="preserve">-la variation de la résistance </w:t>
      </w:r>
      <w:r w:rsidR="001E0C8E" w:rsidRPr="00862C88">
        <w:rPr>
          <w:rFonts w:asciiTheme="majorBidi" w:hAnsiTheme="majorBidi" w:cstheme="majorBidi"/>
        </w:rPr>
        <w:t>nasale (</w:t>
      </w:r>
      <w:r w:rsidRPr="00862C88">
        <w:rPr>
          <w:rFonts w:asciiTheme="majorBidi" w:hAnsiTheme="majorBidi" w:cstheme="majorBidi"/>
        </w:rPr>
        <w:t>variable continue), calculé</w:t>
      </w:r>
      <w:r w:rsidR="001E0C8E" w:rsidRPr="00862C88">
        <w:rPr>
          <w:rFonts w:asciiTheme="majorBidi" w:hAnsiTheme="majorBidi" w:cstheme="majorBidi"/>
        </w:rPr>
        <w:t>e</w:t>
      </w:r>
      <w:r w:rsidRPr="00862C88">
        <w:rPr>
          <w:rFonts w:asciiTheme="majorBidi" w:hAnsiTheme="majorBidi" w:cstheme="majorBidi"/>
        </w:rPr>
        <w:t xml:space="preserve"> comme le rapport </w:t>
      </w:r>
      <w:r w:rsidR="0017336E" w:rsidRPr="00862C88">
        <w:rPr>
          <w:rFonts w:asciiTheme="majorBidi" w:hAnsiTheme="majorBidi" w:cstheme="majorBidi"/>
        </w:rPr>
        <w:t>de</w:t>
      </w:r>
      <w:r w:rsidR="0017336E">
        <w:rPr>
          <w:rFonts w:asciiTheme="majorBidi" w:hAnsiTheme="majorBidi" w:cstheme="majorBidi"/>
        </w:rPr>
        <w:t>s deux résistances</w:t>
      </w:r>
      <w:r w:rsidR="00862C88">
        <w:rPr>
          <w:rFonts w:asciiTheme="majorBidi" w:hAnsiTheme="majorBidi" w:cstheme="majorBidi"/>
        </w:rPr>
        <w:t xml:space="preserve"> d’exposition nasale (Après/avant)</w:t>
      </w:r>
    </w:p>
    <w:p w14:paraId="42B8C873" w14:textId="77777777" w:rsidR="005B0502" w:rsidRPr="00862C88" w:rsidRDefault="005B0502" w:rsidP="005B0502">
      <w:pPr>
        <w:rPr>
          <w:rFonts w:asciiTheme="majorBidi" w:hAnsiTheme="majorBidi" w:cstheme="majorBidi"/>
          <w:b/>
          <w:bCs/>
        </w:rPr>
      </w:pPr>
      <w:r w:rsidRPr="00862C88">
        <w:rPr>
          <w:rFonts w:asciiTheme="majorBidi" w:hAnsiTheme="majorBidi" w:cstheme="majorBidi"/>
          <w:b/>
          <w:bCs/>
        </w:rPr>
        <w:t>Les variables démographiques :</w:t>
      </w:r>
    </w:p>
    <w:p w14:paraId="45EEBAEB" w14:textId="77777777"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-Sexe : variable binaire codé</w:t>
      </w:r>
      <w:r w:rsidR="001E0C8E" w:rsidRPr="00862C88">
        <w:rPr>
          <w:rFonts w:asciiTheme="majorBidi" w:hAnsiTheme="majorBidi" w:cstheme="majorBidi"/>
        </w:rPr>
        <w:t>e</w:t>
      </w:r>
      <w:r w:rsidRPr="00862C88">
        <w:rPr>
          <w:rFonts w:asciiTheme="majorBidi" w:hAnsiTheme="majorBidi" w:cstheme="majorBidi"/>
        </w:rPr>
        <w:t xml:space="preserve"> Femme ou Homme</w:t>
      </w:r>
    </w:p>
    <w:p w14:paraId="7285ACB9" w14:textId="77777777"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-Age : variable quantitati</w:t>
      </w:r>
      <w:r w:rsidR="001E0C8E" w:rsidRPr="00862C88">
        <w:rPr>
          <w:rFonts w:asciiTheme="majorBidi" w:hAnsiTheme="majorBidi" w:cstheme="majorBidi"/>
        </w:rPr>
        <w:t>ve</w:t>
      </w:r>
      <w:r w:rsidRPr="00862C88">
        <w:rPr>
          <w:rFonts w:asciiTheme="majorBidi" w:hAnsiTheme="majorBidi" w:cstheme="majorBidi"/>
        </w:rPr>
        <w:t xml:space="preserve"> discrète en an</w:t>
      </w:r>
      <w:r w:rsidR="001E0C8E" w:rsidRPr="00862C88">
        <w:rPr>
          <w:rFonts w:asciiTheme="majorBidi" w:hAnsiTheme="majorBidi" w:cstheme="majorBidi"/>
        </w:rPr>
        <w:t>née</w:t>
      </w:r>
    </w:p>
    <w:p w14:paraId="0D402FDE" w14:textId="6637BFE7"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-Pois : variable quantitati</w:t>
      </w:r>
      <w:r w:rsidR="001E0C8E" w:rsidRPr="00862C88">
        <w:rPr>
          <w:rFonts w:asciiTheme="majorBidi" w:hAnsiTheme="majorBidi" w:cstheme="majorBidi"/>
        </w:rPr>
        <w:t>ve</w:t>
      </w:r>
      <w:ins w:id="113" w:author="BENKHALLOUF Youssef (EXT) ResgCftScrDef" w:date="2022-09-15T21:47:00Z">
        <w:r w:rsidR="00E8488F">
          <w:rPr>
            <w:rFonts w:asciiTheme="majorBidi" w:hAnsiTheme="majorBidi" w:cstheme="majorBidi"/>
          </w:rPr>
          <w:t xml:space="preserve"> </w:t>
        </w:r>
      </w:ins>
      <w:r w:rsidRPr="00862C88">
        <w:rPr>
          <w:rFonts w:asciiTheme="majorBidi" w:hAnsiTheme="majorBidi" w:cstheme="majorBidi"/>
        </w:rPr>
        <w:t>continue en Kg</w:t>
      </w:r>
    </w:p>
    <w:p w14:paraId="72791875" w14:textId="77777777" w:rsidR="005B0502" w:rsidRPr="00862C88" w:rsidRDefault="005B0502" w:rsidP="00862C88">
      <w:pPr>
        <w:ind w:left="284"/>
        <w:rPr>
          <w:rFonts w:asciiTheme="majorBidi" w:hAnsiTheme="majorBidi" w:cstheme="majorBidi"/>
        </w:rPr>
      </w:pPr>
    </w:p>
    <w:p w14:paraId="2AAC4547" w14:textId="77777777" w:rsidR="005B0502" w:rsidRPr="00862C88" w:rsidRDefault="005B0502" w:rsidP="005B0502">
      <w:pPr>
        <w:rPr>
          <w:rFonts w:asciiTheme="majorBidi" w:hAnsiTheme="majorBidi" w:cstheme="majorBidi"/>
          <w:b/>
          <w:bCs/>
        </w:rPr>
      </w:pPr>
      <w:r w:rsidRPr="00862C88">
        <w:rPr>
          <w:rFonts w:asciiTheme="majorBidi" w:hAnsiTheme="majorBidi" w:cstheme="majorBidi"/>
          <w:b/>
          <w:bCs/>
        </w:rPr>
        <w:t>Les variables d’exposition</w:t>
      </w:r>
    </w:p>
    <w:p w14:paraId="2DEA898A" w14:textId="253CDA76"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w:t>
      </w:r>
      <w:ins w:id="114" w:author="BENKHALLOUF Youssef (EXT) ResgCftScrDef" w:date="2022-09-15T21:47:00Z">
        <w:r w:rsidR="00E8488F">
          <w:rPr>
            <w:rFonts w:asciiTheme="majorBidi" w:hAnsiTheme="majorBidi" w:cstheme="majorBidi"/>
          </w:rPr>
          <w:t xml:space="preserve"> </w:t>
        </w:r>
      </w:ins>
      <w:r w:rsidRPr="00862C88">
        <w:rPr>
          <w:rFonts w:asciiTheme="majorBidi" w:hAnsiTheme="majorBidi" w:cstheme="majorBidi"/>
        </w:rPr>
        <w:t xml:space="preserve">Résistance nasale </w:t>
      </w:r>
      <w:r w:rsidR="0030754D" w:rsidRPr="00862C88">
        <w:rPr>
          <w:rFonts w:asciiTheme="majorBidi" w:hAnsiTheme="majorBidi" w:cstheme="majorBidi"/>
          <w:b/>
          <w:bCs/>
        </w:rPr>
        <w:t>avant</w:t>
      </w:r>
      <w:r w:rsidRPr="00862C88">
        <w:rPr>
          <w:rFonts w:asciiTheme="majorBidi" w:hAnsiTheme="majorBidi" w:cstheme="majorBidi"/>
        </w:rPr>
        <w:t xml:space="preserve"> exposition nasale (variable continue en Pa/cc/s), mesuré</w:t>
      </w:r>
      <w:r w:rsidR="00051926" w:rsidRPr="00862C88">
        <w:rPr>
          <w:rFonts w:asciiTheme="majorBidi" w:hAnsiTheme="majorBidi" w:cstheme="majorBidi"/>
        </w:rPr>
        <w:t>e</w:t>
      </w:r>
      <w:r w:rsidRPr="00862C88">
        <w:rPr>
          <w:rFonts w:asciiTheme="majorBidi" w:hAnsiTheme="majorBidi" w:cstheme="majorBidi"/>
        </w:rPr>
        <w:t xml:space="preserve"> par la rhinomanométrie avant l’exposition aux agents </w:t>
      </w:r>
      <w:r w:rsidR="00051926" w:rsidRPr="00862C88">
        <w:rPr>
          <w:rFonts w:asciiTheme="majorBidi" w:hAnsiTheme="majorBidi" w:cstheme="majorBidi"/>
        </w:rPr>
        <w:t>testés</w:t>
      </w:r>
    </w:p>
    <w:p w14:paraId="19AB3752" w14:textId="2A95B1CB"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w:t>
      </w:r>
      <w:ins w:id="115" w:author="BENKHALLOUF Youssef (EXT) ResgCftScrDef" w:date="2022-09-15T21:47:00Z">
        <w:r w:rsidR="00E8488F">
          <w:rPr>
            <w:rFonts w:asciiTheme="majorBidi" w:hAnsiTheme="majorBidi" w:cstheme="majorBidi"/>
          </w:rPr>
          <w:t xml:space="preserve"> </w:t>
        </w:r>
      </w:ins>
      <w:r w:rsidRPr="00862C88">
        <w:rPr>
          <w:rFonts w:asciiTheme="majorBidi" w:hAnsiTheme="majorBidi" w:cstheme="majorBidi"/>
        </w:rPr>
        <w:t xml:space="preserve">Résistance nasale </w:t>
      </w:r>
      <w:r w:rsidR="0030754D" w:rsidRPr="00862C88">
        <w:rPr>
          <w:rFonts w:asciiTheme="majorBidi" w:hAnsiTheme="majorBidi" w:cstheme="majorBidi"/>
          <w:b/>
          <w:bCs/>
        </w:rPr>
        <w:t>après</w:t>
      </w:r>
      <w:r w:rsidRPr="00862C88">
        <w:rPr>
          <w:rFonts w:asciiTheme="majorBidi" w:hAnsiTheme="majorBidi" w:cstheme="majorBidi"/>
        </w:rPr>
        <w:t xml:space="preserve"> exposition nasale (variable continue en Pa/cc/s), mesuré</w:t>
      </w:r>
      <w:r w:rsidR="00051926" w:rsidRPr="00862C88">
        <w:rPr>
          <w:rFonts w:asciiTheme="majorBidi" w:hAnsiTheme="majorBidi" w:cstheme="majorBidi"/>
        </w:rPr>
        <w:t>e</w:t>
      </w:r>
      <w:r w:rsidRPr="00862C88">
        <w:rPr>
          <w:rFonts w:asciiTheme="majorBidi" w:hAnsiTheme="majorBidi" w:cstheme="majorBidi"/>
        </w:rPr>
        <w:t xml:space="preserve"> par la rhinomanométrie après l’exposition aux agents </w:t>
      </w:r>
      <w:r w:rsidR="00E8488F" w:rsidRPr="00862C88">
        <w:rPr>
          <w:rFonts w:asciiTheme="majorBidi" w:hAnsiTheme="majorBidi" w:cstheme="majorBidi"/>
        </w:rPr>
        <w:t>testés</w:t>
      </w:r>
    </w:p>
    <w:p w14:paraId="58760381" w14:textId="4BD272D1"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w:t>
      </w:r>
      <w:ins w:id="116" w:author="BENKHALLOUF Youssef (EXT) ResgCftScrDef" w:date="2022-09-15T21:47:00Z">
        <w:r w:rsidR="00E8488F">
          <w:rPr>
            <w:rFonts w:asciiTheme="majorBidi" w:hAnsiTheme="majorBidi" w:cstheme="majorBidi"/>
          </w:rPr>
          <w:t xml:space="preserve"> </w:t>
        </w:r>
      </w:ins>
      <w:r w:rsidRPr="00862C88">
        <w:rPr>
          <w:rFonts w:asciiTheme="majorBidi" w:hAnsiTheme="majorBidi" w:cstheme="majorBidi"/>
        </w:rPr>
        <w:t xml:space="preserve">les agents </w:t>
      </w:r>
      <w:r w:rsidR="00051926" w:rsidRPr="00862C88">
        <w:rPr>
          <w:rFonts w:asciiTheme="majorBidi" w:hAnsiTheme="majorBidi" w:cstheme="majorBidi"/>
        </w:rPr>
        <w:t>testés</w:t>
      </w:r>
      <w:r w:rsidRPr="00862C88">
        <w:rPr>
          <w:rFonts w:asciiTheme="majorBidi" w:hAnsiTheme="majorBidi" w:cstheme="majorBidi"/>
        </w:rPr>
        <w:t xml:space="preserve"> (variable quantitati</w:t>
      </w:r>
      <w:r w:rsidR="00051926" w:rsidRPr="00862C88">
        <w:rPr>
          <w:rFonts w:asciiTheme="majorBidi" w:hAnsiTheme="majorBidi" w:cstheme="majorBidi"/>
        </w:rPr>
        <w:t>ve</w:t>
      </w:r>
      <w:r w:rsidRPr="00862C88">
        <w:rPr>
          <w:rFonts w:asciiTheme="majorBidi" w:hAnsiTheme="majorBidi" w:cstheme="majorBidi"/>
        </w:rPr>
        <w:t xml:space="preserve"> multiple), classé</w:t>
      </w:r>
      <w:r w:rsidR="00051926" w:rsidRPr="00862C88">
        <w:rPr>
          <w:rFonts w:asciiTheme="majorBidi" w:hAnsiTheme="majorBidi" w:cstheme="majorBidi"/>
        </w:rPr>
        <w:t>s</w:t>
      </w:r>
      <w:r w:rsidRPr="00862C88">
        <w:rPr>
          <w:rFonts w:asciiTheme="majorBidi" w:hAnsiTheme="majorBidi" w:cstheme="majorBidi"/>
        </w:rPr>
        <w:t xml:space="preserve"> en 12 catégories</w:t>
      </w:r>
    </w:p>
    <w:p w14:paraId="427146FA" w14:textId="77777777"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 Familles des agents allergiques (variable quantitati</w:t>
      </w:r>
      <w:r w:rsidR="00051926" w:rsidRPr="00862C88">
        <w:rPr>
          <w:rFonts w:asciiTheme="majorBidi" w:hAnsiTheme="majorBidi" w:cstheme="majorBidi"/>
        </w:rPr>
        <w:t>ve</w:t>
      </w:r>
      <w:r w:rsidRPr="00862C88">
        <w:rPr>
          <w:rFonts w:asciiTheme="majorBidi" w:hAnsiTheme="majorBidi" w:cstheme="majorBidi"/>
        </w:rPr>
        <w:t xml:space="preserve"> multiple), classé</w:t>
      </w:r>
      <w:r w:rsidR="00051926" w:rsidRPr="00862C88">
        <w:rPr>
          <w:rFonts w:asciiTheme="majorBidi" w:hAnsiTheme="majorBidi" w:cstheme="majorBidi"/>
        </w:rPr>
        <w:t>e</w:t>
      </w:r>
      <w:r w:rsidR="008D623A" w:rsidRPr="00862C88">
        <w:rPr>
          <w:rFonts w:asciiTheme="majorBidi" w:hAnsiTheme="majorBidi" w:cstheme="majorBidi"/>
        </w:rPr>
        <w:t>s</w:t>
      </w:r>
      <w:r w:rsidRPr="00862C88">
        <w:rPr>
          <w:rFonts w:asciiTheme="majorBidi" w:hAnsiTheme="majorBidi" w:cstheme="majorBidi"/>
        </w:rPr>
        <w:t xml:space="preserve"> en trois catégories, BPM, HPM et autres</w:t>
      </w:r>
    </w:p>
    <w:p w14:paraId="0EBCB9DE" w14:textId="4A574F48"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 xml:space="preserve">- </w:t>
      </w:r>
      <w:r w:rsidR="00E8488F">
        <w:rPr>
          <w:rFonts w:asciiTheme="majorBidi" w:hAnsiTheme="majorBidi" w:cstheme="majorBidi"/>
        </w:rPr>
        <w:t>T</w:t>
      </w:r>
      <w:r w:rsidR="00E8488F" w:rsidRPr="00862C88">
        <w:rPr>
          <w:rFonts w:asciiTheme="majorBidi" w:hAnsiTheme="majorBidi" w:cstheme="majorBidi"/>
        </w:rPr>
        <w:t xml:space="preserve">ype </w:t>
      </w:r>
      <w:r w:rsidRPr="00862C88">
        <w:rPr>
          <w:rFonts w:asciiTheme="majorBidi" w:hAnsiTheme="majorBidi" w:cstheme="majorBidi"/>
        </w:rPr>
        <w:t>de test : (variable binaire) codé</w:t>
      </w:r>
      <w:r w:rsidR="008D623A" w:rsidRPr="00862C88">
        <w:rPr>
          <w:rFonts w:asciiTheme="majorBidi" w:hAnsiTheme="majorBidi" w:cstheme="majorBidi"/>
        </w:rPr>
        <w:t>e</w:t>
      </w:r>
      <w:r w:rsidRPr="00862C88">
        <w:rPr>
          <w:rFonts w:asciiTheme="majorBidi" w:hAnsiTheme="majorBidi" w:cstheme="majorBidi"/>
        </w:rPr>
        <w:t xml:space="preserve"> postérieur ou antérieur</w:t>
      </w:r>
    </w:p>
    <w:p w14:paraId="79333357" w14:textId="568516B0"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w:t>
      </w:r>
      <w:r w:rsidR="00E8488F">
        <w:rPr>
          <w:rFonts w:asciiTheme="majorBidi" w:hAnsiTheme="majorBidi" w:cstheme="majorBidi"/>
        </w:rPr>
        <w:t xml:space="preserve"> </w:t>
      </w:r>
      <w:r w:rsidRPr="00862C88">
        <w:rPr>
          <w:rFonts w:asciiTheme="majorBidi" w:hAnsiTheme="majorBidi" w:cstheme="majorBidi"/>
        </w:rPr>
        <w:t>Symptômes cliniques (</w:t>
      </w:r>
      <w:r w:rsidR="000C34EA" w:rsidRPr="00862C88">
        <w:rPr>
          <w:rFonts w:asciiTheme="majorBidi" w:hAnsiTheme="majorBidi" w:cstheme="majorBidi"/>
        </w:rPr>
        <w:t xml:space="preserve">3 </w:t>
      </w:r>
      <w:r w:rsidRPr="00862C88">
        <w:rPr>
          <w:rFonts w:asciiTheme="majorBidi" w:hAnsiTheme="majorBidi" w:cstheme="majorBidi"/>
        </w:rPr>
        <w:t>variable</w:t>
      </w:r>
      <w:r w:rsidR="000C34EA" w:rsidRPr="00862C88">
        <w:rPr>
          <w:rFonts w:asciiTheme="majorBidi" w:hAnsiTheme="majorBidi" w:cstheme="majorBidi"/>
        </w:rPr>
        <w:t>s</w:t>
      </w:r>
      <w:r w:rsidRPr="00862C88">
        <w:rPr>
          <w:rFonts w:asciiTheme="majorBidi" w:hAnsiTheme="majorBidi" w:cstheme="majorBidi"/>
        </w:rPr>
        <w:t xml:space="preserve"> binaire codée</w:t>
      </w:r>
      <w:r w:rsidR="000C34EA" w:rsidRPr="00862C88">
        <w:rPr>
          <w:rFonts w:asciiTheme="majorBidi" w:hAnsiTheme="majorBidi" w:cstheme="majorBidi"/>
        </w:rPr>
        <w:t>s</w:t>
      </w:r>
      <w:r w:rsidRPr="00862C88">
        <w:rPr>
          <w:rFonts w:asciiTheme="majorBidi" w:hAnsiTheme="majorBidi" w:cstheme="majorBidi"/>
        </w:rPr>
        <w:t xml:space="preserve"> présent – absent), </w:t>
      </w:r>
      <w:r w:rsidR="000C34EA" w:rsidRPr="00862C88">
        <w:rPr>
          <w:rFonts w:asciiTheme="majorBidi" w:hAnsiTheme="majorBidi" w:cstheme="majorBidi"/>
        </w:rPr>
        <w:t xml:space="preserve">3 </w:t>
      </w:r>
      <w:r w:rsidRPr="00862C88">
        <w:rPr>
          <w:rFonts w:asciiTheme="majorBidi" w:hAnsiTheme="majorBidi" w:cstheme="majorBidi"/>
        </w:rPr>
        <w:t>type</w:t>
      </w:r>
      <w:r w:rsidR="000C34EA" w:rsidRPr="00862C88">
        <w:rPr>
          <w:rFonts w:asciiTheme="majorBidi" w:hAnsiTheme="majorBidi" w:cstheme="majorBidi"/>
        </w:rPr>
        <w:t>s</w:t>
      </w:r>
      <w:r w:rsidRPr="00862C88">
        <w:rPr>
          <w:rFonts w:asciiTheme="majorBidi" w:hAnsiTheme="majorBidi" w:cstheme="majorBidi"/>
        </w:rPr>
        <w:t xml:space="preserve"> :  prurit nasale et oculaire, </w:t>
      </w:r>
      <w:r w:rsidR="000C34EA" w:rsidRPr="00862C88">
        <w:rPr>
          <w:rFonts w:asciiTheme="majorBidi" w:hAnsiTheme="majorBidi" w:cstheme="majorBidi"/>
        </w:rPr>
        <w:t>rhinorrhée</w:t>
      </w:r>
      <w:r w:rsidRPr="00862C88">
        <w:rPr>
          <w:rFonts w:asciiTheme="majorBidi" w:hAnsiTheme="majorBidi" w:cstheme="majorBidi"/>
        </w:rPr>
        <w:t xml:space="preserve"> et éternuement </w:t>
      </w:r>
    </w:p>
    <w:p w14:paraId="3C458B90" w14:textId="12895D24"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w:t>
      </w:r>
      <w:r w:rsidR="00E8488F">
        <w:rPr>
          <w:rFonts w:asciiTheme="majorBidi" w:hAnsiTheme="majorBidi" w:cstheme="majorBidi"/>
        </w:rPr>
        <w:t xml:space="preserve"> S</w:t>
      </w:r>
      <w:r w:rsidR="00E8488F" w:rsidRPr="00862C88">
        <w:rPr>
          <w:rFonts w:asciiTheme="majorBidi" w:hAnsiTheme="majorBidi" w:cstheme="majorBidi"/>
        </w:rPr>
        <w:t xml:space="preserve">core </w:t>
      </w:r>
      <w:r w:rsidRPr="00862C88">
        <w:rPr>
          <w:rFonts w:asciiTheme="majorBidi" w:hAnsiTheme="majorBidi" w:cstheme="majorBidi"/>
        </w:rPr>
        <w:t>clinique (variable quantitatif multiple), codé 0 si le patient ne présente aucun symptôme clinique, 1 si le patient a au moins un symptôme clinique et 2 si le patient a deux symptôme clinique et 3 si le patient a plus de trois symptômes cliniques.</w:t>
      </w:r>
    </w:p>
    <w:p w14:paraId="5307EFFF" w14:textId="77777777" w:rsidR="005B0502" w:rsidRPr="00862C88" w:rsidRDefault="005B0502" w:rsidP="006026F6">
      <w:pPr>
        <w:spacing w:after="160" w:line="276" w:lineRule="auto"/>
        <w:jc w:val="both"/>
        <w:rPr>
          <w:rFonts w:asciiTheme="majorBidi" w:hAnsiTheme="majorBidi" w:cstheme="majorBidi"/>
        </w:rPr>
      </w:pPr>
    </w:p>
    <w:p w14:paraId="728EFDEC" w14:textId="41B64990" w:rsidR="0096183B" w:rsidRPr="006336D4" w:rsidRDefault="006E7BBC" w:rsidP="00B73972">
      <w:pPr>
        <w:pStyle w:val="Titre2"/>
        <w:jc w:val="both"/>
      </w:pPr>
      <w:r w:rsidRPr="006336D4">
        <w:t>Analyse statistique</w:t>
      </w:r>
      <w:r w:rsidR="0096183B" w:rsidRPr="006336D4">
        <w:t> </w:t>
      </w:r>
    </w:p>
    <w:p w14:paraId="72B04356" w14:textId="23DA6819" w:rsidR="0096183B" w:rsidRPr="00BF504F" w:rsidRDefault="00F87FB6" w:rsidP="005B2814">
      <w:pPr>
        <w:spacing w:after="160" w:line="276" w:lineRule="auto"/>
        <w:jc w:val="both"/>
      </w:pPr>
      <w:r>
        <w:t>Au total, 503</w:t>
      </w:r>
      <w:r w:rsidR="0096183B" w:rsidRPr="00BF504F">
        <w:t xml:space="preserve"> patients </w:t>
      </w:r>
      <w:r w:rsidR="00AD1AD2">
        <w:t>et</w:t>
      </w:r>
      <w:r w:rsidR="00862C88">
        <w:t xml:space="preserve"> </w:t>
      </w:r>
      <w:r w:rsidR="00AD1AD2">
        <w:t>883</w:t>
      </w:r>
      <w:r w:rsidR="00862C88">
        <w:t xml:space="preserve"> </w:t>
      </w:r>
      <w:r w:rsidR="0096183B" w:rsidRPr="00BF504F">
        <w:t>tests de provoc</w:t>
      </w:r>
      <w:r w:rsidR="00594364">
        <w:t xml:space="preserve">ation nasale </w:t>
      </w:r>
      <w:r w:rsidR="00AD1AD2">
        <w:t>ont été inclus dans l’étude</w:t>
      </w:r>
      <w:r w:rsidR="00594364">
        <w:t xml:space="preserve">. </w:t>
      </w:r>
      <w:r w:rsidR="00AD1AD2">
        <w:t>Quarante-cinq TPN ont été</w:t>
      </w:r>
      <w:r w:rsidR="00696B29">
        <w:t xml:space="preserve"> exclus </w:t>
      </w:r>
      <w:r w:rsidR="00AD1AD2">
        <w:t>car ils n’étaient pas</w:t>
      </w:r>
      <w:r w:rsidR="00696B29">
        <w:t xml:space="preserve"> interprétable</w:t>
      </w:r>
      <w:r w:rsidR="00AD1AD2">
        <w:t>s (souvent en raison d’une</w:t>
      </w:r>
      <w:r w:rsidR="00D21393">
        <w:t xml:space="preserve"> obstruction nasale</w:t>
      </w:r>
      <w:r w:rsidR="00AD1AD2">
        <w:t xml:space="preserve"> importante déjà présente au début du test)</w:t>
      </w:r>
      <w:r w:rsidR="009E1D97">
        <w:t xml:space="preserve">. </w:t>
      </w:r>
      <w:r w:rsidR="00D21393">
        <w:t>Les données manquant</w:t>
      </w:r>
      <w:r w:rsidR="00D21393" w:rsidRPr="00BF504F">
        <w:t>es</w:t>
      </w:r>
      <w:r w:rsidR="006E7BBC">
        <w:t xml:space="preserve"> </w:t>
      </w:r>
      <w:r w:rsidR="00B05096" w:rsidRPr="00BF504F">
        <w:t>représentent</w:t>
      </w:r>
      <w:r w:rsidR="0096183B" w:rsidRPr="00BF504F">
        <w:t xml:space="preserve"> moins de 5% des données complètes. Ce qui implique l’ap</w:t>
      </w:r>
      <w:r w:rsidR="00B05096" w:rsidRPr="00BF504F">
        <w:t>plication de la méthode des cas-</w:t>
      </w:r>
      <w:r w:rsidR="0096183B" w:rsidRPr="00BF504F">
        <w:t xml:space="preserve">complets pour la gestion de ces données manquantes. </w:t>
      </w:r>
    </w:p>
    <w:p w14:paraId="6F143D24" w14:textId="77777777" w:rsidR="00EA7021" w:rsidRPr="00C24658" w:rsidRDefault="0096183B" w:rsidP="00C24658">
      <w:pPr>
        <w:pStyle w:val="Titre3"/>
      </w:pPr>
      <w:bookmarkStart w:id="117" w:name="_Toc112850114"/>
      <w:bookmarkStart w:id="118" w:name="_Toc113368672"/>
      <w:r w:rsidRPr="00C24658">
        <w:t>Analyse descriptive</w:t>
      </w:r>
      <w:bookmarkEnd w:id="117"/>
      <w:bookmarkEnd w:id="118"/>
      <w:r w:rsidRPr="00C24658">
        <w:t> </w:t>
      </w:r>
    </w:p>
    <w:p w14:paraId="767A7481" w14:textId="77777777" w:rsidR="00AA61C2" w:rsidRPr="00AA61C2" w:rsidRDefault="0096183B" w:rsidP="005B2814">
      <w:pPr>
        <w:pStyle w:val="Paragraphedeliste"/>
        <w:numPr>
          <w:ilvl w:val="0"/>
          <w:numId w:val="2"/>
        </w:numPr>
        <w:spacing w:after="160"/>
        <w:jc w:val="both"/>
        <w:rPr>
          <w:rFonts w:ascii="Times New Roman" w:hAnsi="Times New Roman" w:cs="Times New Roman"/>
          <w:sz w:val="24"/>
          <w:szCs w:val="24"/>
        </w:rPr>
      </w:pPr>
      <w:r w:rsidRPr="00AA61C2">
        <w:rPr>
          <w:rFonts w:ascii="Times New Roman" w:hAnsi="Times New Roman" w:cs="Times New Roman"/>
          <w:sz w:val="24"/>
          <w:szCs w:val="24"/>
        </w:rPr>
        <w:t xml:space="preserve">Les variables </w:t>
      </w:r>
      <w:r w:rsidR="00AA61C2" w:rsidRPr="00AA61C2">
        <w:rPr>
          <w:rFonts w:ascii="Times New Roman" w:hAnsi="Times New Roman" w:cs="Times New Roman"/>
          <w:sz w:val="24"/>
          <w:szCs w:val="24"/>
        </w:rPr>
        <w:t>inclus</w:t>
      </w:r>
      <w:r w:rsidR="00AD1AD2">
        <w:rPr>
          <w:rFonts w:ascii="Times New Roman" w:hAnsi="Times New Roman" w:cs="Times New Roman"/>
          <w:sz w:val="24"/>
          <w:szCs w:val="24"/>
        </w:rPr>
        <w:t>es</w:t>
      </w:r>
      <w:r w:rsidR="00AA61C2" w:rsidRPr="00AA61C2">
        <w:rPr>
          <w:rFonts w:ascii="Times New Roman" w:hAnsi="Times New Roman" w:cs="Times New Roman"/>
          <w:sz w:val="24"/>
          <w:szCs w:val="24"/>
        </w:rPr>
        <w:t xml:space="preserve"> dans la base de données </w:t>
      </w:r>
      <w:r w:rsidRPr="00AA61C2">
        <w:rPr>
          <w:rFonts w:ascii="Times New Roman" w:hAnsi="Times New Roman" w:cs="Times New Roman"/>
          <w:sz w:val="24"/>
          <w:szCs w:val="24"/>
        </w:rPr>
        <w:t>ont été décrites en fonction de leurs natures, catégorielle</w:t>
      </w:r>
      <w:r w:rsidR="00D21393">
        <w:rPr>
          <w:rFonts w:ascii="Times New Roman" w:hAnsi="Times New Roman" w:cs="Times New Roman"/>
          <w:sz w:val="24"/>
          <w:szCs w:val="24"/>
        </w:rPr>
        <w:t>s</w:t>
      </w:r>
      <w:r w:rsidRPr="00AA61C2">
        <w:rPr>
          <w:rFonts w:ascii="Times New Roman" w:hAnsi="Times New Roman" w:cs="Times New Roman"/>
          <w:sz w:val="24"/>
          <w:szCs w:val="24"/>
        </w:rPr>
        <w:t xml:space="preserve"> (effectif, fréquenc</w:t>
      </w:r>
      <w:r w:rsidR="00D21393">
        <w:rPr>
          <w:rFonts w:ascii="Times New Roman" w:hAnsi="Times New Roman" w:cs="Times New Roman"/>
          <w:sz w:val="24"/>
          <w:szCs w:val="24"/>
        </w:rPr>
        <w:t xml:space="preserve">e) et </w:t>
      </w:r>
      <w:r w:rsidR="00B05096" w:rsidRPr="00AA61C2">
        <w:rPr>
          <w:rFonts w:ascii="Times New Roman" w:hAnsi="Times New Roman" w:cs="Times New Roman"/>
          <w:sz w:val="24"/>
          <w:szCs w:val="24"/>
        </w:rPr>
        <w:t>continues (</w:t>
      </w:r>
      <w:r w:rsidRPr="00AA61C2">
        <w:rPr>
          <w:rFonts w:ascii="Times New Roman" w:hAnsi="Times New Roman" w:cs="Times New Roman"/>
          <w:sz w:val="24"/>
          <w:szCs w:val="24"/>
        </w:rPr>
        <w:t>moyenne, écart-type).</w:t>
      </w:r>
    </w:p>
    <w:p w14:paraId="52D45E64" w14:textId="6CB841EB" w:rsidR="00AA61C2" w:rsidRPr="00AA61C2" w:rsidRDefault="00D21393" w:rsidP="005B2814">
      <w:pPr>
        <w:pStyle w:val="Paragraphedeliste"/>
        <w:numPr>
          <w:ilvl w:val="0"/>
          <w:numId w:val="2"/>
        </w:numPr>
        <w:spacing w:after="160"/>
        <w:jc w:val="both"/>
        <w:rPr>
          <w:rFonts w:ascii="Times New Roman" w:hAnsi="Times New Roman" w:cs="Times New Roman"/>
          <w:sz w:val="24"/>
          <w:szCs w:val="24"/>
        </w:rPr>
      </w:pPr>
      <w:r>
        <w:rPr>
          <w:rFonts w:ascii="Times New Roman" w:hAnsi="Times New Roman" w:cs="Times New Roman"/>
          <w:sz w:val="24"/>
          <w:szCs w:val="24"/>
        </w:rPr>
        <w:t>La d</w:t>
      </w:r>
      <w:r w:rsidR="00B910F6">
        <w:rPr>
          <w:rFonts w:ascii="Times New Roman" w:hAnsi="Times New Roman" w:cs="Times New Roman"/>
          <w:sz w:val="24"/>
          <w:szCs w:val="24"/>
        </w:rPr>
        <w:t>escription de</w:t>
      </w:r>
      <w:r>
        <w:rPr>
          <w:rFonts w:ascii="Times New Roman" w:hAnsi="Times New Roman" w:cs="Times New Roman"/>
          <w:sz w:val="24"/>
          <w:szCs w:val="24"/>
        </w:rPr>
        <w:t>s</w:t>
      </w:r>
      <w:r w:rsidR="00B910F6">
        <w:rPr>
          <w:rFonts w:ascii="Times New Roman" w:hAnsi="Times New Roman" w:cs="Times New Roman"/>
          <w:sz w:val="24"/>
          <w:szCs w:val="24"/>
        </w:rPr>
        <w:t xml:space="preserve"> résultats de test</w:t>
      </w:r>
      <w:r w:rsidR="001D2536">
        <w:rPr>
          <w:rFonts w:ascii="Times New Roman" w:hAnsi="Times New Roman" w:cs="Times New Roman"/>
          <w:sz w:val="24"/>
          <w:szCs w:val="24"/>
        </w:rPr>
        <w:t xml:space="preserve"> </w:t>
      </w:r>
      <w:r w:rsidR="00950D0A">
        <w:rPr>
          <w:rFonts w:ascii="Times New Roman" w:hAnsi="Times New Roman" w:cs="Times New Roman"/>
          <w:sz w:val="24"/>
          <w:szCs w:val="24"/>
        </w:rPr>
        <w:t xml:space="preserve">et de la variation de la résistance nasale </w:t>
      </w:r>
      <w:r w:rsidR="00696B29">
        <w:rPr>
          <w:rFonts w:ascii="Times New Roman" w:hAnsi="Times New Roman" w:cs="Times New Roman"/>
          <w:sz w:val="24"/>
          <w:szCs w:val="24"/>
        </w:rPr>
        <w:t>en fonction des symptômes,</w:t>
      </w:r>
      <w:r w:rsidR="001D2536">
        <w:rPr>
          <w:rFonts w:ascii="Times New Roman" w:hAnsi="Times New Roman" w:cs="Times New Roman"/>
          <w:sz w:val="24"/>
          <w:szCs w:val="24"/>
        </w:rPr>
        <w:t xml:space="preserve"> </w:t>
      </w:r>
      <w:r>
        <w:rPr>
          <w:rFonts w:ascii="Times New Roman" w:hAnsi="Times New Roman" w:cs="Times New Roman"/>
          <w:sz w:val="24"/>
          <w:szCs w:val="24"/>
        </w:rPr>
        <w:t>les</w:t>
      </w:r>
      <w:r w:rsidR="001D2536">
        <w:rPr>
          <w:rFonts w:ascii="Times New Roman" w:hAnsi="Times New Roman" w:cs="Times New Roman"/>
          <w:sz w:val="24"/>
          <w:szCs w:val="24"/>
        </w:rPr>
        <w:t xml:space="preserve"> </w:t>
      </w:r>
      <w:r w:rsidR="00AA61C2" w:rsidRPr="00AA61C2">
        <w:rPr>
          <w:rFonts w:ascii="Times New Roman" w:hAnsi="Times New Roman" w:cs="Times New Roman"/>
          <w:sz w:val="24"/>
          <w:szCs w:val="24"/>
        </w:rPr>
        <w:t>scores cliniques, des famille</w:t>
      </w:r>
      <w:r>
        <w:rPr>
          <w:rFonts w:ascii="Times New Roman" w:hAnsi="Times New Roman" w:cs="Times New Roman"/>
          <w:sz w:val="24"/>
          <w:szCs w:val="24"/>
        </w:rPr>
        <w:t>s</w:t>
      </w:r>
      <w:r w:rsidR="00AA61C2" w:rsidRPr="00AA61C2">
        <w:rPr>
          <w:rFonts w:ascii="Times New Roman" w:hAnsi="Times New Roman" w:cs="Times New Roman"/>
          <w:sz w:val="24"/>
          <w:szCs w:val="24"/>
        </w:rPr>
        <w:t xml:space="preserve"> et sous famille</w:t>
      </w:r>
      <w:r>
        <w:rPr>
          <w:rFonts w:ascii="Times New Roman" w:hAnsi="Times New Roman" w:cs="Times New Roman"/>
          <w:sz w:val="24"/>
          <w:szCs w:val="24"/>
        </w:rPr>
        <w:t>s</w:t>
      </w:r>
      <w:r w:rsidR="00696B29">
        <w:rPr>
          <w:rFonts w:ascii="Times New Roman" w:hAnsi="Times New Roman" w:cs="Times New Roman"/>
          <w:sz w:val="24"/>
          <w:szCs w:val="24"/>
        </w:rPr>
        <w:t xml:space="preserve"> des agents testés</w:t>
      </w:r>
      <w:r w:rsidR="001D2536">
        <w:rPr>
          <w:rFonts w:ascii="Times New Roman" w:hAnsi="Times New Roman" w:cs="Times New Roman"/>
          <w:sz w:val="24"/>
          <w:szCs w:val="24"/>
        </w:rPr>
        <w:t xml:space="preserve"> </w:t>
      </w:r>
      <w:del w:id="119" w:author="BENKHALLOUF Youssef (EXT) ResgCftScrDef" w:date="2022-09-15T21:53:00Z">
        <w:r w:rsidR="001D2536" w:rsidDel="001D2536">
          <w:rPr>
            <w:rFonts w:ascii="Times New Roman" w:hAnsi="Times New Roman" w:cs="Times New Roman"/>
            <w:sz w:val="24"/>
            <w:szCs w:val="24"/>
          </w:rPr>
          <w:delText xml:space="preserve"> </w:delText>
        </w:r>
      </w:del>
      <w:r w:rsidR="00696B29">
        <w:rPr>
          <w:rFonts w:ascii="Times New Roman" w:hAnsi="Times New Roman" w:cs="Times New Roman"/>
          <w:sz w:val="24"/>
          <w:szCs w:val="24"/>
        </w:rPr>
        <w:t xml:space="preserve">sera réalisée </w:t>
      </w:r>
      <w:r w:rsidR="00AA61C2" w:rsidRPr="00AA61C2">
        <w:rPr>
          <w:rFonts w:ascii="Times New Roman" w:hAnsi="Times New Roman" w:cs="Times New Roman"/>
          <w:sz w:val="24"/>
          <w:szCs w:val="24"/>
        </w:rPr>
        <w:t>par la construction</w:t>
      </w:r>
      <w:r w:rsidR="001D2536">
        <w:rPr>
          <w:rFonts w:ascii="Times New Roman" w:hAnsi="Times New Roman" w:cs="Times New Roman"/>
          <w:sz w:val="24"/>
          <w:szCs w:val="24"/>
        </w:rPr>
        <w:t xml:space="preserve"> </w:t>
      </w:r>
      <w:r w:rsidR="009E1D97" w:rsidRPr="001472D1">
        <w:rPr>
          <w:rFonts w:ascii="Times New Roman" w:hAnsi="Times New Roman" w:cs="Times New Roman"/>
          <w:sz w:val="24"/>
          <w:szCs w:val="24"/>
        </w:rPr>
        <w:t>des</w:t>
      </w:r>
      <w:r w:rsidR="001D2536">
        <w:rPr>
          <w:rFonts w:ascii="Times New Roman" w:hAnsi="Times New Roman" w:cs="Times New Roman"/>
          <w:sz w:val="24"/>
          <w:szCs w:val="24"/>
        </w:rPr>
        <w:t xml:space="preserve"> </w:t>
      </w:r>
      <w:r w:rsidR="00B910F6" w:rsidRPr="001472D1">
        <w:rPr>
          <w:rFonts w:ascii="Times New Roman" w:hAnsi="Times New Roman" w:cs="Times New Roman"/>
          <w:sz w:val="24"/>
          <w:szCs w:val="24"/>
        </w:rPr>
        <w:t>tableaux</w:t>
      </w:r>
      <w:r w:rsidR="00696B29">
        <w:rPr>
          <w:rFonts w:ascii="Times New Roman" w:hAnsi="Times New Roman" w:cs="Times New Roman"/>
          <w:sz w:val="24"/>
          <w:szCs w:val="24"/>
        </w:rPr>
        <w:t xml:space="preserve"> de contingence (n</w:t>
      </w:r>
      <w:r w:rsidR="009E1D97">
        <w:rPr>
          <w:rFonts w:ascii="Times New Roman" w:hAnsi="Times New Roman" w:cs="Times New Roman"/>
          <w:sz w:val="24"/>
          <w:szCs w:val="24"/>
        </w:rPr>
        <w:t xml:space="preserve">, </w:t>
      </w:r>
      <w:r w:rsidR="00AA61C2" w:rsidRPr="00AA61C2">
        <w:rPr>
          <w:rFonts w:ascii="Times New Roman" w:hAnsi="Times New Roman" w:cs="Times New Roman"/>
          <w:sz w:val="24"/>
          <w:szCs w:val="24"/>
        </w:rPr>
        <w:t>%)</w:t>
      </w:r>
      <w:r w:rsidR="00B910F6">
        <w:rPr>
          <w:rFonts w:ascii="Times New Roman" w:hAnsi="Times New Roman" w:cs="Times New Roman"/>
          <w:sz w:val="24"/>
          <w:szCs w:val="24"/>
        </w:rPr>
        <w:t>.</w:t>
      </w:r>
    </w:p>
    <w:p w14:paraId="383600F7" w14:textId="77777777" w:rsidR="00EA7021" w:rsidRPr="00C00591" w:rsidRDefault="00AA61C2" w:rsidP="00C00591">
      <w:pPr>
        <w:pStyle w:val="Titre3"/>
      </w:pPr>
      <w:bookmarkStart w:id="120" w:name="_Toc112850115"/>
      <w:bookmarkStart w:id="121" w:name="_Toc113368673"/>
      <w:r w:rsidRPr="00C00591">
        <w:t>Analyse par Régression des variable</w:t>
      </w:r>
      <w:r w:rsidR="00206A8E">
        <w:t>s</w:t>
      </w:r>
      <w:r w:rsidRPr="00C00591">
        <w:t xml:space="preserve"> en fonction du critère de jugement</w:t>
      </w:r>
      <w:bookmarkEnd w:id="120"/>
      <w:bookmarkEnd w:id="121"/>
    </w:p>
    <w:p w14:paraId="0ACFC705" w14:textId="556CB3D2" w:rsidR="00555B9D" w:rsidRPr="00697008" w:rsidRDefault="00E22668" w:rsidP="005B2814">
      <w:pPr>
        <w:spacing w:after="160" w:line="276" w:lineRule="auto"/>
        <w:jc w:val="both"/>
      </w:pPr>
      <w:r w:rsidRPr="00697008">
        <w:t xml:space="preserve">Pour mieux expliquer l’influence </w:t>
      </w:r>
      <w:r w:rsidR="00B47661" w:rsidRPr="00697008">
        <w:t>des variables</w:t>
      </w:r>
      <w:r w:rsidR="008929BE" w:rsidRPr="00697008">
        <w:t xml:space="preserve"> d’exposition</w:t>
      </w:r>
      <w:r w:rsidRPr="00697008">
        <w:t xml:space="preserve"> sur </w:t>
      </w:r>
      <w:r w:rsidR="001A3865" w:rsidRPr="00697008">
        <w:t>les deux</w:t>
      </w:r>
      <w:r w:rsidR="008929BE" w:rsidRPr="00697008">
        <w:t xml:space="preserve"> variable</w:t>
      </w:r>
      <w:r w:rsidR="001A3865" w:rsidRPr="00697008">
        <w:t>s</w:t>
      </w:r>
      <w:r w:rsidR="008929BE" w:rsidRPr="00697008">
        <w:t xml:space="preserve"> sanitaire</w:t>
      </w:r>
      <w:r w:rsidR="001A3865" w:rsidRPr="00697008">
        <w:t xml:space="preserve">s </w:t>
      </w:r>
      <w:r w:rsidR="006B1B8C" w:rsidRPr="00697008">
        <w:t>considérées (</w:t>
      </w:r>
      <w:r w:rsidRPr="00697008">
        <w:t xml:space="preserve">résultats du </w:t>
      </w:r>
      <w:r w:rsidR="008929BE" w:rsidRPr="00697008">
        <w:t>test</w:t>
      </w:r>
      <w:r w:rsidR="001A3865" w:rsidRPr="00697008">
        <w:t xml:space="preserve"> et </w:t>
      </w:r>
      <w:r w:rsidR="00D21393" w:rsidRPr="00697008">
        <w:t xml:space="preserve">la </w:t>
      </w:r>
      <w:r w:rsidR="001A3865" w:rsidRPr="00697008">
        <w:t>variation de la résistance nasale)</w:t>
      </w:r>
      <w:r w:rsidR="00696B29" w:rsidRPr="00697008">
        <w:t>,</w:t>
      </w:r>
      <w:r w:rsidR="006460B4">
        <w:t xml:space="preserve"> </w:t>
      </w:r>
      <w:r w:rsidRPr="00697008">
        <w:t>une analyse par</w:t>
      </w:r>
      <w:r w:rsidR="006460B4">
        <w:t xml:space="preserve"> </w:t>
      </w:r>
      <w:r w:rsidR="00696B29" w:rsidRPr="00697008">
        <w:t>les</w:t>
      </w:r>
      <w:r w:rsidR="006460B4">
        <w:t xml:space="preserve"> </w:t>
      </w:r>
      <w:r w:rsidR="00555B9D" w:rsidRPr="00697008">
        <w:t xml:space="preserve">modèles de </w:t>
      </w:r>
      <w:r w:rsidR="00555B9D" w:rsidRPr="00697008">
        <w:lastRenderedPageBreak/>
        <w:t>régressions</w:t>
      </w:r>
      <w:r w:rsidR="006460B4">
        <w:t xml:space="preserve"> </w:t>
      </w:r>
      <w:r w:rsidR="00696B29" w:rsidRPr="00697008">
        <w:t>linéaire et linéaire</w:t>
      </w:r>
      <w:r w:rsidR="006460B4">
        <w:t xml:space="preserve"> </w:t>
      </w:r>
      <w:r w:rsidR="006B1B8C" w:rsidRPr="00697008">
        <w:t>généralisée</w:t>
      </w:r>
      <w:r w:rsidR="006460B4">
        <w:t xml:space="preserve"> </w:t>
      </w:r>
      <w:r w:rsidR="00EB49E7" w:rsidRPr="00697008">
        <w:t>a été</w:t>
      </w:r>
      <w:r w:rsidR="00D21393" w:rsidRPr="00697008">
        <w:t xml:space="preserve"> faite</w:t>
      </w:r>
      <w:r w:rsidR="00696B29" w:rsidRPr="00697008">
        <w:t xml:space="preserve"> a</w:t>
      </w:r>
      <w:r w:rsidR="009E1D97" w:rsidRPr="00697008">
        <w:t>vec</w:t>
      </w:r>
      <w:r w:rsidR="00696B29" w:rsidRPr="00697008">
        <w:t xml:space="preserve"> les</w:t>
      </w:r>
      <w:r w:rsidR="001A3865" w:rsidRPr="00697008">
        <w:t xml:space="preserve"> fonction</w:t>
      </w:r>
      <w:r w:rsidR="00F63252">
        <w:t>s</w:t>
      </w:r>
      <w:r w:rsidR="007C218C">
        <w:t xml:space="preserve"> des modèles LM et</w:t>
      </w:r>
      <w:r w:rsidR="005535C3">
        <w:t xml:space="preserve"> </w:t>
      </w:r>
      <w:del w:id="122" w:author="BENKHALLOUF Youssef (EXT) ResgCftScrDef" w:date="2022-09-15T21:57:00Z">
        <w:r w:rsidR="001A3865" w:rsidRPr="00697008" w:rsidDel="008670DB">
          <w:delText xml:space="preserve"> </w:delText>
        </w:r>
      </w:del>
      <w:r w:rsidR="007C218C">
        <w:t>GLM</w:t>
      </w:r>
      <w:r w:rsidR="007C218C" w:rsidRPr="00697008">
        <w:t xml:space="preserve"> </w:t>
      </w:r>
      <w:r w:rsidR="008670DB">
        <w:t xml:space="preserve">du </w:t>
      </w:r>
      <w:r w:rsidR="00696B29" w:rsidRPr="00697008">
        <w:t>langage</w:t>
      </w:r>
      <w:r w:rsidR="00555B9D" w:rsidRPr="00697008">
        <w:t xml:space="preserve"> R.</w:t>
      </w:r>
    </w:p>
    <w:p w14:paraId="6012C2A3" w14:textId="29109FBB" w:rsidR="006B1B8C" w:rsidRPr="00697008" w:rsidRDefault="006B1B8C" w:rsidP="005B2814">
      <w:pPr>
        <w:spacing w:after="160" w:line="276" w:lineRule="auto"/>
        <w:jc w:val="both"/>
      </w:pPr>
      <w:r w:rsidRPr="00697008">
        <w:t xml:space="preserve">-  la variable « Résultats du test » étant binaire, une régression logistique </w:t>
      </w:r>
      <w:r w:rsidR="000F33E2">
        <w:t>a permis</w:t>
      </w:r>
      <w:r w:rsidR="000F33E2" w:rsidRPr="00697008">
        <w:t xml:space="preserve"> </w:t>
      </w:r>
      <w:r w:rsidRPr="00697008">
        <w:t xml:space="preserve">d’étudier </w:t>
      </w:r>
      <w:r w:rsidR="007F6DD8" w:rsidRPr="00697008">
        <w:t>l’association entre les résultats du test</w:t>
      </w:r>
      <w:r w:rsidR="00192A0D">
        <w:t xml:space="preserve"> </w:t>
      </w:r>
      <w:r w:rsidR="007F6DD8" w:rsidRPr="00697008">
        <w:t>et</w:t>
      </w:r>
      <w:r w:rsidRPr="00697008">
        <w:t xml:space="preserve"> les</w:t>
      </w:r>
      <w:r w:rsidR="00AA61C2" w:rsidRPr="00697008">
        <w:t xml:space="preserve"> familles d’agent</w:t>
      </w:r>
      <w:r w:rsidR="00192A0D">
        <w:t xml:space="preserve"> </w:t>
      </w:r>
      <w:r w:rsidR="007F6DD8" w:rsidRPr="00697008">
        <w:t>testés</w:t>
      </w:r>
      <w:r w:rsidRPr="00697008">
        <w:t xml:space="preserve">, avec un ajustement sur </w:t>
      </w:r>
      <w:r w:rsidR="007F6DD8" w:rsidRPr="00697008">
        <w:t>le sexe</w:t>
      </w:r>
      <w:r w:rsidR="00F87FB6" w:rsidRPr="00697008">
        <w:t>, l’âge</w:t>
      </w:r>
      <w:r w:rsidR="007F6DD8" w:rsidRPr="00697008">
        <w:t xml:space="preserve"> et </w:t>
      </w:r>
      <w:r w:rsidR="00442DDB" w:rsidRPr="00697008">
        <w:t xml:space="preserve">les </w:t>
      </w:r>
      <w:r w:rsidR="00AA61C2" w:rsidRPr="00697008">
        <w:t>symptôme</w:t>
      </w:r>
      <w:r w:rsidR="00E54325" w:rsidRPr="00697008">
        <w:t>s</w:t>
      </w:r>
      <w:r w:rsidR="00AA61C2" w:rsidRPr="00697008">
        <w:t xml:space="preserve"> cliniques</w:t>
      </w:r>
      <w:r w:rsidRPr="00697008">
        <w:t>.</w:t>
      </w:r>
    </w:p>
    <w:p w14:paraId="4AC1CD6B" w14:textId="21A75677" w:rsidR="00AA61C2" w:rsidRPr="00697008" w:rsidRDefault="006B1B8C" w:rsidP="005B2814">
      <w:pPr>
        <w:spacing w:after="160" w:line="276" w:lineRule="auto"/>
        <w:jc w:val="both"/>
      </w:pPr>
      <w:r w:rsidRPr="00697008">
        <w:t xml:space="preserve">- la variation de (RN) </w:t>
      </w:r>
      <w:r w:rsidR="00F87FB6" w:rsidRPr="00697008">
        <w:t>est</w:t>
      </w:r>
      <w:r w:rsidRPr="00697008">
        <w:t xml:space="preserve"> une variable continue, son association </w:t>
      </w:r>
      <w:r w:rsidR="00ED3E5A" w:rsidRPr="00697008">
        <w:t xml:space="preserve">avec </w:t>
      </w:r>
      <w:r w:rsidR="00AA61C2" w:rsidRPr="00697008">
        <w:t xml:space="preserve">les familles </w:t>
      </w:r>
      <w:r w:rsidR="00C021B7" w:rsidRPr="00697008">
        <w:t>d’agents</w:t>
      </w:r>
      <w:r w:rsidR="00C021B7">
        <w:t xml:space="preserve"> a</w:t>
      </w:r>
      <w:r w:rsidR="00917133">
        <w:t xml:space="preserve"> </w:t>
      </w:r>
      <w:r w:rsidR="000F33E2" w:rsidRPr="00697008">
        <w:t xml:space="preserve">été </w:t>
      </w:r>
      <w:r w:rsidRPr="00697008">
        <w:t>étudiée</w:t>
      </w:r>
      <w:r w:rsidR="00917133">
        <w:t xml:space="preserve"> </w:t>
      </w:r>
      <w:r w:rsidRPr="00697008">
        <w:t xml:space="preserve">par une régression linéaire multiple ajustée sur </w:t>
      </w:r>
      <w:r w:rsidR="00F87FB6" w:rsidRPr="00697008">
        <w:t xml:space="preserve">le sexe, l’âge et </w:t>
      </w:r>
      <w:r w:rsidR="00AA61C2" w:rsidRPr="00697008">
        <w:t>les symptômes cliniques.</w:t>
      </w:r>
    </w:p>
    <w:p w14:paraId="07F2526C" w14:textId="77777777" w:rsidR="00EA7021" w:rsidRPr="002328CD" w:rsidRDefault="00C57EA4" w:rsidP="002328CD">
      <w:pPr>
        <w:pStyle w:val="Titre1"/>
      </w:pPr>
      <w:bookmarkStart w:id="123" w:name="_Toc112850116"/>
      <w:bookmarkStart w:id="124" w:name="_Toc113368674"/>
      <w:r w:rsidRPr="002328CD">
        <w:t>Résultats</w:t>
      </w:r>
      <w:bookmarkEnd w:id="123"/>
      <w:bookmarkEnd w:id="124"/>
    </w:p>
    <w:p w14:paraId="7650B6D3" w14:textId="77777777" w:rsidR="00E22668" w:rsidRPr="006336D4" w:rsidRDefault="00E22668" w:rsidP="00B73972">
      <w:pPr>
        <w:pStyle w:val="Titre2"/>
        <w:jc w:val="both"/>
      </w:pPr>
      <w:bookmarkStart w:id="125" w:name="_Toc112850117"/>
      <w:bookmarkStart w:id="126" w:name="_Toc113368675"/>
      <w:r w:rsidRPr="006336D4">
        <w:t>Résultats de la statistique descripti</w:t>
      </w:r>
      <w:bookmarkEnd w:id="125"/>
      <w:r w:rsidR="00727D19">
        <w:t>ve</w:t>
      </w:r>
      <w:bookmarkEnd w:id="126"/>
    </w:p>
    <w:p w14:paraId="1182A255" w14:textId="77777777" w:rsidR="008775DE" w:rsidRDefault="000A0932" w:rsidP="00B73972">
      <w:pPr>
        <w:pStyle w:val="Titre3"/>
        <w:jc w:val="both"/>
      </w:pPr>
      <w:bookmarkStart w:id="127" w:name="_Toc112850118"/>
      <w:bookmarkStart w:id="128" w:name="_Toc113368676"/>
      <w:r w:rsidRPr="00DE0CA7">
        <w:t>Description de la base d</w:t>
      </w:r>
      <w:r w:rsidR="009F7FCE">
        <w:t>e</w:t>
      </w:r>
      <w:r w:rsidRPr="00DE0CA7">
        <w:t xml:space="preserve"> donnée</w:t>
      </w:r>
      <w:r w:rsidR="009F7FCE">
        <w:t>s</w:t>
      </w:r>
      <w:bookmarkEnd w:id="127"/>
      <w:bookmarkEnd w:id="128"/>
    </w:p>
    <w:p w14:paraId="5B9A5D16" w14:textId="77777777" w:rsidR="001607DC" w:rsidRDefault="001607DC" w:rsidP="001607DC">
      <w:pPr>
        <w:spacing w:after="160" w:line="276" w:lineRule="auto"/>
        <w:jc w:val="both"/>
        <w:rPr>
          <w:rFonts w:asciiTheme="majorBidi" w:hAnsiTheme="majorBidi" w:cstheme="majorBidi"/>
        </w:rPr>
      </w:pPr>
    </w:p>
    <w:p w14:paraId="78D13B50" w14:textId="268A765F" w:rsidR="00736FC0" w:rsidRDefault="001607DC" w:rsidP="00ED418B">
      <w:pPr>
        <w:spacing w:after="160" w:line="276" w:lineRule="auto"/>
        <w:jc w:val="both"/>
        <w:rPr>
          <w:rFonts w:cstheme="majorBidi"/>
        </w:rPr>
      </w:pPr>
      <w:r>
        <w:rPr>
          <w:rFonts w:cstheme="majorBidi"/>
        </w:rPr>
        <w:t xml:space="preserve">La base de données inclut un total de patients égale à 503, dont deux-tiers </w:t>
      </w:r>
      <w:r w:rsidR="00597681">
        <w:rPr>
          <w:rFonts w:cstheme="majorBidi"/>
        </w:rPr>
        <w:t>sont des</w:t>
      </w:r>
      <w:r w:rsidR="00597681">
        <w:rPr>
          <w:rFonts w:cstheme="majorBidi"/>
        </w:rPr>
        <w:t xml:space="preserve"> </w:t>
      </w:r>
      <w:r>
        <w:rPr>
          <w:rFonts w:cstheme="majorBidi"/>
        </w:rPr>
        <w:t>femmes</w:t>
      </w:r>
      <w:r w:rsidR="006F0FBF">
        <w:rPr>
          <w:rFonts w:cstheme="majorBidi"/>
        </w:rPr>
        <w:t>,</w:t>
      </w:r>
      <w:r w:rsidR="00D93E23">
        <w:rPr>
          <w:rFonts w:cstheme="majorBidi"/>
        </w:rPr>
        <w:t xml:space="preserve"> </w:t>
      </w:r>
      <w:r>
        <w:rPr>
          <w:rFonts w:cstheme="majorBidi"/>
        </w:rPr>
        <w:t>chaque patient a les caractéristiques démographiques suivantes : l’âge, le poids et la taille</w:t>
      </w:r>
      <w:r w:rsidR="00736FC0">
        <w:rPr>
          <w:rFonts w:cstheme="majorBidi"/>
        </w:rPr>
        <w:t>.</w:t>
      </w:r>
      <w:r w:rsidR="00736FC0">
        <w:rPr>
          <w:rFonts w:cstheme="majorBidi"/>
        </w:rPr>
        <w:t xml:space="preserve"> </w:t>
      </w:r>
      <w:r w:rsidR="00736FC0">
        <w:rPr>
          <w:rFonts w:cstheme="majorBidi"/>
        </w:rPr>
        <w:t>L</w:t>
      </w:r>
      <w:r w:rsidR="00736FC0">
        <w:rPr>
          <w:rFonts w:cstheme="majorBidi"/>
        </w:rPr>
        <w:t xml:space="preserve">e </w:t>
      </w:r>
      <w:r>
        <w:rPr>
          <w:rFonts w:cstheme="majorBidi"/>
        </w:rPr>
        <w:t>tableau III.1 présente les moyennes et les écart-types des caractéristiques démographiques de la base de données</w:t>
      </w:r>
      <w:r w:rsidR="000322A7">
        <w:rPr>
          <w:rFonts w:cstheme="majorBidi"/>
        </w:rPr>
        <w:t> :</w:t>
      </w:r>
      <w:r w:rsidR="000322A7">
        <w:rPr>
          <w:rFonts w:cstheme="majorBidi"/>
        </w:rPr>
        <w:t xml:space="preserve"> </w:t>
      </w:r>
      <w:r>
        <w:rPr>
          <w:rFonts w:cstheme="majorBidi"/>
        </w:rPr>
        <w:t>âge 40 (11.3), poids 69 (13.9) et taille 166</w:t>
      </w:r>
      <w:r w:rsidR="00736FC0">
        <w:rPr>
          <w:rFonts w:cstheme="majorBidi"/>
        </w:rPr>
        <w:t xml:space="preserve"> </w:t>
      </w:r>
      <w:r>
        <w:rPr>
          <w:rFonts w:cstheme="majorBidi"/>
        </w:rPr>
        <w:t>(8.4).</w:t>
      </w:r>
    </w:p>
    <w:p w14:paraId="4BF1F666" w14:textId="6732A97F" w:rsidR="001607DC" w:rsidRDefault="001607DC" w:rsidP="00ED418B">
      <w:pPr>
        <w:spacing w:after="160" w:line="276" w:lineRule="auto"/>
        <w:jc w:val="both"/>
        <w:rPr>
          <w:rFonts w:asciiTheme="majorBidi" w:hAnsiTheme="majorBidi" w:cstheme="majorBidi"/>
        </w:rPr>
      </w:pPr>
      <w:r>
        <w:rPr>
          <w:rFonts w:cstheme="majorBidi"/>
        </w:rPr>
        <w:t xml:space="preserve">Les patients ont été exposés à 293 agents différents. Ces derniers </w:t>
      </w:r>
      <w:r w:rsidR="00AD70FD">
        <w:rPr>
          <w:rFonts w:cstheme="majorBidi"/>
        </w:rPr>
        <w:t>ont été</w:t>
      </w:r>
      <w:r w:rsidR="00AD70FD">
        <w:rPr>
          <w:rFonts w:cstheme="majorBidi"/>
        </w:rPr>
        <w:t xml:space="preserve"> </w:t>
      </w:r>
      <w:r w:rsidR="00B70AF6">
        <w:rPr>
          <w:rFonts w:cstheme="majorBidi"/>
        </w:rPr>
        <w:t>class</w:t>
      </w:r>
      <w:r w:rsidR="00B70AF6">
        <w:rPr>
          <w:rFonts w:cstheme="majorBidi"/>
        </w:rPr>
        <w:t>é</w:t>
      </w:r>
      <w:r w:rsidR="00B70AF6">
        <w:rPr>
          <w:rFonts w:cstheme="majorBidi"/>
        </w:rPr>
        <w:t xml:space="preserve"> </w:t>
      </w:r>
      <w:r w:rsidR="00D031A5">
        <w:rPr>
          <w:rFonts w:cstheme="majorBidi"/>
        </w:rPr>
        <w:t xml:space="preserve">dans un premier temps </w:t>
      </w:r>
      <w:r w:rsidR="00D93E23">
        <w:rPr>
          <w:rFonts w:cstheme="majorBidi"/>
        </w:rPr>
        <w:t xml:space="preserve">selon leurs types (substance=66%, produit=28% </w:t>
      </w:r>
      <w:r w:rsidR="00E8744A">
        <w:rPr>
          <w:rFonts w:cstheme="majorBidi"/>
        </w:rPr>
        <w:t>et</w:t>
      </w:r>
      <w:r w:rsidR="00E8744A">
        <w:rPr>
          <w:rFonts w:cstheme="majorBidi"/>
        </w:rPr>
        <w:t xml:space="preserve"> </w:t>
      </w:r>
      <w:r w:rsidR="00D93E23">
        <w:rPr>
          <w:rFonts w:cstheme="majorBidi"/>
        </w:rPr>
        <w:t>exposition réaliste=6%)</w:t>
      </w:r>
      <w:r w:rsidR="001B7EB8">
        <w:rPr>
          <w:rFonts w:cstheme="majorBidi"/>
        </w:rPr>
        <w:t>,</w:t>
      </w:r>
      <w:r w:rsidR="00F4476D">
        <w:rPr>
          <w:rFonts w:cstheme="majorBidi"/>
        </w:rPr>
        <w:t xml:space="preserve"> </w:t>
      </w:r>
      <w:r w:rsidR="001B7EB8">
        <w:rPr>
          <w:rFonts w:cstheme="majorBidi"/>
        </w:rPr>
        <w:t xml:space="preserve">puis classés </w:t>
      </w:r>
      <w:r>
        <w:rPr>
          <w:rFonts w:cstheme="majorBidi"/>
        </w:rPr>
        <w:t xml:space="preserve">en familles et </w:t>
      </w:r>
      <w:r w:rsidR="00C22E58">
        <w:rPr>
          <w:rFonts w:cstheme="majorBidi"/>
        </w:rPr>
        <w:t xml:space="preserve">sous </w:t>
      </w:r>
      <w:r>
        <w:rPr>
          <w:rFonts w:cstheme="majorBidi"/>
        </w:rPr>
        <w:t>familles</w:t>
      </w:r>
      <w:r w:rsidR="00D93E23">
        <w:rPr>
          <w:rFonts w:cstheme="majorBidi"/>
        </w:rPr>
        <w:t xml:space="preserve"> (BPM, HPM, non classable)</w:t>
      </w:r>
      <w:r>
        <w:rPr>
          <w:rFonts w:cstheme="majorBidi"/>
        </w:rPr>
        <w:t xml:space="preserve"> en se basant sur leur</w:t>
      </w:r>
      <w:r w:rsidR="00421101">
        <w:rPr>
          <w:rFonts w:cstheme="majorBidi"/>
        </w:rPr>
        <w:t>s</w:t>
      </w:r>
      <w:r>
        <w:rPr>
          <w:rFonts w:cstheme="majorBidi"/>
        </w:rPr>
        <w:t xml:space="preserve"> </w:t>
      </w:r>
      <w:r w:rsidR="00D93E23">
        <w:rPr>
          <w:rFonts w:cstheme="majorBidi"/>
        </w:rPr>
        <w:t>taille</w:t>
      </w:r>
      <w:r w:rsidR="00421101">
        <w:rPr>
          <w:rFonts w:cstheme="majorBidi"/>
        </w:rPr>
        <w:t>s</w:t>
      </w:r>
      <w:r w:rsidR="00D93E23">
        <w:rPr>
          <w:rFonts w:cstheme="majorBidi"/>
        </w:rPr>
        <w:t xml:space="preserve"> et leur</w:t>
      </w:r>
      <w:r w:rsidR="00421101">
        <w:rPr>
          <w:rFonts w:cstheme="majorBidi"/>
        </w:rPr>
        <w:t>s</w:t>
      </w:r>
      <w:r w:rsidR="00D93E23">
        <w:rPr>
          <w:rFonts w:cstheme="majorBidi"/>
        </w:rPr>
        <w:t xml:space="preserve"> </w:t>
      </w:r>
      <w:r>
        <w:rPr>
          <w:rFonts w:cstheme="majorBidi"/>
        </w:rPr>
        <w:t>composition</w:t>
      </w:r>
      <w:r w:rsidR="00421101">
        <w:rPr>
          <w:rFonts w:cstheme="majorBidi"/>
        </w:rPr>
        <w:t>s</w:t>
      </w:r>
      <w:r>
        <w:rPr>
          <w:rFonts w:cstheme="majorBidi"/>
        </w:rPr>
        <w:t xml:space="preserve"> chimique</w:t>
      </w:r>
      <w:r w:rsidR="00421101">
        <w:rPr>
          <w:rFonts w:cstheme="majorBidi"/>
        </w:rPr>
        <w:t>s</w:t>
      </w:r>
      <w:r>
        <w:rPr>
          <w:rFonts w:cstheme="majorBidi"/>
        </w:rPr>
        <w:t xml:space="preserve">, </w:t>
      </w:r>
      <w:r w:rsidR="008F59A6">
        <w:rPr>
          <w:rFonts w:cstheme="majorBidi"/>
        </w:rPr>
        <w:t xml:space="preserve">après </w:t>
      </w:r>
      <w:r>
        <w:rPr>
          <w:rFonts w:cstheme="majorBidi"/>
        </w:rPr>
        <w:t xml:space="preserve">ils ont </w:t>
      </w:r>
      <w:r w:rsidR="008F59A6">
        <w:rPr>
          <w:rFonts w:cstheme="majorBidi"/>
        </w:rPr>
        <w:t xml:space="preserve">été </w:t>
      </w:r>
      <w:r>
        <w:rPr>
          <w:rFonts w:cstheme="majorBidi"/>
        </w:rPr>
        <w:t xml:space="preserve">testé par deux méthodes de test de la rhinomanométrie, rhinomanométrie antérieure (chez 112 patients avec un pourcentage de 13%) et rhinomanométrie postérieure (chez 771 des patients avec un pourcentage de 87%). </w:t>
      </w:r>
      <w:r w:rsidR="00D93E23">
        <w:rPr>
          <w:rFonts w:cstheme="majorBidi"/>
        </w:rPr>
        <w:t xml:space="preserve"> Sachant que</w:t>
      </w:r>
      <w:r w:rsidR="00B865E3">
        <w:rPr>
          <w:rFonts w:cstheme="majorBidi"/>
        </w:rPr>
        <w:t xml:space="preserve"> : </w:t>
      </w:r>
      <w:r w:rsidR="00D93E23">
        <w:rPr>
          <w:rFonts w:cstheme="majorBidi"/>
        </w:rPr>
        <w:t>40% des patients ont fait qu’un seul test, 24% ont</w:t>
      </w:r>
      <w:r w:rsidR="00ED418B">
        <w:rPr>
          <w:rFonts w:cstheme="majorBidi"/>
        </w:rPr>
        <w:t xml:space="preserve"> fait 2 tests, 18% ont fait 3 tests</w:t>
      </w:r>
      <w:r w:rsidR="00E32CC2">
        <w:rPr>
          <w:rFonts w:cstheme="majorBidi"/>
        </w:rPr>
        <w:t>,</w:t>
      </w:r>
      <w:r w:rsidR="00ED418B">
        <w:rPr>
          <w:rFonts w:cstheme="majorBidi"/>
        </w:rPr>
        <w:t xml:space="preserve"> 8.2% </w:t>
      </w:r>
      <w:r w:rsidR="00591934">
        <w:rPr>
          <w:rFonts w:cstheme="majorBidi"/>
        </w:rPr>
        <w:t>ont fait</w:t>
      </w:r>
      <w:r w:rsidR="00ED418B">
        <w:rPr>
          <w:rFonts w:cstheme="majorBidi"/>
        </w:rPr>
        <w:t xml:space="preserve"> 4 tests</w:t>
      </w:r>
      <w:r w:rsidR="00591934">
        <w:rPr>
          <w:rFonts w:cstheme="majorBidi"/>
        </w:rPr>
        <w:t xml:space="preserve">, et </w:t>
      </w:r>
      <w:r w:rsidR="00ED418B">
        <w:rPr>
          <w:rFonts w:cstheme="majorBidi"/>
        </w:rPr>
        <w:t>9.5% ont fait 5 tests</w:t>
      </w:r>
      <w:r w:rsidR="00F4476D">
        <w:rPr>
          <w:rFonts w:cstheme="majorBidi"/>
        </w:rPr>
        <w:t xml:space="preserve"> ou plus.</w:t>
      </w:r>
    </w:p>
    <w:p w14:paraId="1C8685FE" w14:textId="43E65754" w:rsidR="001607DC" w:rsidRDefault="001607DC" w:rsidP="001607DC">
      <w:pPr>
        <w:spacing w:line="276" w:lineRule="auto"/>
        <w:jc w:val="both"/>
        <w:rPr>
          <w:rFonts w:asciiTheme="majorBidi" w:hAnsiTheme="majorBidi" w:cstheme="majorBidi"/>
        </w:rPr>
      </w:pPr>
      <w:r>
        <w:rPr>
          <w:rFonts w:cstheme="majorBidi"/>
        </w:rPr>
        <w:t xml:space="preserve">Parfois, l’exposition aux agents proposés est </w:t>
      </w:r>
      <w:r w:rsidR="00DA2928">
        <w:rPr>
          <w:rFonts w:cstheme="majorBidi"/>
        </w:rPr>
        <w:t>suivi</w:t>
      </w:r>
      <w:r w:rsidR="00306F07">
        <w:rPr>
          <w:rFonts w:cstheme="majorBidi"/>
        </w:rPr>
        <w:t>e</w:t>
      </w:r>
      <w:r w:rsidR="00DA2928">
        <w:rPr>
          <w:rFonts w:cstheme="majorBidi"/>
        </w:rPr>
        <w:t xml:space="preserve"> par</w:t>
      </w:r>
      <w:r>
        <w:rPr>
          <w:rFonts w:cstheme="majorBidi"/>
        </w:rPr>
        <w:t xml:space="preserve"> </w:t>
      </w:r>
      <w:r w:rsidR="00ED418B">
        <w:rPr>
          <w:rFonts w:cstheme="majorBidi"/>
        </w:rPr>
        <w:t xml:space="preserve">la présence de </w:t>
      </w:r>
      <w:r>
        <w:rPr>
          <w:rFonts w:cstheme="majorBidi"/>
        </w:rPr>
        <w:t>quatre types de symptômes, on cite</w:t>
      </w:r>
      <w:r w:rsidR="00DA2928">
        <w:rPr>
          <w:rFonts w:cstheme="majorBidi"/>
        </w:rPr>
        <w:t xml:space="preserve"> : </w:t>
      </w:r>
      <w:r>
        <w:rPr>
          <w:rFonts w:cstheme="majorBidi"/>
        </w:rPr>
        <w:t xml:space="preserve">le prurit nasal et oculaire, la Rhinorrée, les éternuements, et d’autres symptômes (Annexe) avec les pourcentages </w:t>
      </w:r>
      <w:r w:rsidR="00DA2928">
        <w:rPr>
          <w:rFonts w:cstheme="majorBidi"/>
        </w:rPr>
        <w:t xml:space="preserve">correspondants </w:t>
      </w:r>
      <w:r>
        <w:rPr>
          <w:rFonts w:cstheme="majorBidi"/>
        </w:rPr>
        <w:t xml:space="preserve">suivants </w:t>
      </w:r>
      <w:r w:rsidR="00306F07">
        <w:rPr>
          <w:rFonts w:cstheme="majorBidi"/>
        </w:rPr>
        <w:t>(</w:t>
      </w:r>
      <w:r>
        <w:rPr>
          <w:rFonts w:cstheme="majorBidi"/>
        </w:rPr>
        <w:t>chez les positives</w:t>
      </w:r>
      <w:r w:rsidR="00306F07">
        <w:rPr>
          <w:rFonts w:cstheme="majorBidi"/>
        </w:rPr>
        <w:t>) :</w:t>
      </w:r>
      <w:r>
        <w:rPr>
          <w:rFonts w:cstheme="majorBidi"/>
        </w:rPr>
        <w:t xml:space="preserve"> 9% ; 8% ; 7% et 10%.</w:t>
      </w:r>
    </w:p>
    <w:p w14:paraId="6FCF1A11" w14:textId="77777777" w:rsidR="001607DC" w:rsidRDefault="001607DC" w:rsidP="005B2814">
      <w:pPr>
        <w:spacing w:line="276" w:lineRule="auto"/>
        <w:jc w:val="both"/>
        <w:rPr>
          <w:rFonts w:asciiTheme="majorBidi" w:hAnsiTheme="majorBidi" w:cstheme="majorBidi"/>
        </w:rPr>
      </w:pPr>
    </w:p>
    <w:p w14:paraId="7727F23D" w14:textId="77777777" w:rsidR="003C6B74" w:rsidRPr="00987C5A" w:rsidRDefault="00CE279D" w:rsidP="00987C5A">
      <w:pPr>
        <w:pStyle w:val="Lgende"/>
        <w:spacing w:line="360" w:lineRule="auto"/>
        <w:jc w:val="center"/>
        <w:rPr>
          <w:b w:val="0"/>
          <w:bCs w:val="0"/>
          <w:color w:val="auto"/>
          <w:sz w:val="22"/>
          <w:szCs w:val="22"/>
        </w:rPr>
      </w:pPr>
      <w:bookmarkStart w:id="129" w:name="_Toc113368735"/>
      <w:r w:rsidRPr="00CE279D">
        <w:rPr>
          <w:color w:val="auto"/>
          <w:sz w:val="22"/>
          <w:szCs w:val="22"/>
        </w:rPr>
        <w:t xml:space="preserve">Tableau </w:t>
      </w:r>
      <w:r w:rsidR="00492D5C">
        <w:rPr>
          <w:color w:val="auto"/>
          <w:sz w:val="22"/>
          <w:szCs w:val="22"/>
        </w:rPr>
        <w:fldChar w:fldCharType="begin"/>
      </w:r>
      <w:r w:rsidR="006026F6">
        <w:rPr>
          <w:color w:val="auto"/>
          <w:sz w:val="22"/>
          <w:szCs w:val="22"/>
        </w:rPr>
        <w:instrText xml:space="preserve"> STYLEREF 1 \s </w:instrText>
      </w:r>
      <w:r w:rsidR="00492D5C">
        <w:rPr>
          <w:color w:val="auto"/>
          <w:sz w:val="22"/>
          <w:szCs w:val="22"/>
        </w:rPr>
        <w:fldChar w:fldCharType="separate"/>
      </w:r>
      <w:r w:rsidR="006026F6">
        <w:rPr>
          <w:noProof/>
          <w:color w:val="auto"/>
          <w:sz w:val="22"/>
          <w:szCs w:val="22"/>
          <w:cs/>
        </w:rPr>
        <w:t>‎</w:t>
      </w:r>
      <w:r w:rsidR="006026F6">
        <w:rPr>
          <w:noProof/>
          <w:color w:val="auto"/>
          <w:sz w:val="22"/>
          <w:szCs w:val="22"/>
        </w:rPr>
        <w:t>III</w:t>
      </w:r>
      <w:r w:rsidR="00492D5C">
        <w:rPr>
          <w:color w:val="auto"/>
          <w:sz w:val="22"/>
          <w:szCs w:val="22"/>
        </w:rPr>
        <w:fldChar w:fldCharType="end"/>
      </w:r>
      <w:r w:rsidR="006026F6">
        <w:rPr>
          <w:color w:val="auto"/>
          <w:sz w:val="22"/>
          <w:szCs w:val="22"/>
        </w:rPr>
        <w:t>.</w:t>
      </w:r>
      <w:r w:rsidR="00492D5C">
        <w:rPr>
          <w:color w:val="auto"/>
          <w:sz w:val="22"/>
          <w:szCs w:val="22"/>
        </w:rPr>
        <w:fldChar w:fldCharType="begin"/>
      </w:r>
      <w:r w:rsidR="006026F6">
        <w:rPr>
          <w:color w:val="auto"/>
          <w:sz w:val="22"/>
          <w:szCs w:val="22"/>
        </w:rPr>
        <w:instrText xml:space="preserve"> SEQ Tableau \* ARABIC \s 1 </w:instrText>
      </w:r>
      <w:r w:rsidR="00492D5C">
        <w:rPr>
          <w:color w:val="auto"/>
          <w:sz w:val="22"/>
          <w:szCs w:val="22"/>
        </w:rPr>
        <w:fldChar w:fldCharType="separate"/>
      </w:r>
      <w:r w:rsidR="006026F6">
        <w:rPr>
          <w:noProof/>
          <w:color w:val="auto"/>
          <w:sz w:val="22"/>
          <w:szCs w:val="22"/>
        </w:rPr>
        <w:t>1</w:t>
      </w:r>
      <w:r w:rsidR="00492D5C">
        <w:rPr>
          <w:color w:val="auto"/>
          <w:sz w:val="22"/>
          <w:szCs w:val="22"/>
        </w:rPr>
        <w:fldChar w:fldCharType="end"/>
      </w:r>
      <w:r w:rsidRPr="00CE279D">
        <w:rPr>
          <w:b w:val="0"/>
          <w:bCs w:val="0"/>
          <w:color w:val="auto"/>
          <w:sz w:val="22"/>
          <w:szCs w:val="22"/>
        </w:rPr>
        <w:t xml:space="preserve">: caractéristiques des patients </w:t>
      </w:r>
      <w:r w:rsidR="00184F0B">
        <w:rPr>
          <w:b w:val="0"/>
          <w:bCs w:val="0"/>
          <w:color w:val="auto"/>
          <w:sz w:val="22"/>
          <w:szCs w:val="22"/>
        </w:rPr>
        <w:t>et des tests</w:t>
      </w:r>
      <w:bookmarkEnd w:id="129"/>
    </w:p>
    <w:tbl>
      <w:tblPr>
        <w:tblStyle w:val="Grilledutableau"/>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3"/>
        <w:gridCol w:w="4525"/>
      </w:tblGrid>
      <w:tr w:rsidR="007C1360" w14:paraId="76A28468" w14:textId="77777777" w:rsidTr="00A66848">
        <w:tc>
          <w:tcPr>
            <w:tcW w:w="4043" w:type="dxa"/>
            <w:tcBorders>
              <w:bottom w:val="single" w:sz="4" w:space="0" w:color="auto"/>
            </w:tcBorders>
          </w:tcPr>
          <w:p w14:paraId="5284F5EF" w14:textId="77777777" w:rsidR="007C1360" w:rsidRPr="008A0DCC" w:rsidRDefault="007C1360" w:rsidP="007C1360">
            <w:pPr>
              <w:pStyle w:val="Paragraphedeliste"/>
              <w:spacing w:after="0"/>
              <w:ind w:left="0"/>
              <w:rPr>
                <w:b/>
                <w:bCs/>
              </w:rPr>
            </w:pPr>
            <w:r w:rsidRPr="008A0DCC">
              <w:rPr>
                <w:b/>
                <w:bCs/>
              </w:rPr>
              <w:t>Caractéristique</w:t>
            </w:r>
          </w:p>
        </w:tc>
        <w:tc>
          <w:tcPr>
            <w:tcW w:w="4525" w:type="dxa"/>
            <w:tcBorders>
              <w:bottom w:val="single" w:sz="4" w:space="0" w:color="auto"/>
            </w:tcBorders>
          </w:tcPr>
          <w:p w14:paraId="51DBC1B1" w14:textId="77777777" w:rsidR="007C1360" w:rsidRPr="008A0DCC" w:rsidRDefault="007C1360" w:rsidP="007C1360">
            <w:pPr>
              <w:pStyle w:val="Paragraphedeliste"/>
              <w:spacing w:after="0"/>
              <w:ind w:left="0"/>
              <w:jc w:val="center"/>
              <w:rPr>
                <w:b/>
                <w:bCs/>
              </w:rPr>
            </w:pPr>
            <w:r w:rsidRPr="008A0DCC">
              <w:rPr>
                <w:b/>
                <w:bCs/>
              </w:rPr>
              <w:t>N, Fréquence (%) ou Moyenne (écart-type)</w:t>
            </w:r>
          </w:p>
        </w:tc>
      </w:tr>
      <w:tr w:rsidR="007C1360" w14:paraId="3E4369FF" w14:textId="77777777" w:rsidTr="00E4443A">
        <w:trPr>
          <w:trHeight w:val="937"/>
        </w:trPr>
        <w:tc>
          <w:tcPr>
            <w:tcW w:w="4043" w:type="dxa"/>
            <w:tcBorders>
              <w:top w:val="single" w:sz="4" w:space="0" w:color="auto"/>
              <w:bottom w:val="single" w:sz="4" w:space="0" w:color="auto"/>
            </w:tcBorders>
          </w:tcPr>
          <w:p w14:paraId="53BE7334" w14:textId="77777777" w:rsidR="007C1360" w:rsidRDefault="007C1360" w:rsidP="007C1360">
            <w:pPr>
              <w:pStyle w:val="Paragraphedeliste"/>
              <w:spacing w:after="0"/>
              <w:ind w:left="0"/>
              <w:rPr>
                <w:b/>
                <w:bCs/>
              </w:rPr>
            </w:pPr>
            <w:r>
              <w:rPr>
                <w:b/>
                <w:bCs/>
              </w:rPr>
              <w:t>Sexe, n (%)</w:t>
            </w:r>
          </w:p>
          <w:p w14:paraId="4C56819C" w14:textId="77777777" w:rsidR="007C1360" w:rsidRPr="008B1ABA" w:rsidRDefault="007C1360" w:rsidP="00E4443A">
            <w:pPr>
              <w:pStyle w:val="Paragraphedeliste"/>
              <w:spacing w:after="0"/>
              <w:ind w:left="131"/>
              <w:rPr>
                <w:b/>
                <w:bCs/>
              </w:rPr>
            </w:pPr>
            <w:r w:rsidRPr="008B1ABA">
              <w:t>Femme</w:t>
            </w:r>
          </w:p>
          <w:p w14:paraId="2DB710D8" w14:textId="77777777" w:rsidR="007C1360" w:rsidRDefault="007C1360" w:rsidP="00E4443A">
            <w:pPr>
              <w:pStyle w:val="Paragraphedeliste"/>
              <w:spacing w:after="0"/>
              <w:ind w:left="131"/>
            </w:pPr>
            <w:r w:rsidRPr="008B1ABA">
              <w:t>Homme</w:t>
            </w:r>
          </w:p>
          <w:p w14:paraId="630DF9C5" w14:textId="77777777" w:rsidR="007028C2" w:rsidRDefault="007028C2" w:rsidP="00E4443A">
            <w:pPr>
              <w:spacing w:line="360" w:lineRule="auto"/>
            </w:pPr>
          </w:p>
        </w:tc>
        <w:tc>
          <w:tcPr>
            <w:tcW w:w="4525" w:type="dxa"/>
            <w:tcBorders>
              <w:top w:val="single" w:sz="4" w:space="0" w:color="auto"/>
              <w:bottom w:val="single" w:sz="4" w:space="0" w:color="auto"/>
            </w:tcBorders>
          </w:tcPr>
          <w:p w14:paraId="2A33E976" w14:textId="77777777" w:rsidR="007C1360" w:rsidRDefault="007C1360" w:rsidP="007C1360">
            <w:pPr>
              <w:pStyle w:val="Paragraphedeliste"/>
              <w:spacing w:after="0"/>
              <w:ind w:left="0"/>
              <w:jc w:val="center"/>
            </w:pPr>
          </w:p>
          <w:p w14:paraId="2490271D" w14:textId="77777777" w:rsidR="007C1360" w:rsidRDefault="007C1360" w:rsidP="007C1360">
            <w:pPr>
              <w:pStyle w:val="Paragraphedeliste"/>
              <w:spacing w:after="0"/>
              <w:ind w:left="0"/>
              <w:jc w:val="center"/>
            </w:pPr>
            <w:r>
              <w:t>327 (65)</w:t>
            </w:r>
          </w:p>
          <w:p w14:paraId="493955CE" w14:textId="77777777" w:rsidR="007C1360" w:rsidRDefault="007C1360" w:rsidP="007C1360">
            <w:pPr>
              <w:pStyle w:val="Paragraphedeliste"/>
              <w:spacing w:after="0"/>
              <w:ind w:left="0"/>
              <w:jc w:val="center"/>
            </w:pPr>
            <w:r>
              <w:t>176 (35)</w:t>
            </w:r>
          </w:p>
          <w:p w14:paraId="379DAA9C" w14:textId="77777777" w:rsidR="007C1360" w:rsidRDefault="007C1360" w:rsidP="007C1360">
            <w:pPr>
              <w:pStyle w:val="Paragraphedeliste"/>
              <w:spacing w:after="0"/>
              <w:ind w:left="0"/>
              <w:jc w:val="center"/>
            </w:pPr>
          </w:p>
          <w:p w14:paraId="36A6F64B" w14:textId="77777777" w:rsidR="007C1360" w:rsidRPr="00A1647A" w:rsidRDefault="007C1360" w:rsidP="007C1360">
            <w:pPr>
              <w:pStyle w:val="Paragraphedeliste"/>
              <w:spacing w:after="0"/>
              <w:ind w:left="0"/>
              <w:jc w:val="center"/>
            </w:pPr>
          </w:p>
        </w:tc>
      </w:tr>
      <w:tr w:rsidR="007C1360" w14:paraId="61FB5705" w14:textId="77777777" w:rsidTr="00A66848">
        <w:trPr>
          <w:trHeight w:val="255"/>
        </w:trPr>
        <w:tc>
          <w:tcPr>
            <w:tcW w:w="4043" w:type="dxa"/>
            <w:tcBorders>
              <w:top w:val="single" w:sz="4" w:space="0" w:color="auto"/>
              <w:bottom w:val="single" w:sz="4" w:space="0" w:color="auto"/>
            </w:tcBorders>
          </w:tcPr>
          <w:p w14:paraId="3B4631CE" w14:textId="77777777" w:rsidR="007C1360" w:rsidRPr="008B67EE" w:rsidRDefault="007C1360" w:rsidP="007C1360">
            <w:pPr>
              <w:pStyle w:val="Paragraphedeliste"/>
              <w:spacing w:after="0"/>
              <w:ind w:left="0"/>
              <w:rPr>
                <w:b/>
                <w:bCs/>
              </w:rPr>
            </w:pPr>
            <w:r w:rsidRPr="008A0DCC">
              <w:rPr>
                <w:b/>
                <w:bCs/>
              </w:rPr>
              <w:lastRenderedPageBreak/>
              <w:t>Age (ans)</w:t>
            </w:r>
            <w:r>
              <w:rPr>
                <w:b/>
                <w:bCs/>
              </w:rPr>
              <w:t>, moyenne (SD)</w:t>
            </w:r>
          </w:p>
        </w:tc>
        <w:tc>
          <w:tcPr>
            <w:tcW w:w="4525" w:type="dxa"/>
            <w:tcBorders>
              <w:top w:val="single" w:sz="4" w:space="0" w:color="auto"/>
              <w:bottom w:val="single" w:sz="4" w:space="0" w:color="auto"/>
            </w:tcBorders>
          </w:tcPr>
          <w:p w14:paraId="0EF18155" w14:textId="77777777" w:rsidR="007C1360" w:rsidRDefault="007C1360" w:rsidP="007C1360">
            <w:pPr>
              <w:pStyle w:val="Paragraphedeliste"/>
              <w:spacing w:after="0"/>
              <w:ind w:left="0"/>
              <w:jc w:val="center"/>
            </w:pPr>
            <w:r>
              <w:t>40 (11.3</w:t>
            </w:r>
            <w:r w:rsidRPr="008B1BCD">
              <w:t>)</w:t>
            </w:r>
          </w:p>
        </w:tc>
      </w:tr>
      <w:tr w:rsidR="007C1360" w14:paraId="43FA4089" w14:textId="77777777" w:rsidTr="00A66848">
        <w:tc>
          <w:tcPr>
            <w:tcW w:w="4043" w:type="dxa"/>
            <w:tcBorders>
              <w:top w:val="single" w:sz="4" w:space="0" w:color="auto"/>
              <w:bottom w:val="single" w:sz="4" w:space="0" w:color="auto"/>
            </w:tcBorders>
          </w:tcPr>
          <w:p w14:paraId="02463D0D" w14:textId="77777777" w:rsidR="007C1360" w:rsidRPr="008A0DCC" w:rsidRDefault="007C1360" w:rsidP="007C1360">
            <w:pPr>
              <w:pStyle w:val="Paragraphedeliste"/>
              <w:spacing w:after="0"/>
              <w:ind w:left="0"/>
              <w:rPr>
                <w:b/>
                <w:bCs/>
              </w:rPr>
            </w:pPr>
            <w:r w:rsidRPr="008A0DCC">
              <w:rPr>
                <w:b/>
                <w:bCs/>
              </w:rPr>
              <w:t>Poids (Kg)</w:t>
            </w:r>
            <w:r>
              <w:rPr>
                <w:b/>
                <w:bCs/>
              </w:rPr>
              <w:t>, moyenne (SD)</w:t>
            </w:r>
          </w:p>
        </w:tc>
        <w:tc>
          <w:tcPr>
            <w:tcW w:w="4525" w:type="dxa"/>
            <w:tcBorders>
              <w:top w:val="single" w:sz="4" w:space="0" w:color="auto"/>
              <w:bottom w:val="single" w:sz="4" w:space="0" w:color="auto"/>
            </w:tcBorders>
          </w:tcPr>
          <w:p w14:paraId="5BA0D438" w14:textId="77777777" w:rsidR="007C1360" w:rsidRPr="008B1BCD" w:rsidRDefault="007C1360" w:rsidP="007C1360">
            <w:pPr>
              <w:pStyle w:val="Paragraphedeliste"/>
              <w:spacing w:after="0"/>
              <w:ind w:left="0"/>
              <w:jc w:val="center"/>
            </w:pPr>
            <w:r>
              <w:t>69 (13.9</w:t>
            </w:r>
            <w:r w:rsidRPr="008B1BCD">
              <w:t>)</w:t>
            </w:r>
          </w:p>
        </w:tc>
      </w:tr>
      <w:tr w:rsidR="007C1360" w14:paraId="646456A4" w14:textId="77777777" w:rsidTr="00A66848">
        <w:tc>
          <w:tcPr>
            <w:tcW w:w="4043" w:type="dxa"/>
            <w:tcBorders>
              <w:top w:val="single" w:sz="4" w:space="0" w:color="auto"/>
              <w:bottom w:val="single" w:sz="4" w:space="0" w:color="auto"/>
            </w:tcBorders>
          </w:tcPr>
          <w:p w14:paraId="728AB097" w14:textId="77777777" w:rsidR="007C1360" w:rsidRPr="008A0DCC" w:rsidRDefault="007C1360" w:rsidP="007C1360">
            <w:pPr>
              <w:pStyle w:val="Paragraphedeliste"/>
              <w:spacing w:after="0"/>
              <w:ind w:left="0"/>
              <w:rPr>
                <w:b/>
                <w:bCs/>
              </w:rPr>
            </w:pPr>
            <w:r w:rsidRPr="008A0DCC">
              <w:rPr>
                <w:b/>
                <w:bCs/>
              </w:rPr>
              <w:t>Taille (cm)</w:t>
            </w:r>
            <w:r>
              <w:rPr>
                <w:b/>
                <w:bCs/>
              </w:rPr>
              <w:t>, moyenne (SD)</w:t>
            </w:r>
          </w:p>
        </w:tc>
        <w:tc>
          <w:tcPr>
            <w:tcW w:w="4525" w:type="dxa"/>
            <w:tcBorders>
              <w:top w:val="single" w:sz="4" w:space="0" w:color="auto"/>
              <w:bottom w:val="single" w:sz="4" w:space="0" w:color="auto"/>
            </w:tcBorders>
          </w:tcPr>
          <w:p w14:paraId="4DA5957A" w14:textId="77777777" w:rsidR="007C1360" w:rsidRPr="008B1BCD" w:rsidRDefault="007C1360" w:rsidP="007C1360">
            <w:pPr>
              <w:pStyle w:val="Paragraphedeliste"/>
              <w:spacing w:after="0"/>
              <w:ind w:left="0"/>
              <w:jc w:val="center"/>
            </w:pPr>
            <w:r>
              <w:t>166 (8.4</w:t>
            </w:r>
            <w:r w:rsidRPr="008B1BCD">
              <w:t>)</w:t>
            </w:r>
          </w:p>
        </w:tc>
      </w:tr>
      <w:tr w:rsidR="00D876F5" w14:paraId="253D723D" w14:textId="77777777" w:rsidTr="00A66848">
        <w:tc>
          <w:tcPr>
            <w:tcW w:w="4043" w:type="dxa"/>
            <w:tcBorders>
              <w:top w:val="single" w:sz="4" w:space="0" w:color="auto"/>
              <w:bottom w:val="single" w:sz="4" w:space="0" w:color="auto"/>
            </w:tcBorders>
          </w:tcPr>
          <w:p w14:paraId="785CABF0" w14:textId="77777777" w:rsidR="00D876F5" w:rsidRDefault="00D876F5" w:rsidP="00D876F5">
            <w:pPr>
              <w:pStyle w:val="Paragraphedeliste"/>
              <w:spacing w:after="0"/>
              <w:ind w:left="0"/>
              <w:rPr>
                <w:b/>
                <w:bCs/>
              </w:rPr>
            </w:pPr>
            <w:r>
              <w:rPr>
                <w:b/>
                <w:bCs/>
              </w:rPr>
              <w:t>Nombre de test par patient, n</w:t>
            </w:r>
            <w:r w:rsidRPr="00AF7FD5">
              <w:rPr>
                <w:b/>
                <w:bCs/>
              </w:rPr>
              <w:t xml:space="preserve"> (%)</w:t>
            </w:r>
          </w:p>
          <w:p w14:paraId="163D18A4" w14:textId="77777777" w:rsidR="00D876F5" w:rsidRPr="004F599B" w:rsidRDefault="00D876F5" w:rsidP="00D876F5">
            <w:pPr>
              <w:pStyle w:val="Paragraphedeliste"/>
              <w:spacing w:after="0"/>
              <w:ind w:left="273"/>
            </w:pPr>
            <w:r>
              <w:t>1</w:t>
            </w:r>
          </w:p>
          <w:p w14:paraId="40E70832" w14:textId="77777777" w:rsidR="00D876F5" w:rsidRDefault="00D876F5" w:rsidP="00D876F5">
            <w:pPr>
              <w:pStyle w:val="Paragraphedeliste"/>
              <w:spacing w:after="0"/>
              <w:ind w:left="273"/>
            </w:pPr>
            <w:r>
              <w:t>2</w:t>
            </w:r>
          </w:p>
          <w:p w14:paraId="7A323DFA" w14:textId="77777777" w:rsidR="00D876F5" w:rsidRDefault="00D876F5" w:rsidP="00D876F5">
            <w:pPr>
              <w:pStyle w:val="Paragraphedeliste"/>
              <w:spacing w:after="0"/>
              <w:ind w:left="273"/>
            </w:pPr>
            <w:r>
              <w:t>3</w:t>
            </w:r>
          </w:p>
          <w:p w14:paraId="74809B86" w14:textId="77777777" w:rsidR="00D876F5" w:rsidRDefault="00D876F5" w:rsidP="00D876F5">
            <w:pPr>
              <w:pStyle w:val="Paragraphedeliste"/>
              <w:spacing w:after="0"/>
              <w:ind w:left="273"/>
            </w:pPr>
            <w:r>
              <w:t>4</w:t>
            </w:r>
          </w:p>
          <w:p w14:paraId="04DB5FB1" w14:textId="77777777" w:rsidR="00D876F5" w:rsidRPr="008A0DCC" w:rsidRDefault="00D876F5" w:rsidP="00976526">
            <w:pPr>
              <w:pStyle w:val="Paragraphedeliste"/>
              <w:spacing w:after="0"/>
              <w:ind w:left="273"/>
              <w:rPr>
                <w:b/>
                <w:bCs/>
              </w:rPr>
            </w:pPr>
            <w:r>
              <w:rPr>
                <w:rFonts w:cstheme="minorHAnsi"/>
              </w:rPr>
              <w:t>≥</w:t>
            </w:r>
            <w:r>
              <w:t>5</w:t>
            </w:r>
          </w:p>
        </w:tc>
        <w:tc>
          <w:tcPr>
            <w:tcW w:w="4525" w:type="dxa"/>
            <w:tcBorders>
              <w:top w:val="single" w:sz="4" w:space="0" w:color="auto"/>
              <w:bottom w:val="single" w:sz="4" w:space="0" w:color="auto"/>
            </w:tcBorders>
          </w:tcPr>
          <w:p w14:paraId="6EF2AE17" w14:textId="77777777" w:rsidR="00D876F5" w:rsidRDefault="00D876F5" w:rsidP="007C1360">
            <w:pPr>
              <w:pStyle w:val="Paragraphedeliste"/>
              <w:spacing w:after="0"/>
              <w:ind w:left="0"/>
              <w:jc w:val="center"/>
            </w:pPr>
          </w:p>
          <w:p w14:paraId="6F0D894F" w14:textId="77777777" w:rsidR="00D876F5" w:rsidRDefault="00D876F5" w:rsidP="00D876F5">
            <w:pPr>
              <w:pStyle w:val="Paragraphedeliste"/>
              <w:spacing w:after="0"/>
              <w:ind w:left="0"/>
              <w:jc w:val="center"/>
            </w:pPr>
            <w:r>
              <w:t>203 (40.3)</w:t>
            </w:r>
          </w:p>
          <w:p w14:paraId="75599DB2" w14:textId="77777777" w:rsidR="00D876F5" w:rsidRDefault="00D876F5" w:rsidP="00D876F5">
            <w:pPr>
              <w:pStyle w:val="Paragraphedeliste"/>
              <w:spacing w:after="0"/>
              <w:ind w:left="0"/>
              <w:jc w:val="center"/>
            </w:pPr>
            <w:r>
              <w:t>120 (24)</w:t>
            </w:r>
          </w:p>
          <w:p w14:paraId="0A03BB91" w14:textId="77777777" w:rsidR="00D876F5" w:rsidRDefault="00D876F5" w:rsidP="00D876F5">
            <w:pPr>
              <w:pStyle w:val="Paragraphedeliste"/>
              <w:spacing w:after="0"/>
              <w:ind w:left="0"/>
              <w:jc w:val="center"/>
            </w:pPr>
            <w:r>
              <w:t>90 (18)</w:t>
            </w:r>
          </w:p>
          <w:p w14:paraId="4C3F4D91" w14:textId="77777777" w:rsidR="00D876F5" w:rsidRDefault="00D876F5" w:rsidP="00D876F5">
            <w:pPr>
              <w:pStyle w:val="Paragraphedeliste"/>
              <w:spacing w:after="0"/>
              <w:ind w:left="0"/>
              <w:jc w:val="center"/>
            </w:pPr>
            <w:r>
              <w:t>42 (8.2)</w:t>
            </w:r>
          </w:p>
          <w:p w14:paraId="338F8DBE" w14:textId="77777777" w:rsidR="00D876F5" w:rsidRDefault="00D876F5" w:rsidP="00D876F5">
            <w:pPr>
              <w:pStyle w:val="Paragraphedeliste"/>
              <w:spacing w:after="0"/>
              <w:ind w:left="0"/>
              <w:jc w:val="center"/>
            </w:pPr>
            <w:r>
              <w:t>48 (9.5)</w:t>
            </w:r>
          </w:p>
        </w:tc>
      </w:tr>
      <w:tr w:rsidR="007C1360" w14:paraId="72B4D5E8" w14:textId="77777777" w:rsidTr="00A66848">
        <w:tc>
          <w:tcPr>
            <w:tcW w:w="4043" w:type="dxa"/>
            <w:tcBorders>
              <w:top w:val="single" w:sz="4" w:space="0" w:color="auto"/>
              <w:bottom w:val="single" w:sz="4" w:space="0" w:color="auto"/>
            </w:tcBorders>
          </w:tcPr>
          <w:p w14:paraId="41545B30" w14:textId="73FEA1ED" w:rsidR="004D6BEE" w:rsidRDefault="007C1360" w:rsidP="004D6BEE">
            <w:pPr>
              <w:pStyle w:val="Paragraphedeliste"/>
              <w:spacing w:after="0"/>
              <w:ind w:left="131" w:hanging="273"/>
              <w:rPr>
                <w:b/>
                <w:bCs/>
              </w:rPr>
            </w:pPr>
            <w:r w:rsidRPr="008B1ABA">
              <w:rPr>
                <w:b/>
                <w:bCs/>
              </w:rPr>
              <w:t>Résistance</w:t>
            </w:r>
            <w:r w:rsidR="00973000">
              <w:rPr>
                <w:b/>
                <w:bCs/>
              </w:rPr>
              <w:t>s</w:t>
            </w:r>
            <w:r w:rsidRPr="008B1ABA">
              <w:rPr>
                <w:b/>
                <w:bCs/>
              </w:rPr>
              <w:t xml:space="preserve"> nasal</w:t>
            </w:r>
            <w:r w:rsidR="00973000">
              <w:rPr>
                <w:b/>
                <w:bCs/>
              </w:rPr>
              <w:t>e</w:t>
            </w:r>
            <w:r w:rsidRPr="008B1ABA">
              <w:rPr>
                <w:b/>
                <w:bCs/>
              </w:rPr>
              <w:t>s (P/ss/s)</w:t>
            </w:r>
            <w:r>
              <w:rPr>
                <w:b/>
                <w:bCs/>
              </w:rPr>
              <w:t>,</w:t>
            </w:r>
            <w:r w:rsidR="00306F07">
              <w:rPr>
                <w:b/>
                <w:bCs/>
              </w:rPr>
              <w:t xml:space="preserve"> </w:t>
            </w:r>
            <w:r>
              <w:rPr>
                <w:b/>
                <w:bCs/>
              </w:rPr>
              <w:t>moyenne</w:t>
            </w:r>
            <w:r w:rsidR="004D6BEE">
              <w:rPr>
                <w:b/>
                <w:bCs/>
              </w:rPr>
              <w:t xml:space="preserve"> (SD)</w:t>
            </w:r>
          </w:p>
          <w:p w14:paraId="5C3B0FC9" w14:textId="77777777" w:rsidR="007C1360" w:rsidRPr="004D6BEE" w:rsidRDefault="007C1360" w:rsidP="004D6BEE">
            <w:pPr>
              <w:pStyle w:val="Paragraphedeliste"/>
              <w:spacing w:after="0"/>
              <w:ind w:left="131" w:hanging="131"/>
              <w:rPr>
                <w:rFonts w:ascii="Times New Roman" w:hAnsi="Times New Roman" w:cs="Times New Roman"/>
              </w:rPr>
            </w:pPr>
            <w:r w:rsidRPr="004D6BEE">
              <w:rPr>
                <w:rFonts w:ascii="Times New Roman" w:hAnsi="Times New Roman" w:cs="Times New Roman"/>
              </w:rPr>
              <w:t>Résistance nasale avant l’exposition</w:t>
            </w:r>
          </w:p>
          <w:p w14:paraId="60D97992" w14:textId="20B7D577" w:rsidR="007C1360" w:rsidRPr="008B1ABA" w:rsidRDefault="007C1360" w:rsidP="007C1360">
            <w:pPr>
              <w:spacing w:line="276" w:lineRule="auto"/>
              <w:rPr>
                <w:b/>
                <w:bCs/>
              </w:rPr>
            </w:pPr>
            <w:r w:rsidRPr="008B1ABA">
              <w:t>Résistance nasale après l’exposition</w:t>
            </w:r>
          </w:p>
        </w:tc>
        <w:tc>
          <w:tcPr>
            <w:tcW w:w="4525" w:type="dxa"/>
            <w:tcBorders>
              <w:top w:val="single" w:sz="4" w:space="0" w:color="auto"/>
              <w:bottom w:val="single" w:sz="4" w:space="0" w:color="auto"/>
            </w:tcBorders>
          </w:tcPr>
          <w:p w14:paraId="1219B0EE" w14:textId="77777777" w:rsidR="007C1360" w:rsidRPr="008B1BCD" w:rsidRDefault="007C1360" w:rsidP="007C1360">
            <w:pPr>
              <w:pStyle w:val="Paragraphedeliste"/>
              <w:spacing w:after="0"/>
              <w:ind w:left="0"/>
              <w:jc w:val="center"/>
            </w:pPr>
          </w:p>
          <w:p w14:paraId="7EA55A99" w14:textId="77777777" w:rsidR="007C1360" w:rsidRPr="008B1BCD" w:rsidRDefault="007C1360" w:rsidP="007C1360">
            <w:pPr>
              <w:pStyle w:val="Paragraphedeliste"/>
              <w:spacing w:after="0"/>
              <w:ind w:left="0"/>
              <w:jc w:val="center"/>
            </w:pPr>
            <w:r>
              <w:t>0.3 (0.2</w:t>
            </w:r>
            <w:r w:rsidRPr="008B1BCD">
              <w:t>)</w:t>
            </w:r>
          </w:p>
          <w:p w14:paraId="28918C01" w14:textId="77777777" w:rsidR="007C1360" w:rsidRPr="008B1BCD" w:rsidRDefault="007C1360" w:rsidP="007C1360">
            <w:pPr>
              <w:pStyle w:val="Paragraphedeliste"/>
              <w:spacing w:after="0"/>
              <w:ind w:left="0"/>
              <w:jc w:val="center"/>
            </w:pPr>
            <w:r>
              <w:t>0.4 (1.1</w:t>
            </w:r>
            <w:r w:rsidRPr="008B1BCD">
              <w:t>)</w:t>
            </w:r>
          </w:p>
        </w:tc>
      </w:tr>
      <w:tr w:rsidR="007C1360" w14:paraId="1668FC0E" w14:textId="77777777" w:rsidTr="00A66848">
        <w:trPr>
          <w:trHeight w:val="1058"/>
        </w:trPr>
        <w:tc>
          <w:tcPr>
            <w:tcW w:w="4043" w:type="dxa"/>
            <w:tcBorders>
              <w:top w:val="single" w:sz="4" w:space="0" w:color="auto"/>
              <w:bottom w:val="single" w:sz="4" w:space="0" w:color="auto"/>
            </w:tcBorders>
          </w:tcPr>
          <w:p w14:paraId="1E7F136E" w14:textId="56FDE8E0" w:rsidR="007C1360" w:rsidRDefault="007C1360" w:rsidP="007C1360">
            <w:pPr>
              <w:pStyle w:val="Paragraphedeliste"/>
              <w:spacing w:after="0"/>
              <w:ind w:left="0"/>
              <w:rPr>
                <w:b/>
                <w:bCs/>
              </w:rPr>
            </w:pPr>
            <w:r>
              <w:rPr>
                <w:b/>
                <w:bCs/>
              </w:rPr>
              <w:t>Type d’exposition</w:t>
            </w:r>
            <w:r w:rsidR="009567CB">
              <w:rPr>
                <w:b/>
                <w:bCs/>
              </w:rPr>
              <w:t>s</w:t>
            </w:r>
            <w:r w:rsidR="00D93E23">
              <w:rPr>
                <w:b/>
                <w:bCs/>
              </w:rPr>
              <w:t xml:space="preserve"> </w:t>
            </w:r>
            <w:r w:rsidR="00184F0B">
              <w:rPr>
                <w:b/>
                <w:bCs/>
              </w:rPr>
              <w:t>testée</w:t>
            </w:r>
            <w:r w:rsidR="009567CB">
              <w:rPr>
                <w:b/>
                <w:bCs/>
              </w:rPr>
              <w:t>s</w:t>
            </w:r>
            <w:r>
              <w:rPr>
                <w:b/>
                <w:bCs/>
              </w:rPr>
              <w:t>, n (%)</w:t>
            </w:r>
          </w:p>
          <w:p w14:paraId="0C19170A" w14:textId="77777777" w:rsidR="007C1360" w:rsidRPr="000B7272" w:rsidRDefault="007C1360" w:rsidP="007C1360">
            <w:pPr>
              <w:pStyle w:val="Paragraphedeliste"/>
              <w:spacing w:after="0"/>
              <w:ind w:left="131"/>
            </w:pPr>
            <w:r w:rsidRPr="000B7272">
              <w:t>Substance</w:t>
            </w:r>
          </w:p>
          <w:p w14:paraId="39959753" w14:textId="65DBBE3A" w:rsidR="007C1360" w:rsidRPr="000B7272" w:rsidRDefault="00184F0B" w:rsidP="007C1360">
            <w:pPr>
              <w:pStyle w:val="Paragraphedeliste"/>
              <w:spacing w:after="0"/>
              <w:ind w:left="131"/>
            </w:pPr>
            <w:r>
              <w:t>Produit</w:t>
            </w:r>
          </w:p>
          <w:p w14:paraId="3ADB29F0" w14:textId="77777777" w:rsidR="007C1360" w:rsidRPr="008A0DCC" w:rsidRDefault="00184F0B" w:rsidP="007C1360">
            <w:pPr>
              <w:pStyle w:val="Paragraphedeliste"/>
              <w:spacing w:after="0"/>
              <w:ind w:left="131"/>
              <w:rPr>
                <w:b/>
                <w:bCs/>
              </w:rPr>
            </w:pPr>
            <w:r>
              <w:t>Exposition r</w:t>
            </w:r>
            <w:r w:rsidR="007C1360" w:rsidRPr="000B7272">
              <w:t>éaliste</w:t>
            </w:r>
          </w:p>
        </w:tc>
        <w:tc>
          <w:tcPr>
            <w:tcW w:w="4525" w:type="dxa"/>
            <w:tcBorders>
              <w:top w:val="single" w:sz="4" w:space="0" w:color="auto"/>
              <w:bottom w:val="single" w:sz="4" w:space="0" w:color="auto"/>
            </w:tcBorders>
          </w:tcPr>
          <w:p w14:paraId="04E4AD6A" w14:textId="77777777" w:rsidR="007C1360" w:rsidRDefault="007C1360" w:rsidP="007C1360">
            <w:pPr>
              <w:pStyle w:val="Paragraphedeliste"/>
              <w:spacing w:after="0"/>
              <w:ind w:left="0"/>
            </w:pPr>
          </w:p>
          <w:p w14:paraId="53DD6B16" w14:textId="77777777" w:rsidR="007C1360" w:rsidRDefault="007C1360" w:rsidP="007C1360">
            <w:pPr>
              <w:pStyle w:val="Paragraphedeliste"/>
              <w:spacing w:after="0"/>
              <w:ind w:left="0"/>
              <w:jc w:val="center"/>
            </w:pPr>
            <w:r>
              <w:t>580 (66)</w:t>
            </w:r>
          </w:p>
          <w:p w14:paraId="706211F1" w14:textId="77777777" w:rsidR="007C1360" w:rsidRDefault="007C1360" w:rsidP="007C1360">
            <w:pPr>
              <w:pStyle w:val="Paragraphedeliste"/>
              <w:spacing w:after="0"/>
              <w:ind w:left="0"/>
              <w:jc w:val="center"/>
            </w:pPr>
            <w:r>
              <w:t>251 (28)</w:t>
            </w:r>
          </w:p>
          <w:p w14:paraId="7D573A6A" w14:textId="77777777" w:rsidR="007C1360" w:rsidRPr="00A1647A" w:rsidRDefault="007C1360" w:rsidP="007C1360">
            <w:pPr>
              <w:pStyle w:val="Paragraphedeliste"/>
              <w:spacing w:after="0"/>
              <w:ind w:left="0"/>
              <w:jc w:val="center"/>
            </w:pPr>
            <w:r>
              <w:t>5</w:t>
            </w:r>
            <w:r w:rsidR="004D6BEE">
              <w:t>3</w:t>
            </w:r>
            <w:r>
              <w:t xml:space="preserve"> (6)</w:t>
            </w:r>
          </w:p>
        </w:tc>
      </w:tr>
      <w:tr w:rsidR="007C1360" w14:paraId="557D0DEE" w14:textId="77777777" w:rsidTr="00A66848">
        <w:trPr>
          <w:trHeight w:val="1077"/>
        </w:trPr>
        <w:tc>
          <w:tcPr>
            <w:tcW w:w="4043" w:type="dxa"/>
            <w:tcBorders>
              <w:top w:val="single" w:sz="4" w:space="0" w:color="auto"/>
              <w:bottom w:val="single" w:sz="4" w:space="0" w:color="auto"/>
            </w:tcBorders>
          </w:tcPr>
          <w:p w14:paraId="549A6F30" w14:textId="26886AD8" w:rsidR="007C1360" w:rsidRDefault="00184F0B" w:rsidP="007C1360">
            <w:pPr>
              <w:pStyle w:val="Paragraphedeliste"/>
              <w:spacing w:after="0"/>
              <w:ind w:left="0"/>
              <w:rPr>
                <w:b/>
                <w:bCs/>
              </w:rPr>
            </w:pPr>
            <w:r>
              <w:rPr>
                <w:b/>
                <w:bCs/>
              </w:rPr>
              <w:t>Type d’a</w:t>
            </w:r>
            <w:r w:rsidR="007C1360">
              <w:rPr>
                <w:b/>
                <w:bCs/>
              </w:rPr>
              <w:t>gent</w:t>
            </w:r>
            <w:r w:rsidR="009567CB">
              <w:rPr>
                <w:b/>
                <w:bCs/>
              </w:rPr>
              <w:t>s</w:t>
            </w:r>
            <w:r w:rsidR="007C1360">
              <w:rPr>
                <w:b/>
                <w:bCs/>
              </w:rPr>
              <w:t xml:space="preserve"> testé</w:t>
            </w:r>
            <w:r w:rsidR="009567CB">
              <w:rPr>
                <w:b/>
                <w:bCs/>
              </w:rPr>
              <w:t>s</w:t>
            </w:r>
            <w:r w:rsidR="007C1360">
              <w:rPr>
                <w:b/>
                <w:bCs/>
              </w:rPr>
              <w:t>, n (%)</w:t>
            </w:r>
          </w:p>
          <w:p w14:paraId="43A876EE" w14:textId="77777777" w:rsidR="007C1360" w:rsidRPr="008B1ABA" w:rsidRDefault="007C1360" w:rsidP="007C1360">
            <w:pPr>
              <w:pStyle w:val="Paragraphedeliste"/>
              <w:spacing w:after="0"/>
              <w:ind w:left="0"/>
              <w:rPr>
                <w:b/>
                <w:bCs/>
              </w:rPr>
            </w:pPr>
            <w:r w:rsidRPr="008B1ABA">
              <w:t>BPM</w:t>
            </w:r>
          </w:p>
          <w:p w14:paraId="30E750EB" w14:textId="77777777" w:rsidR="007C1360" w:rsidRPr="008B1ABA" w:rsidRDefault="007C1360" w:rsidP="007C1360">
            <w:pPr>
              <w:pStyle w:val="Paragraphedeliste"/>
              <w:spacing w:after="0"/>
              <w:ind w:left="0"/>
            </w:pPr>
            <w:r w:rsidRPr="008B1ABA">
              <w:t>HPM</w:t>
            </w:r>
          </w:p>
          <w:p w14:paraId="351813A6" w14:textId="77777777" w:rsidR="007C1360" w:rsidRDefault="007C1360" w:rsidP="007C1360">
            <w:pPr>
              <w:pStyle w:val="Paragraphedeliste"/>
              <w:spacing w:after="0"/>
              <w:ind w:left="0"/>
              <w:rPr>
                <w:b/>
                <w:bCs/>
              </w:rPr>
            </w:pPr>
            <w:r w:rsidRPr="008B1ABA">
              <w:t>Non classable</w:t>
            </w:r>
          </w:p>
        </w:tc>
        <w:tc>
          <w:tcPr>
            <w:tcW w:w="4525" w:type="dxa"/>
            <w:tcBorders>
              <w:top w:val="single" w:sz="4" w:space="0" w:color="auto"/>
              <w:bottom w:val="single" w:sz="4" w:space="0" w:color="auto"/>
            </w:tcBorders>
          </w:tcPr>
          <w:p w14:paraId="77B69DB2" w14:textId="77777777" w:rsidR="007C1360" w:rsidRDefault="007C1360" w:rsidP="007C1360">
            <w:pPr>
              <w:pStyle w:val="Paragraphedeliste"/>
              <w:spacing w:after="0"/>
              <w:ind w:left="0"/>
            </w:pPr>
          </w:p>
          <w:p w14:paraId="33CCA010" w14:textId="77777777" w:rsidR="007C1360" w:rsidRDefault="007C1360" w:rsidP="007C1360">
            <w:pPr>
              <w:pStyle w:val="Paragraphedeliste"/>
              <w:spacing w:after="0"/>
              <w:ind w:left="0"/>
              <w:jc w:val="center"/>
            </w:pPr>
            <w:r>
              <w:t>599 (68)</w:t>
            </w:r>
          </w:p>
          <w:p w14:paraId="4C255CF4" w14:textId="77777777" w:rsidR="007C1360" w:rsidRDefault="007C1360" w:rsidP="007C1360">
            <w:pPr>
              <w:pStyle w:val="Paragraphedeliste"/>
              <w:spacing w:after="0"/>
              <w:ind w:left="0"/>
              <w:jc w:val="center"/>
            </w:pPr>
            <w:r>
              <w:t>168 (19)</w:t>
            </w:r>
          </w:p>
          <w:p w14:paraId="506BDFFF" w14:textId="77777777" w:rsidR="007C1360" w:rsidRDefault="007C1360" w:rsidP="007C1360">
            <w:pPr>
              <w:pStyle w:val="Paragraphedeliste"/>
              <w:spacing w:after="0"/>
              <w:ind w:left="0"/>
              <w:jc w:val="center"/>
            </w:pPr>
            <w:r>
              <w:t>116 (13)</w:t>
            </w:r>
          </w:p>
        </w:tc>
      </w:tr>
      <w:tr w:rsidR="007C1360" w14:paraId="0AAD701C" w14:textId="77777777" w:rsidTr="00A66848">
        <w:trPr>
          <w:trHeight w:val="776"/>
        </w:trPr>
        <w:tc>
          <w:tcPr>
            <w:tcW w:w="4043" w:type="dxa"/>
            <w:tcBorders>
              <w:top w:val="single" w:sz="4" w:space="0" w:color="auto"/>
              <w:bottom w:val="single" w:sz="4" w:space="0" w:color="auto"/>
            </w:tcBorders>
          </w:tcPr>
          <w:p w14:paraId="398C4A90" w14:textId="3129849A" w:rsidR="007C1360" w:rsidRPr="008A0DCC" w:rsidRDefault="00184F0B" w:rsidP="007C1360">
            <w:pPr>
              <w:pStyle w:val="Paragraphedeliste"/>
              <w:spacing w:after="0"/>
              <w:ind w:left="0"/>
              <w:rPr>
                <w:b/>
                <w:bCs/>
              </w:rPr>
            </w:pPr>
            <w:r>
              <w:rPr>
                <w:b/>
                <w:bCs/>
              </w:rPr>
              <w:t>Type de rhinomanométrie</w:t>
            </w:r>
            <w:r w:rsidR="008854B3">
              <w:rPr>
                <w:b/>
                <w:bCs/>
              </w:rPr>
              <w:t>s</w:t>
            </w:r>
            <w:r w:rsidR="007C1360">
              <w:rPr>
                <w:b/>
                <w:bCs/>
              </w:rPr>
              <w:t>, n (%)</w:t>
            </w:r>
          </w:p>
          <w:p w14:paraId="56154DC1" w14:textId="77777777" w:rsidR="007C1360" w:rsidRPr="00035888" w:rsidRDefault="007C1360" w:rsidP="007C1360">
            <w:pPr>
              <w:pStyle w:val="Paragraphedeliste"/>
              <w:spacing w:after="0"/>
              <w:ind w:left="131"/>
            </w:pPr>
            <w:r w:rsidRPr="00035888">
              <w:t>Antérieur</w:t>
            </w:r>
            <w:r w:rsidR="00184F0B">
              <w:t>e</w:t>
            </w:r>
          </w:p>
          <w:p w14:paraId="0A54BDFB" w14:textId="2EB1749F" w:rsidR="007C1360" w:rsidRDefault="007C1360" w:rsidP="007C1360">
            <w:pPr>
              <w:pStyle w:val="Paragraphedeliste"/>
              <w:spacing w:after="0"/>
              <w:ind w:left="131"/>
              <w:rPr>
                <w:b/>
                <w:bCs/>
              </w:rPr>
            </w:pPr>
            <w:r w:rsidRPr="00035888">
              <w:t>Postérieur</w:t>
            </w:r>
            <w:r w:rsidR="00184F0B">
              <w:t>e</w:t>
            </w:r>
          </w:p>
        </w:tc>
        <w:tc>
          <w:tcPr>
            <w:tcW w:w="4525" w:type="dxa"/>
            <w:tcBorders>
              <w:top w:val="single" w:sz="4" w:space="0" w:color="auto"/>
              <w:bottom w:val="single" w:sz="4" w:space="0" w:color="auto"/>
            </w:tcBorders>
          </w:tcPr>
          <w:p w14:paraId="700909FE" w14:textId="77777777" w:rsidR="007C1360" w:rsidRDefault="007C1360" w:rsidP="007C1360">
            <w:pPr>
              <w:pStyle w:val="Paragraphedeliste"/>
              <w:spacing w:after="0"/>
              <w:ind w:left="0"/>
              <w:jc w:val="center"/>
            </w:pPr>
          </w:p>
          <w:p w14:paraId="25D13DE0" w14:textId="77777777" w:rsidR="007C1360" w:rsidRDefault="007C1360" w:rsidP="007C1360">
            <w:pPr>
              <w:pStyle w:val="Paragraphedeliste"/>
              <w:spacing w:after="0"/>
              <w:ind w:left="0"/>
              <w:jc w:val="center"/>
            </w:pPr>
            <w:r>
              <w:t xml:space="preserve">112 (13) </w:t>
            </w:r>
          </w:p>
          <w:p w14:paraId="673F83BA" w14:textId="77777777" w:rsidR="007C1360" w:rsidRPr="00A1647A" w:rsidRDefault="007C1360" w:rsidP="007C1360">
            <w:pPr>
              <w:pStyle w:val="Paragraphedeliste"/>
              <w:spacing w:after="0"/>
              <w:ind w:left="0"/>
              <w:jc w:val="center"/>
            </w:pPr>
            <w:r>
              <w:t>771 (87)</w:t>
            </w:r>
          </w:p>
        </w:tc>
      </w:tr>
      <w:tr w:rsidR="007C1360" w14:paraId="15464F07" w14:textId="77777777" w:rsidTr="00A66848">
        <w:trPr>
          <w:trHeight w:val="1136"/>
        </w:trPr>
        <w:tc>
          <w:tcPr>
            <w:tcW w:w="4043" w:type="dxa"/>
            <w:tcBorders>
              <w:top w:val="single" w:sz="4" w:space="0" w:color="auto"/>
              <w:bottom w:val="single" w:sz="4" w:space="0" w:color="auto"/>
            </w:tcBorders>
          </w:tcPr>
          <w:p w14:paraId="3AB2871D" w14:textId="080292BD" w:rsidR="007C1360" w:rsidRPr="008A0DCC" w:rsidRDefault="007C1360" w:rsidP="007C1360">
            <w:pPr>
              <w:pStyle w:val="Paragraphedeliste"/>
              <w:spacing w:after="0"/>
              <w:ind w:left="0"/>
              <w:rPr>
                <w:b/>
                <w:bCs/>
              </w:rPr>
            </w:pPr>
            <w:r w:rsidRPr="008A0DCC">
              <w:rPr>
                <w:b/>
                <w:bCs/>
              </w:rPr>
              <w:t>Symptôme</w:t>
            </w:r>
            <w:r w:rsidR="008854B3">
              <w:rPr>
                <w:b/>
                <w:bCs/>
              </w:rPr>
              <w:t>s</w:t>
            </w:r>
            <w:r w:rsidRPr="008A0DCC">
              <w:rPr>
                <w:b/>
                <w:bCs/>
              </w:rPr>
              <w:t xml:space="preserve"> cliniques</w:t>
            </w:r>
            <w:r>
              <w:rPr>
                <w:b/>
                <w:bCs/>
              </w:rPr>
              <w:t>, n (%)</w:t>
            </w:r>
          </w:p>
          <w:p w14:paraId="6DF62C10" w14:textId="77777777" w:rsidR="007C1360" w:rsidRPr="008B1ABA" w:rsidRDefault="007C1360" w:rsidP="007C1360">
            <w:pPr>
              <w:pStyle w:val="Paragraphedeliste"/>
              <w:spacing w:after="0"/>
              <w:ind w:left="131"/>
            </w:pPr>
            <w:r w:rsidRPr="008B1ABA">
              <w:t xml:space="preserve"> Prurit nasal et oculaire</w:t>
            </w:r>
          </w:p>
          <w:p w14:paraId="18055B6D" w14:textId="77777777" w:rsidR="007C1360" w:rsidRPr="008B1ABA" w:rsidRDefault="00184F0B" w:rsidP="007C1360">
            <w:pPr>
              <w:pStyle w:val="Paragraphedeliste"/>
              <w:spacing w:after="0"/>
              <w:ind w:left="131"/>
            </w:pPr>
            <w:r w:rsidRPr="008B1ABA">
              <w:t>Rhinorrh</w:t>
            </w:r>
            <w:r>
              <w:t>é</w:t>
            </w:r>
            <w:r w:rsidRPr="008B1ABA">
              <w:t>e</w:t>
            </w:r>
          </w:p>
          <w:p w14:paraId="20911095" w14:textId="77777777" w:rsidR="007C1360" w:rsidRPr="008B1ABA" w:rsidRDefault="007C1360" w:rsidP="007C1360">
            <w:pPr>
              <w:pStyle w:val="Paragraphedeliste"/>
              <w:spacing w:after="0"/>
              <w:ind w:left="131"/>
            </w:pPr>
            <w:r w:rsidRPr="008B1ABA">
              <w:t xml:space="preserve"> Eternuements</w:t>
            </w:r>
          </w:p>
          <w:p w14:paraId="7835EF81" w14:textId="77777777" w:rsidR="007C1360" w:rsidRPr="00A163DE" w:rsidRDefault="007C1360" w:rsidP="007C1360">
            <w:pPr>
              <w:pStyle w:val="Paragraphedeliste"/>
              <w:spacing w:after="0"/>
              <w:ind w:left="131"/>
              <w:rPr>
                <w:b/>
                <w:bCs/>
              </w:rPr>
            </w:pPr>
            <w:r w:rsidRPr="008B1ABA">
              <w:t xml:space="preserve"> Autre</w:t>
            </w:r>
          </w:p>
        </w:tc>
        <w:tc>
          <w:tcPr>
            <w:tcW w:w="4525" w:type="dxa"/>
            <w:tcBorders>
              <w:top w:val="single" w:sz="4" w:space="0" w:color="auto"/>
              <w:bottom w:val="single" w:sz="4" w:space="0" w:color="auto"/>
            </w:tcBorders>
          </w:tcPr>
          <w:p w14:paraId="48321DBA" w14:textId="77777777" w:rsidR="007C1360" w:rsidRDefault="007C1360" w:rsidP="007C1360">
            <w:pPr>
              <w:pStyle w:val="Paragraphedeliste"/>
              <w:spacing w:after="0"/>
              <w:ind w:left="0"/>
              <w:jc w:val="center"/>
            </w:pPr>
          </w:p>
          <w:p w14:paraId="45AB37C5" w14:textId="77777777" w:rsidR="007C1360" w:rsidRDefault="007C1360" w:rsidP="007C1360">
            <w:pPr>
              <w:pStyle w:val="Paragraphedeliste"/>
              <w:spacing w:after="0"/>
              <w:ind w:left="0"/>
              <w:jc w:val="center"/>
            </w:pPr>
            <w:r>
              <w:t>78 (9)</w:t>
            </w:r>
          </w:p>
          <w:p w14:paraId="54875A2E" w14:textId="77777777" w:rsidR="007C1360" w:rsidRDefault="007C1360" w:rsidP="007C1360">
            <w:pPr>
              <w:pStyle w:val="Paragraphedeliste"/>
              <w:spacing w:after="0"/>
              <w:ind w:left="0"/>
              <w:jc w:val="center"/>
            </w:pPr>
            <w:r>
              <w:t>67 (8)</w:t>
            </w:r>
          </w:p>
          <w:p w14:paraId="679B79D7" w14:textId="77777777" w:rsidR="007C1360" w:rsidRDefault="007C1360" w:rsidP="007C1360">
            <w:pPr>
              <w:pStyle w:val="Paragraphedeliste"/>
              <w:spacing w:after="0"/>
              <w:ind w:left="0"/>
              <w:jc w:val="center"/>
            </w:pPr>
            <w:r>
              <w:t>64 (7)</w:t>
            </w:r>
          </w:p>
          <w:p w14:paraId="529E12DB" w14:textId="77777777" w:rsidR="007C1360" w:rsidRPr="00A163DE" w:rsidRDefault="007C1360" w:rsidP="007C1360">
            <w:pPr>
              <w:pStyle w:val="Paragraphedeliste"/>
              <w:spacing w:after="0"/>
              <w:ind w:left="0"/>
              <w:jc w:val="center"/>
            </w:pPr>
            <w:r>
              <w:t>88 (10)</w:t>
            </w:r>
          </w:p>
        </w:tc>
      </w:tr>
      <w:tr w:rsidR="007C1360" w14:paraId="0883AE71" w14:textId="77777777" w:rsidTr="00A66848">
        <w:trPr>
          <w:trHeight w:val="499"/>
        </w:trPr>
        <w:tc>
          <w:tcPr>
            <w:tcW w:w="4043" w:type="dxa"/>
            <w:tcBorders>
              <w:top w:val="single" w:sz="4" w:space="0" w:color="auto"/>
              <w:bottom w:val="single" w:sz="4" w:space="0" w:color="auto"/>
            </w:tcBorders>
          </w:tcPr>
          <w:p w14:paraId="45526F7F" w14:textId="65C416F4" w:rsidR="007C1360" w:rsidRDefault="007C1360" w:rsidP="007C1360">
            <w:pPr>
              <w:pStyle w:val="Paragraphedeliste"/>
              <w:spacing w:after="0"/>
              <w:ind w:left="0"/>
              <w:rPr>
                <w:b/>
                <w:bCs/>
              </w:rPr>
            </w:pPr>
            <w:r>
              <w:rPr>
                <w:b/>
                <w:bCs/>
              </w:rPr>
              <w:t>Résultat</w:t>
            </w:r>
            <w:r w:rsidR="008854B3">
              <w:rPr>
                <w:b/>
                <w:bCs/>
              </w:rPr>
              <w:t>s</w:t>
            </w:r>
            <w:r>
              <w:rPr>
                <w:b/>
                <w:bCs/>
              </w:rPr>
              <w:t xml:space="preserve"> du test, n (%)</w:t>
            </w:r>
          </w:p>
          <w:p w14:paraId="068C3E92" w14:textId="77777777" w:rsidR="007C1360" w:rsidRPr="004A40A7" w:rsidRDefault="007C1360" w:rsidP="007C1360">
            <w:pPr>
              <w:pStyle w:val="Paragraphedeliste"/>
              <w:spacing w:after="0"/>
              <w:ind w:left="131"/>
            </w:pPr>
            <w:r w:rsidRPr="008B1ABA">
              <w:t>Positif</w:t>
            </w:r>
          </w:p>
        </w:tc>
        <w:tc>
          <w:tcPr>
            <w:tcW w:w="4525" w:type="dxa"/>
            <w:tcBorders>
              <w:top w:val="single" w:sz="4" w:space="0" w:color="auto"/>
              <w:bottom w:val="single" w:sz="4" w:space="0" w:color="auto"/>
            </w:tcBorders>
          </w:tcPr>
          <w:p w14:paraId="4D491BF0" w14:textId="77777777" w:rsidR="007C1360" w:rsidRPr="00A1647A" w:rsidRDefault="007C1360" w:rsidP="007C1360">
            <w:pPr>
              <w:spacing w:line="276" w:lineRule="auto"/>
              <w:ind w:left="79"/>
              <w:jc w:val="center"/>
              <w:rPr>
                <w:rFonts w:asciiTheme="minorHAnsi" w:hAnsiTheme="minorHAnsi" w:cstheme="minorBidi"/>
              </w:rPr>
            </w:pPr>
          </w:p>
          <w:p w14:paraId="08C1A92C" w14:textId="77777777" w:rsidR="007C1360" w:rsidRPr="00A1647A" w:rsidRDefault="007C1360" w:rsidP="007C1360">
            <w:pPr>
              <w:pStyle w:val="Paragraphedeliste"/>
              <w:spacing w:after="0"/>
              <w:ind w:left="79"/>
              <w:jc w:val="center"/>
            </w:pPr>
            <w:r>
              <w:t>204 (23)</w:t>
            </w:r>
          </w:p>
        </w:tc>
      </w:tr>
    </w:tbl>
    <w:p w14:paraId="3EC7D408" w14:textId="77777777" w:rsidR="001472D1" w:rsidRPr="005E3EAA" w:rsidRDefault="001472D1" w:rsidP="00B73972">
      <w:pPr>
        <w:spacing w:after="160" w:line="360" w:lineRule="auto"/>
        <w:jc w:val="both"/>
        <w:rPr>
          <w:rFonts w:ascii="Calibri" w:hAnsi="Calibri" w:cs="Calibri"/>
        </w:rPr>
      </w:pPr>
    </w:p>
    <w:p w14:paraId="131E0C7A" w14:textId="0BFB19D5" w:rsidR="006818BD" w:rsidRPr="000078C7" w:rsidRDefault="006818BD" w:rsidP="00793C59">
      <w:pPr>
        <w:pStyle w:val="Titre2"/>
        <w:jc w:val="both"/>
      </w:pPr>
      <w:bookmarkStart w:id="130" w:name="_Toc112850119"/>
      <w:bookmarkStart w:id="131" w:name="_Toc113368677"/>
      <w:r w:rsidRPr="000078C7">
        <w:t xml:space="preserve">Description </w:t>
      </w:r>
      <w:r w:rsidR="0072694A" w:rsidRPr="000078C7">
        <w:t xml:space="preserve">des </w:t>
      </w:r>
      <w:r w:rsidR="002C199F" w:rsidRPr="000078C7">
        <w:t>symptômes</w:t>
      </w:r>
      <w:r w:rsidR="0072694A" w:rsidRPr="000078C7">
        <w:t xml:space="preserve"> clinique</w:t>
      </w:r>
      <w:r w:rsidR="001C4DC3">
        <w:t>s</w:t>
      </w:r>
      <w:r w:rsidR="0072694A" w:rsidRPr="000078C7">
        <w:t xml:space="preserve">, </w:t>
      </w:r>
      <w:r w:rsidR="002C199F" w:rsidRPr="000078C7">
        <w:t>famille</w:t>
      </w:r>
      <w:r w:rsidR="004B1C5B">
        <w:t>s</w:t>
      </w:r>
      <w:r w:rsidR="0072694A" w:rsidRPr="000078C7">
        <w:t xml:space="preserve"> et sous familles des agents en fonction du</w:t>
      </w:r>
      <w:ins w:id="132" w:author="BENKHALLOUF Youssef (EXT) ResgCftScrDef" w:date="2022-09-15T23:37:00Z">
        <w:r w:rsidR="00F74429">
          <w:t xml:space="preserve"> </w:t>
        </w:r>
      </w:ins>
      <w:r w:rsidR="00194629" w:rsidRPr="000078C7">
        <w:t xml:space="preserve">résultat </w:t>
      </w:r>
      <w:bookmarkEnd w:id="130"/>
      <w:r w:rsidR="00793C59">
        <w:t xml:space="preserve">de </w:t>
      </w:r>
      <w:ins w:id="133" w:author="BENKHALLOUF Youssef (EXT) ResgCftScrDef" w:date="2022-09-15T23:37:00Z">
        <w:r w:rsidR="00F74429">
          <w:t xml:space="preserve">la </w:t>
        </w:r>
      </w:ins>
      <w:r w:rsidR="00793C59" w:rsidRPr="00793C59">
        <w:t>rhinomanométrie</w:t>
      </w:r>
      <w:bookmarkEnd w:id="131"/>
    </w:p>
    <w:p w14:paraId="02D1686F" w14:textId="77777777" w:rsidR="00873400" w:rsidRDefault="00873400" w:rsidP="00793C59">
      <w:pPr>
        <w:pStyle w:val="Titre3"/>
        <w:jc w:val="both"/>
      </w:pPr>
      <w:bookmarkStart w:id="134" w:name="_Toc112850120"/>
      <w:bookmarkStart w:id="135" w:name="_Toc113368678"/>
      <w:r w:rsidRPr="00717D0A">
        <w:t>Distribution des symptômes cliniques en fonction des résultats d</w:t>
      </w:r>
      <w:bookmarkEnd w:id="134"/>
      <w:r w:rsidR="00793C59">
        <w:t>e rhinomanométrie</w:t>
      </w:r>
      <w:bookmarkEnd w:id="135"/>
    </w:p>
    <w:p w14:paraId="010959E3" w14:textId="107C0093" w:rsidR="00FD06A4" w:rsidRPr="005D1DB4" w:rsidRDefault="00E24D70" w:rsidP="00FD06A4">
      <w:pPr>
        <w:spacing w:after="160" w:line="276" w:lineRule="auto"/>
        <w:jc w:val="both"/>
        <w:rPr>
          <w:rFonts w:asciiTheme="majorBidi" w:hAnsiTheme="majorBidi" w:cstheme="majorBidi"/>
        </w:rPr>
      </w:pPr>
      <w:bookmarkStart w:id="136" w:name="_Toc113368736"/>
      <w:r>
        <w:rPr>
          <w:rFonts w:asciiTheme="majorBidi" w:hAnsiTheme="majorBidi" w:cstheme="majorBidi"/>
        </w:rPr>
        <w:t>L</w:t>
      </w:r>
      <w:r w:rsidR="00FD06A4" w:rsidRPr="00E17682">
        <w:rPr>
          <w:rFonts w:asciiTheme="majorBidi" w:hAnsiTheme="majorBidi" w:cstheme="majorBidi"/>
        </w:rPr>
        <w:t>e Tableau</w:t>
      </w:r>
      <w:r w:rsidR="00FD06A4">
        <w:rPr>
          <w:rFonts w:asciiTheme="majorBidi" w:hAnsiTheme="majorBidi" w:cstheme="majorBidi"/>
        </w:rPr>
        <w:t xml:space="preserve"> III.2</w:t>
      </w:r>
      <w:r w:rsidR="00D101DB">
        <w:rPr>
          <w:rFonts w:asciiTheme="majorBidi" w:hAnsiTheme="majorBidi" w:cstheme="majorBidi"/>
        </w:rPr>
        <w:t xml:space="preserve"> </w:t>
      </w:r>
      <w:r w:rsidR="00D101DB">
        <w:t>présente les signes cliniques selon le résultat du TPN</w:t>
      </w:r>
      <w:r w:rsidR="00FD06A4" w:rsidRPr="00E17682">
        <w:rPr>
          <w:rFonts w:asciiTheme="majorBidi" w:hAnsiTheme="majorBidi" w:cstheme="majorBidi"/>
        </w:rPr>
        <w:t>,</w:t>
      </w:r>
      <w:r w:rsidR="00FD06A4">
        <w:rPr>
          <w:rFonts w:asciiTheme="majorBidi" w:hAnsiTheme="majorBidi" w:cstheme="majorBidi"/>
        </w:rPr>
        <w:t xml:space="preserve"> </w:t>
      </w:r>
      <w:r w:rsidR="00D101DB">
        <w:rPr>
          <w:rFonts w:asciiTheme="majorBidi" w:hAnsiTheme="majorBidi" w:cstheme="majorBidi"/>
        </w:rPr>
        <w:t xml:space="preserve">dont </w:t>
      </w:r>
      <w:r w:rsidR="00FD06A4" w:rsidRPr="00E17682">
        <w:rPr>
          <w:rFonts w:asciiTheme="majorBidi" w:hAnsiTheme="majorBidi" w:cstheme="majorBidi"/>
        </w:rPr>
        <w:t>on constate qu</w:t>
      </w:r>
      <w:r w:rsidR="00D101DB">
        <w:rPr>
          <w:rFonts w:asciiTheme="majorBidi" w:hAnsiTheme="majorBidi" w:cstheme="majorBidi"/>
        </w:rPr>
        <w:t>’un</w:t>
      </w:r>
      <w:r w:rsidR="00EF0560">
        <w:rPr>
          <w:rFonts w:asciiTheme="majorBidi" w:hAnsiTheme="majorBidi" w:cstheme="majorBidi"/>
        </w:rPr>
        <w:t xml:space="preserve"> </w:t>
      </w:r>
      <w:r w:rsidR="00FD06A4" w:rsidRPr="00E17682">
        <w:rPr>
          <w:rFonts w:asciiTheme="majorBidi" w:hAnsiTheme="majorBidi" w:cstheme="majorBidi"/>
        </w:rPr>
        <w:t xml:space="preserve">résultat </w:t>
      </w:r>
      <w:r w:rsidR="00780BDE">
        <w:rPr>
          <w:rFonts w:asciiTheme="majorBidi" w:hAnsiTheme="majorBidi" w:cstheme="majorBidi"/>
        </w:rPr>
        <w:t xml:space="preserve">que ce soit </w:t>
      </w:r>
      <w:r w:rsidR="00FD06A4" w:rsidRPr="00E17682">
        <w:rPr>
          <w:rFonts w:asciiTheme="majorBidi" w:hAnsiTheme="majorBidi" w:cstheme="majorBidi"/>
        </w:rPr>
        <w:t>positif</w:t>
      </w:r>
      <w:r w:rsidR="008935B2">
        <w:rPr>
          <w:rFonts w:asciiTheme="majorBidi" w:hAnsiTheme="majorBidi" w:cstheme="majorBidi"/>
        </w:rPr>
        <w:t xml:space="preserve"> ou négatif</w:t>
      </w:r>
      <w:r w:rsidR="00FD06A4" w:rsidRPr="00E17682">
        <w:rPr>
          <w:rFonts w:asciiTheme="majorBidi" w:hAnsiTheme="majorBidi" w:cstheme="majorBidi"/>
        </w:rPr>
        <w:t xml:space="preserve"> est a</w:t>
      </w:r>
      <w:r w:rsidR="00FD06A4">
        <w:rPr>
          <w:rFonts w:asciiTheme="majorBidi" w:hAnsiTheme="majorBidi" w:cstheme="majorBidi"/>
        </w:rPr>
        <w:t>ccompagné de</w:t>
      </w:r>
      <w:r w:rsidR="00FD06A4">
        <w:rPr>
          <w:rFonts w:asciiTheme="majorBidi" w:hAnsiTheme="majorBidi" w:cstheme="majorBidi"/>
        </w:rPr>
        <w:t xml:space="preserve"> </w:t>
      </w:r>
      <w:r w:rsidR="00FD06A4">
        <w:rPr>
          <w:rFonts w:asciiTheme="majorBidi" w:hAnsiTheme="majorBidi" w:cstheme="majorBidi"/>
        </w:rPr>
        <w:t>la présence de : p</w:t>
      </w:r>
      <w:r w:rsidR="00FD06A4" w:rsidRPr="00E17682">
        <w:rPr>
          <w:rFonts w:asciiTheme="majorBidi" w:hAnsiTheme="majorBidi" w:cstheme="majorBidi"/>
        </w:rPr>
        <w:t xml:space="preserve">rurit </w:t>
      </w:r>
      <w:r w:rsidR="00FD06A4" w:rsidRPr="00E17682">
        <w:rPr>
          <w:rFonts w:asciiTheme="majorBidi" w:hAnsiTheme="majorBidi" w:cstheme="majorBidi"/>
        </w:rPr>
        <w:t>nasa</w:t>
      </w:r>
      <w:r w:rsidR="00FD06A4">
        <w:rPr>
          <w:rFonts w:asciiTheme="majorBidi" w:hAnsiTheme="majorBidi" w:cstheme="majorBidi"/>
        </w:rPr>
        <w:t>l</w:t>
      </w:r>
      <w:r w:rsidR="00FD06A4" w:rsidRPr="00E17682">
        <w:rPr>
          <w:rFonts w:asciiTheme="majorBidi" w:hAnsiTheme="majorBidi" w:cstheme="majorBidi"/>
        </w:rPr>
        <w:t xml:space="preserve"> </w:t>
      </w:r>
      <w:r w:rsidR="00FD06A4" w:rsidRPr="00E17682">
        <w:rPr>
          <w:rFonts w:asciiTheme="majorBidi" w:hAnsiTheme="majorBidi" w:cstheme="majorBidi"/>
        </w:rPr>
        <w:t>e</w:t>
      </w:r>
      <w:r w:rsidR="00FD06A4">
        <w:rPr>
          <w:rFonts w:asciiTheme="majorBidi" w:hAnsiTheme="majorBidi" w:cstheme="majorBidi"/>
        </w:rPr>
        <w:t xml:space="preserve">t oculaire, rhinorrhée, </w:t>
      </w:r>
      <w:r w:rsidR="00FD06A4" w:rsidRPr="00E17682">
        <w:rPr>
          <w:rFonts w:asciiTheme="majorBidi" w:hAnsiTheme="majorBidi" w:cstheme="majorBidi"/>
        </w:rPr>
        <w:t>éternuements</w:t>
      </w:r>
      <w:r w:rsidR="00FD06A4">
        <w:rPr>
          <w:rFonts w:asciiTheme="majorBidi" w:hAnsiTheme="majorBidi" w:cstheme="majorBidi"/>
        </w:rPr>
        <w:t xml:space="preserve"> et autres symptômes</w:t>
      </w:r>
      <w:r w:rsidR="00415D30">
        <w:rPr>
          <w:rFonts w:asciiTheme="majorBidi" w:hAnsiTheme="majorBidi" w:cstheme="majorBidi"/>
        </w:rPr>
        <w:t xml:space="preserve"> </w:t>
      </w:r>
      <w:r w:rsidR="00FD06A4">
        <w:rPr>
          <w:rFonts w:asciiTheme="majorBidi" w:hAnsiTheme="majorBidi" w:cstheme="majorBidi"/>
        </w:rPr>
        <w:t xml:space="preserve">(Annexe Tableau 2) </w:t>
      </w:r>
      <w:r w:rsidR="00FD06A4" w:rsidRPr="00E17682">
        <w:rPr>
          <w:rFonts w:asciiTheme="majorBidi" w:hAnsiTheme="majorBidi" w:cstheme="majorBidi"/>
        </w:rPr>
        <w:t xml:space="preserve">avec les pourcentages suivants </w:t>
      </w:r>
      <w:r w:rsidR="003D7D74">
        <w:rPr>
          <w:rFonts w:asciiTheme="majorBidi" w:hAnsiTheme="majorBidi" w:cstheme="majorBidi"/>
        </w:rPr>
        <w:lastRenderedPageBreak/>
        <w:t xml:space="preserve">pour les résultats positifs : </w:t>
      </w:r>
      <w:r w:rsidR="00FD06A4" w:rsidRPr="00E17682">
        <w:rPr>
          <w:rFonts w:asciiTheme="majorBidi" w:hAnsiTheme="majorBidi" w:cstheme="majorBidi"/>
        </w:rPr>
        <w:t>29.4%, 28.9%, 23% et 17.9%</w:t>
      </w:r>
      <w:r w:rsidR="00FD06A4">
        <w:rPr>
          <w:rFonts w:asciiTheme="majorBidi" w:hAnsiTheme="majorBidi" w:cstheme="majorBidi"/>
        </w:rPr>
        <w:t xml:space="preserve">. </w:t>
      </w:r>
      <w:r w:rsidR="00310C70">
        <w:rPr>
          <w:rFonts w:asciiTheme="majorBidi" w:hAnsiTheme="majorBidi" w:cstheme="majorBidi"/>
        </w:rPr>
        <w:t>Et</w:t>
      </w:r>
      <w:r w:rsidR="00296CA9">
        <w:rPr>
          <w:rFonts w:asciiTheme="majorBidi" w:hAnsiTheme="majorBidi" w:cstheme="majorBidi"/>
        </w:rPr>
        <w:t xml:space="preserve"> pour les résultats négatifs ;</w:t>
      </w:r>
      <w:r w:rsidR="00FD06A4">
        <w:rPr>
          <w:rFonts w:asciiTheme="majorBidi" w:hAnsiTheme="majorBidi" w:cstheme="majorBidi"/>
        </w:rPr>
        <w:t xml:space="preserve"> 2.7%</w:t>
      </w:r>
      <w:r w:rsidR="00296CA9">
        <w:rPr>
          <w:rFonts w:asciiTheme="majorBidi" w:hAnsiTheme="majorBidi" w:cstheme="majorBidi"/>
        </w:rPr>
        <w:t xml:space="preserve">, </w:t>
      </w:r>
      <w:r w:rsidR="00FD06A4" w:rsidRPr="005D1DB4">
        <w:rPr>
          <w:rFonts w:asciiTheme="majorBidi" w:hAnsiTheme="majorBidi" w:cstheme="majorBidi"/>
        </w:rPr>
        <w:t>1.2%</w:t>
      </w:r>
      <w:r w:rsidR="00310C70">
        <w:rPr>
          <w:rFonts w:asciiTheme="majorBidi" w:hAnsiTheme="majorBidi" w:cstheme="majorBidi"/>
        </w:rPr>
        <w:t>,</w:t>
      </w:r>
      <w:r w:rsidR="00FD06A4" w:rsidRPr="005D1DB4">
        <w:rPr>
          <w:rFonts w:asciiTheme="majorBidi" w:hAnsiTheme="majorBidi" w:cstheme="majorBidi"/>
        </w:rPr>
        <w:t xml:space="preserve"> 2.5%</w:t>
      </w:r>
      <w:r w:rsidR="00310C70">
        <w:rPr>
          <w:rFonts w:asciiTheme="majorBidi" w:hAnsiTheme="majorBidi" w:cstheme="majorBidi"/>
        </w:rPr>
        <w:t xml:space="preserve"> et 2.7%.</w:t>
      </w:r>
    </w:p>
    <w:p w14:paraId="5ECA12C9" w14:textId="55B05DB9" w:rsidR="00FD06A4" w:rsidRPr="005D1DB4" w:rsidRDefault="00FD06A4" w:rsidP="00FD06A4">
      <w:pPr>
        <w:spacing w:after="160" w:line="276" w:lineRule="auto"/>
        <w:jc w:val="both"/>
        <w:rPr>
          <w:rFonts w:asciiTheme="majorBidi" w:hAnsiTheme="majorBidi" w:cstheme="majorBidi"/>
        </w:rPr>
      </w:pPr>
      <w:r w:rsidRPr="005D1DB4">
        <w:rPr>
          <w:rFonts w:asciiTheme="majorBidi" w:hAnsiTheme="majorBidi" w:cstheme="majorBidi"/>
        </w:rPr>
        <w:t xml:space="preserve">Pour les scores cliniques on remarque que </w:t>
      </w:r>
      <w:r>
        <w:rPr>
          <w:rFonts w:asciiTheme="majorBidi" w:hAnsiTheme="majorBidi" w:cstheme="majorBidi"/>
        </w:rPr>
        <w:t>76.5</w:t>
      </w:r>
      <w:r w:rsidRPr="005D1DB4">
        <w:rPr>
          <w:rFonts w:asciiTheme="majorBidi" w:hAnsiTheme="majorBidi" w:cstheme="majorBidi"/>
        </w:rPr>
        <w:t xml:space="preserve">% des tests positifs, ayant au moins un symptôme clinique, </w:t>
      </w:r>
      <w:r>
        <w:rPr>
          <w:rFonts w:asciiTheme="majorBidi" w:hAnsiTheme="majorBidi" w:cstheme="majorBidi"/>
        </w:rPr>
        <w:t>84.8</w:t>
      </w:r>
      <w:r w:rsidRPr="005D1DB4">
        <w:rPr>
          <w:rFonts w:asciiTheme="majorBidi" w:hAnsiTheme="majorBidi" w:cstheme="majorBidi"/>
        </w:rPr>
        <w:t xml:space="preserve">% </w:t>
      </w:r>
      <w:r w:rsidR="00E105E6">
        <w:rPr>
          <w:rFonts w:asciiTheme="majorBidi" w:hAnsiTheme="majorBidi" w:cstheme="majorBidi"/>
        </w:rPr>
        <w:t>ayant</w:t>
      </w:r>
      <w:r w:rsidR="00E105E6" w:rsidRPr="005D1DB4">
        <w:rPr>
          <w:rFonts w:asciiTheme="majorBidi" w:hAnsiTheme="majorBidi" w:cstheme="majorBidi"/>
        </w:rPr>
        <w:t xml:space="preserve"> </w:t>
      </w:r>
      <w:r w:rsidRPr="005D1DB4">
        <w:rPr>
          <w:rFonts w:asciiTheme="majorBidi" w:hAnsiTheme="majorBidi" w:cstheme="majorBidi"/>
        </w:rPr>
        <w:t>au moins deux de symptômes et 1</w:t>
      </w:r>
      <w:r>
        <w:rPr>
          <w:rFonts w:asciiTheme="majorBidi" w:hAnsiTheme="majorBidi" w:cstheme="majorBidi"/>
        </w:rPr>
        <w:t>00</w:t>
      </w:r>
      <w:r w:rsidRPr="005D1DB4">
        <w:rPr>
          <w:rFonts w:asciiTheme="majorBidi" w:hAnsiTheme="majorBidi" w:cstheme="majorBidi"/>
        </w:rPr>
        <w:t>%</w:t>
      </w:r>
      <w:r>
        <w:rPr>
          <w:rFonts w:asciiTheme="majorBidi" w:hAnsiTheme="majorBidi" w:cstheme="majorBidi"/>
        </w:rPr>
        <w:t xml:space="preserve"> </w:t>
      </w:r>
      <w:r w:rsidRPr="005D1DB4">
        <w:rPr>
          <w:rFonts w:asciiTheme="majorBidi" w:hAnsiTheme="majorBidi" w:cstheme="majorBidi"/>
        </w:rPr>
        <w:t>ayant trois symptômes.</w:t>
      </w:r>
    </w:p>
    <w:p w14:paraId="5F7E0818" w14:textId="77777777" w:rsidR="00FD06A4" w:rsidRDefault="00FD06A4" w:rsidP="002A691A">
      <w:pPr>
        <w:pStyle w:val="Lgende"/>
        <w:spacing w:line="360" w:lineRule="auto"/>
        <w:jc w:val="center"/>
        <w:rPr>
          <w:ins w:id="137" w:author="BENKHALLOUF Youssef (EXT) ResgCftScrDef" w:date="2022-09-15T23:46:00Z"/>
          <w:color w:val="auto"/>
          <w:sz w:val="22"/>
          <w:szCs w:val="22"/>
        </w:rPr>
      </w:pPr>
    </w:p>
    <w:p w14:paraId="36A02212" w14:textId="5E0A1521" w:rsidR="00717D0A" w:rsidRPr="00F85AED" w:rsidRDefault="00F85AED" w:rsidP="002A691A">
      <w:pPr>
        <w:pStyle w:val="Lgende"/>
        <w:spacing w:line="360" w:lineRule="auto"/>
        <w:jc w:val="center"/>
        <w:rPr>
          <w:b w:val="0"/>
          <w:bCs w:val="0"/>
          <w:color w:val="auto"/>
          <w:sz w:val="22"/>
          <w:szCs w:val="22"/>
        </w:rPr>
      </w:pPr>
      <w:r w:rsidRPr="00F85AED">
        <w:rPr>
          <w:color w:val="auto"/>
          <w:sz w:val="22"/>
          <w:szCs w:val="22"/>
        </w:rPr>
        <w:t xml:space="preserve">Tableau </w:t>
      </w:r>
      <w:r w:rsidR="00492D5C">
        <w:rPr>
          <w:color w:val="auto"/>
          <w:sz w:val="22"/>
          <w:szCs w:val="22"/>
        </w:rPr>
        <w:fldChar w:fldCharType="begin"/>
      </w:r>
      <w:r w:rsidR="006026F6">
        <w:rPr>
          <w:color w:val="auto"/>
          <w:sz w:val="22"/>
          <w:szCs w:val="22"/>
        </w:rPr>
        <w:instrText xml:space="preserve"> STYLEREF 1 \s </w:instrText>
      </w:r>
      <w:r w:rsidR="00492D5C">
        <w:rPr>
          <w:color w:val="auto"/>
          <w:sz w:val="22"/>
          <w:szCs w:val="22"/>
        </w:rPr>
        <w:fldChar w:fldCharType="separate"/>
      </w:r>
      <w:r w:rsidR="006026F6">
        <w:rPr>
          <w:noProof/>
          <w:color w:val="auto"/>
          <w:sz w:val="22"/>
          <w:szCs w:val="22"/>
          <w:cs/>
        </w:rPr>
        <w:t>‎</w:t>
      </w:r>
      <w:r w:rsidR="006026F6">
        <w:rPr>
          <w:noProof/>
          <w:color w:val="auto"/>
          <w:sz w:val="22"/>
          <w:szCs w:val="22"/>
        </w:rPr>
        <w:t>III</w:t>
      </w:r>
      <w:r w:rsidR="00492D5C">
        <w:rPr>
          <w:color w:val="auto"/>
          <w:sz w:val="22"/>
          <w:szCs w:val="22"/>
        </w:rPr>
        <w:fldChar w:fldCharType="end"/>
      </w:r>
      <w:r w:rsidR="006026F6">
        <w:rPr>
          <w:color w:val="auto"/>
          <w:sz w:val="22"/>
          <w:szCs w:val="22"/>
        </w:rPr>
        <w:t>.</w:t>
      </w:r>
      <w:r w:rsidR="00492D5C">
        <w:rPr>
          <w:color w:val="auto"/>
          <w:sz w:val="22"/>
          <w:szCs w:val="22"/>
        </w:rPr>
        <w:fldChar w:fldCharType="begin"/>
      </w:r>
      <w:r w:rsidR="006026F6">
        <w:rPr>
          <w:color w:val="auto"/>
          <w:sz w:val="22"/>
          <w:szCs w:val="22"/>
        </w:rPr>
        <w:instrText xml:space="preserve"> SEQ Tableau \* ARABIC \s 1 </w:instrText>
      </w:r>
      <w:r w:rsidR="00492D5C">
        <w:rPr>
          <w:color w:val="auto"/>
          <w:sz w:val="22"/>
          <w:szCs w:val="22"/>
        </w:rPr>
        <w:fldChar w:fldCharType="separate"/>
      </w:r>
      <w:r w:rsidR="006026F6">
        <w:rPr>
          <w:noProof/>
          <w:color w:val="auto"/>
          <w:sz w:val="22"/>
          <w:szCs w:val="22"/>
        </w:rPr>
        <w:t>2</w:t>
      </w:r>
      <w:r w:rsidR="00492D5C">
        <w:rPr>
          <w:color w:val="auto"/>
          <w:sz w:val="22"/>
          <w:szCs w:val="22"/>
        </w:rPr>
        <w:fldChar w:fldCharType="end"/>
      </w:r>
      <w:r w:rsidRPr="00F85AED">
        <w:rPr>
          <w:b w:val="0"/>
          <w:bCs w:val="0"/>
          <w:color w:val="auto"/>
          <w:sz w:val="22"/>
          <w:szCs w:val="22"/>
        </w:rPr>
        <w:t xml:space="preserve">: Distribution des symptômes cliniques en fonction des résultats </w:t>
      </w:r>
      <w:r w:rsidR="002A691A">
        <w:rPr>
          <w:b w:val="0"/>
          <w:bCs w:val="0"/>
          <w:color w:val="auto"/>
          <w:sz w:val="22"/>
          <w:szCs w:val="22"/>
        </w:rPr>
        <w:t>de</w:t>
      </w:r>
      <w:r w:rsidR="003C3EA2">
        <w:rPr>
          <w:b w:val="0"/>
          <w:bCs w:val="0"/>
          <w:color w:val="auto"/>
          <w:sz w:val="22"/>
          <w:szCs w:val="22"/>
        </w:rPr>
        <w:t xml:space="preserve"> la</w:t>
      </w:r>
      <w:r w:rsidR="00F74429">
        <w:rPr>
          <w:b w:val="0"/>
          <w:bCs w:val="0"/>
          <w:color w:val="auto"/>
          <w:sz w:val="22"/>
          <w:szCs w:val="22"/>
        </w:rPr>
        <w:t xml:space="preserve"> </w:t>
      </w:r>
      <w:r w:rsidR="002A691A" w:rsidRPr="002A691A">
        <w:rPr>
          <w:b w:val="0"/>
          <w:bCs w:val="0"/>
          <w:color w:val="auto"/>
          <w:sz w:val="22"/>
          <w:szCs w:val="22"/>
        </w:rPr>
        <w:t>rhinomanométrie</w:t>
      </w:r>
      <w:bookmarkEnd w:id="136"/>
    </w:p>
    <w:tbl>
      <w:tblPr>
        <w:tblStyle w:val="Grilledutablea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2409"/>
        <w:gridCol w:w="2409"/>
      </w:tblGrid>
      <w:tr w:rsidR="00873400" w14:paraId="356B0E87" w14:textId="77777777" w:rsidTr="00F678BA">
        <w:trPr>
          <w:trHeight w:val="392"/>
        </w:trPr>
        <w:tc>
          <w:tcPr>
            <w:tcW w:w="3783" w:type="dxa"/>
            <w:tcBorders>
              <w:top w:val="single" w:sz="4" w:space="0" w:color="auto"/>
              <w:bottom w:val="single" w:sz="4" w:space="0" w:color="auto"/>
            </w:tcBorders>
          </w:tcPr>
          <w:p w14:paraId="3847EBC7" w14:textId="77777777" w:rsidR="00873400" w:rsidRDefault="00873400" w:rsidP="007C1360">
            <w:pPr>
              <w:pStyle w:val="Paragraphedeliste"/>
              <w:ind w:left="0"/>
              <w:jc w:val="both"/>
            </w:pPr>
          </w:p>
        </w:tc>
        <w:tc>
          <w:tcPr>
            <w:tcW w:w="2409" w:type="dxa"/>
            <w:tcBorders>
              <w:top w:val="single" w:sz="4" w:space="0" w:color="auto"/>
              <w:bottom w:val="single" w:sz="4" w:space="0" w:color="auto"/>
            </w:tcBorders>
          </w:tcPr>
          <w:p w14:paraId="3A2CF69A" w14:textId="08D4BCDB" w:rsidR="00873400" w:rsidRPr="001472D1" w:rsidRDefault="00386D63" w:rsidP="007C1360">
            <w:pPr>
              <w:pStyle w:val="Paragraphedeliste"/>
              <w:spacing w:after="0"/>
              <w:ind w:left="0"/>
              <w:jc w:val="both"/>
              <w:rPr>
                <w:rFonts w:ascii="Times New Roman" w:hAnsi="Times New Roman" w:cs="Times New Roman"/>
                <w:b/>
                <w:bCs/>
              </w:rPr>
            </w:pPr>
            <w:r>
              <w:rPr>
                <w:rFonts w:ascii="Times New Roman" w:hAnsi="Times New Roman" w:cs="Times New Roman"/>
                <w:b/>
                <w:bCs/>
              </w:rPr>
              <w:t>TPN</w:t>
            </w:r>
            <w:ins w:id="138" w:author="BENKHALLOUF Youssef (EXT) ResgCftScrDef" w:date="2022-09-15T23:37:00Z">
              <w:r w:rsidR="00F74429">
                <w:rPr>
                  <w:rFonts w:ascii="Times New Roman" w:hAnsi="Times New Roman" w:cs="Times New Roman"/>
                  <w:b/>
                  <w:bCs/>
                </w:rPr>
                <w:t xml:space="preserve"> </w:t>
              </w:r>
            </w:ins>
            <w:r>
              <w:rPr>
                <w:rFonts w:ascii="Times New Roman" w:hAnsi="Times New Roman" w:cs="Times New Roman"/>
                <w:b/>
                <w:bCs/>
              </w:rPr>
              <w:t>p</w:t>
            </w:r>
            <w:r w:rsidR="00675B91">
              <w:rPr>
                <w:rFonts w:ascii="Times New Roman" w:hAnsi="Times New Roman" w:cs="Times New Roman"/>
                <w:b/>
                <w:bCs/>
              </w:rPr>
              <w:t>ositif</w:t>
            </w:r>
          </w:p>
        </w:tc>
        <w:tc>
          <w:tcPr>
            <w:tcW w:w="2409" w:type="dxa"/>
            <w:tcBorders>
              <w:top w:val="single" w:sz="4" w:space="0" w:color="auto"/>
              <w:bottom w:val="single" w:sz="4" w:space="0" w:color="auto"/>
            </w:tcBorders>
          </w:tcPr>
          <w:p w14:paraId="69FD4C75" w14:textId="6AD9FD1D" w:rsidR="00873400" w:rsidRPr="001472D1" w:rsidRDefault="00386D63" w:rsidP="007C1360">
            <w:pPr>
              <w:pStyle w:val="Paragraphedeliste"/>
              <w:spacing w:after="0"/>
              <w:ind w:left="0"/>
              <w:jc w:val="both"/>
              <w:rPr>
                <w:rFonts w:ascii="Times New Roman" w:hAnsi="Times New Roman" w:cs="Times New Roman"/>
                <w:b/>
                <w:bCs/>
              </w:rPr>
            </w:pPr>
            <w:r>
              <w:rPr>
                <w:rFonts w:ascii="Times New Roman" w:hAnsi="Times New Roman" w:cs="Times New Roman"/>
                <w:b/>
                <w:bCs/>
              </w:rPr>
              <w:t>TPN</w:t>
            </w:r>
            <w:ins w:id="139" w:author="BENKHALLOUF Youssef (EXT) ResgCftScrDef" w:date="2022-09-15T23:38:00Z">
              <w:r w:rsidR="004F6547">
                <w:rPr>
                  <w:rFonts w:ascii="Times New Roman" w:hAnsi="Times New Roman" w:cs="Times New Roman"/>
                  <w:b/>
                  <w:bCs/>
                </w:rPr>
                <w:t xml:space="preserve"> </w:t>
              </w:r>
            </w:ins>
            <w:r>
              <w:rPr>
                <w:rFonts w:ascii="Times New Roman" w:hAnsi="Times New Roman" w:cs="Times New Roman"/>
                <w:b/>
                <w:bCs/>
              </w:rPr>
              <w:t>n</w:t>
            </w:r>
            <w:r w:rsidR="00675B91">
              <w:rPr>
                <w:rFonts w:ascii="Times New Roman" w:hAnsi="Times New Roman" w:cs="Times New Roman"/>
                <w:b/>
                <w:bCs/>
              </w:rPr>
              <w:t>égatif</w:t>
            </w:r>
          </w:p>
        </w:tc>
      </w:tr>
      <w:tr w:rsidR="009E1D97" w14:paraId="1527B6B0" w14:textId="77777777" w:rsidTr="00E36005">
        <w:trPr>
          <w:trHeight w:val="1359"/>
        </w:trPr>
        <w:tc>
          <w:tcPr>
            <w:tcW w:w="3783" w:type="dxa"/>
            <w:tcBorders>
              <w:top w:val="single" w:sz="4" w:space="0" w:color="auto"/>
              <w:bottom w:val="single" w:sz="4" w:space="0" w:color="auto"/>
            </w:tcBorders>
          </w:tcPr>
          <w:p w14:paraId="67192BB4" w14:textId="77777777" w:rsidR="001472D1" w:rsidRPr="001472D1" w:rsidRDefault="001472D1" w:rsidP="007C1360">
            <w:pPr>
              <w:pStyle w:val="Paragraphedeliste"/>
              <w:spacing w:after="0"/>
              <w:ind w:left="0"/>
              <w:jc w:val="both"/>
              <w:rPr>
                <w:rFonts w:ascii="Times New Roman" w:hAnsi="Times New Roman" w:cs="Times New Roman"/>
                <w:b/>
                <w:bCs/>
              </w:rPr>
            </w:pPr>
            <w:r>
              <w:rPr>
                <w:rFonts w:ascii="Times New Roman" w:hAnsi="Times New Roman" w:cs="Times New Roman"/>
                <w:b/>
                <w:bCs/>
              </w:rPr>
              <w:t>Symptômes cliniques n</w:t>
            </w:r>
            <w:r w:rsidR="009E1D97" w:rsidRPr="001472D1">
              <w:rPr>
                <w:rFonts w:ascii="Times New Roman" w:hAnsi="Times New Roman" w:cs="Times New Roman"/>
                <w:b/>
                <w:bCs/>
              </w:rPr>
              <w:t>(%)</w:t>
            </w:r>
          </w:p>
          <w:p w14:paraId="4BAE905A" w14:textId="77777777" w:rsidR="009E1D97" w:rsidRPr="001472D1" w:rsidRDefault="009E1D97" w:rsidP="007C1360">
            <w:pPr>
              <w:pStyle w:val="Paragraphedeliste"/>
              <w:spacing w:after="0"/>
              <w:ind w:left="273"/>
              <w:jc w:val="both"/>
              <w:rPr>
                <w:rFonts w:ascii="Times New Roman" w:hAnsi="Times New Roman" w:cs="Times New Roman"/>
              </w:rPr>
            </w:pPr>
            <w:r w:rsidRPr="001472D1">
              <w:rPr>
                <w:rFonts w:ascii="Times New Roman" w:hAnsi="Times New Roman" w:cs="Times New Roman"/>
              </w:rPr>
              <w:t xml:space="preserve">Prurit nasale et oculaire </w:t>
            </w:r>
          </w:p>
          <w:p w14:paraId="02E49F1F" w14:textId="77777777" w:rsidR="009E1D97" w:rsidRPr="001472D1" w:rsidRDefault="009E1D97" w:rsidP="007C1360">
            <w:pPr>
              <w:pStyle w:val="Paragraphedeliste"/>
              <w:spacing w:after="0"/>
              <w:ind w:left="273"/>
              <w:jc w:val="both"/>
              <w:rPr>
                <w:rFonts w:ascii="Times New Roman" w:hAnsi="Times New Roman" w:cs="Times New Roman"/>
              </w:rPr>
            </w:pPr>
            <w:r w:rsidRPr="001472D1">
              <w:rPr>
                <w:rFonts w:ascii="Times New Roman" w:hAnsi="Times New Roman" w:cs="Times New Roman"/>
              </w:rPr>
              <w:t xml:space="preserve">Rhinorrhée </w:t>
            </w:r>
          </w:p>
          <w:p w14:paraId="17B9143F" w14:textId="77777777" w:rsidR="009E1D97" w:rsidRDefault="009E1D97" w:rsidP="007C1360">
            <w:pPr>
              <w:pStyle w:val="Paragraphedeliste"/>
              <w:spacing w:after="0"/>
              <w:ind w:left="273"/>
              <w:jc w:val="both"/>
              <w:rPr>
                <w:rFonts w:ascii="Times New Roman" w:hAnsi="Times New Roman" w:cs="Times New Roman"/>
              </w:rPr>
            </w:pPr>
            <w:r w:rsidRPr="001472D1">
              <w:rPr>
                <w:rFonts w:ascii="Times New Roman" w:hAnsi="Times New Roman" w:cs="Times New Roman"/>
              </w:rPr>
              <w:t>Eternuement</w:t>
            </w:r>
          </w:p>
          <w:p w14:paraId="324A8045" w14:textId="77777777" w:rsidR="009E1D97" w:rsidRPr="001472D1" w:rsidRDefault="001472D1" w:rsidP="007C1360">
            <w:pPr>
              <w:pStyle w:val="Paragraphedeliste"/>
              <w:spacing w:after="0"/>
              <w:ind w:left="273"/>
              <w:jc w:val="both"/>
              <w:rPr>
                <w:rFonts w:ascii="Times New Roman" w:hAnsi="Times New Roman" w:cs="Times New Roman"/>
              </w:rPr>
            </w:pPr>
            <w:r>
              <w:rPr>
                <w:rFonts w:ascii="Times New Roman" w:hAnsi="Times New Roman" w:cs="Times New Roman"/>
              </w:rPr>
              <w:t>Autre</w:t>
            </w:r>
          </w:p>
        </w:tc>
        <w:tc>
          <w:tcPr>
            <w:tcW w:w="2409" w:type="dxa"/>
            <w:tcBorders>
              <w:top w:val="single" w:sz="4" w:space="0" w:color="auto"/>
              <w:bottom w:val="single" w:sz="4" w:space="0" w:color="auto"/>
            </w:tcBorders>
          </w:tcPr>
          <w:p w14:paraId="6F279734" w14:textId="77777777" w:rsidR="009E1D97" w:rsidRPr="001472D1" w:rsidRDefault="009E1D97" w:rsidP="007C1360">
            <w:pPr>
              <w:pStyle w:val="Paragraphedeliste"/>
              <w:spacing w:after="0"/>
              <w:ind w:left="0"/>
              <w:jc w:val="center"/>
              <w:rPr>
                <w:rFonts w:ascii="Times New Roman" w:hAnsi="Times New Roman" w:cs="Times New Roman"/>
              </w:rPr>
            </w:pPr>
          </w:p>
          <w:p w14:paraId="5CE0924F" w14:textId="77777777" w:rsidR="009E1D97" w:rsidRPr="001472D1"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60(29.4</w:t>
            </w:r>
            <w:r w:rsidR="009E1D97" w:rsidRPr="001472D1">
              <w:rPr>
                <w:rFonts w:ascii="Times New Roman" w:hAnsi="Times New Roman" w:cs="Times New Roman"/>
              </w:rPr>
              <w:t>)</w:t>
            </w:r>
          </w:p>
          <w:p w14:paraId="2E59DA9C" w14:textId="77777777" w:rsidR="009E1D97" w:rsidRPr="001472D1"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59 (28.9</w:t>
            </w:r>
            <w:r w:rsidR="009E1D97" w:rsidRPr="001472D1">
              <w:rPr>
                <w:rFonts w:ascii="Times New Roman" w:hAnsi="Times New Roman" w:cs="Times New Roman"/>
              </w:rPr>
              <w:t>)</w:t>
            </w:r>
          </w:p>
          <w:p w14:paraId="48245A74" w14:textId="77777777" w:rsidR="009E1D97"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47</w:t>
            </w:r>
            <w:r w:rsidR="009E1D97" w:rsidRPr="001472D1">
              <w:rPr>
                <w:rFonts w:ascii="Times New Roman" w:hAnsi="Times New Roman" w:cs="Times New Roman"/>
              </w:rPr>
              <w:t xml:space="preserve"> (</w:t>
            </w:r>
            <w:r w:rsidRPr="001472D1">
              <w:rPr>
                <w:rFonts w:ascii="Times New Roman" w:hAnsi="Times New Roman" w:cs="Times New Roman"/>
              </w:rPr>
              <w:t>23</w:t>
            </w:r>
            <w:r w:rsidR="009E1D97" w:rsidRPr="001472D1">
              <w:rPr>
                <w:rFonts w:ascii="Times New Roman" w:hAnsi="Times New Roman" w:cs="Times New Roman"/>
              </w:rPr>
              <w:t>)</w:t>
            </w:r>
          </w:p>
          <w:p w14:paraId="35AEEE6E" w14:textId="77777777" w:rsidR="001472D1" w:rsidRPr="001472D1" w:rsidRDefault="001472D1"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34 (17.9)</w:t>
            </w:r>
          </w:p>
        </w:tc>
        <w:tc>
          <w:tcPr>
            <w:tcW w:w="2409" w:type="dxa"/>
            <w:tcBorders>
              <w:top w:val="single" w:sz="4" w:space="0" w:color="auto"/>
              <w:bottom w:val="single" w:sz="4" w:space="0" w:color="auto"/>
            </w:tcBorders>
          </w:tcPr>
          <w:p w14:paraId="12FDC715" w14:textId="77777777" w:rsidR="009E1D97" w:rsidRPr="001472D1" w:rsidRDefault="009E1D97" w:rsidP="007C1360">
            <w:pPr>
              <w:pStyle w:val="Paragraphedeliste"/>
              <w:spacing w:after="0"/>
              <w:ind w:left="0"/>
              <w:jc w:val="center"/>
              <w:rPr>
                <w:rFonts w:ascii="Times New Roman" w:hAnsi="Times New Roman" w:cs="Times New Roman"/>
              </w:rPr>
            </w:pPr>
          </w:p>
          <w:p w14:paraId="2CCB314B" w14:textId="77777777" w:rsidR="009E1D97" w:rsidRPr="001472D1"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18 (2.7</w:t>
            </w:r>
            <w:r w:rsidR="009E1D97" w:rsidRPr="001472D1">
              <w:rPr>
                <w:rFonts w:ascii="Times New Roman" w:hAnsi="Times New Roman" w:cs="Times New Roman"/>
              </w:rPr>
              <w:t>)</w:t>
            </w:r>
          </w:p>
          <w:p w14:paraId="0A2EDAB9" w14:textId="77777777" w:rsidR="009E1D97" w:rsidRPr="001472D1"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8 (1.2</w:t>
            </w:r>
            <w:r w:rsidR="009E1D97" w:rsidRPr="001472D1">
              <w:rPr>
                <w:rFonts w:ascii="Times New Roman" w:hAnsi="Times New Roman" w:cs="Times New Roman"/>
              </w:rPr>
              <w:t>)</w:t>
            </w:r>
          </w:p>
          <w:p w14:paraId="4289A1D4" w14:textId="77777777" w:rsidR="009E1D97"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17</w:t>
            </w:r>
            <w:r w:rsidR="009E1D97" w:rsidRPr="001472D1">
              <w:rPr>
                <w:rFonts w:ascii="Times New Roman" w:hAnsi="Times New Roman" w:cs="Times New Roman"/>
              </w:rPr>
              <w:t xml:space="preserve"> (</w:t>
            </w:r>
            <w:r w:rsidRPr="001472D1">
              <w:rPr>
                <w:rFonts w:ascii="Times New Roman" w:hAnsi="Times New Roman" w:cs="Times New Roman"/>
              </w:rPr>
              <w:t>2.5</w:t>
            </w:r>
            <w:r w:rsidR="009E1D97" w:rsidRPr="001472D1">
              <w:rPr>
                <w:rFonts w:ascii="Times New Roman" w:hAnsi="Times New Roman" w:cs="Times New Roman"/>
              </w:rPr>
              <w:t>)</w:t>
            </w:r>
          </w:p>
          <w:p w14:paraId="35122BD1" w14:textId="77777777" w:rsidR="001472D1" w:rsidRPr="001472D1" w:rsidRDefault="001472D1"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54 (7.5)</w:t>
            </w:r>
          </w:p>
        </w:tc>
      </w:tr>
      <w:tr w:rsidR="00873400" w14:paraId="417B782A" w14:textId="77777777" w:rsidTr="00E36005">
        <w:trPr>
          <w:trHeight w:val="514"/>
        </w:trPr>
        <w:tc>
          <w:tcPr>
            <w:tcW w:w="3783" w:type="dxa"/>
            <w:tcBorders>
              <w:top w:val="single" w:sz="4" w:space="0" w:color="auto"/>
              <w:bottom w:val="single" w:sz="4" w:space="0" w:color="auto"/>
            </w:tcBorders>
          </w:tcPr>
          <w:p w14:paraId="2F983589" w14:textId="26196889" w:rsidR="0090609E" w:rsidRPr="001472D1" w:rsidRDefault="00367CE8" w:rsidP="007C1360">
            <w:pPr>
              <w:pStyle w:val="Paragraphedeliste"/>
              <w:spacing w:after="0"/>
              <w:ind w:left="0"/>
              <w:jc w:val="both"/>
              <w:rPr>
                <w:rFonts w:ascii="Times New Roman" w:hAnsi="Times New Roman" w:cs="Times New Roman"/>
                <w:b/>
                <w:bCs/>
              </w:rPr>
            </w:pPr>
            <w:r w:rsidRPr="001472D1">
              <w:rPr>
                <w:rFonts w:ascii="Times New Roman" w:hAnsi="Times New Roman" w:cs="Times New Roman"/>
                <w:b/>
                <w:bCs/>
              </w:rPr>
              <w:t>S</w:t>
            </w:r>
            <w:r w:rsidR="00590F00" w:rsidRPr="001472D1">
              <w:rPr>
                <w:rFonts w:ascii="Times New Roman" w:hAnsi="Times New Roman" w:cs="Times New Roman"/>
                <w:b/>
                <w:bCs/>
              </w:rPr>
              <w:t>cor</w:t>
            </w:r>
            <w:r w:rsidR="007D22D3">
              <w:rPr>
                <w:rFonts w:ascii="Times New Roman" w:hAnsi="Times New Roman" w:cs="Times New Roman"/>
                <w:b/>
                <w:bCs/>
              </w:rPr>
              <w:t>e</w:t>
            </w:r>
            <w:r w:rsidR="005B1438">
              <w:rPr>
                <w:rFonts w:ascii="Times New Roman" w:hAnsi="Times New Roman" w:cs="Times New Roman"/>
                <w:b/>
                <w:bCs/>
              </w:rPr>
              <w:t>,</w:t>
            </w:r>
            <w:r w:rsidR="004F6547">
              <w:rPr>
                <w:rFonts w:ascii="Times New Roman" w:hAnsi="Times New Roman" w:cs="Times New Roman"/>
                <w:b/>
                <w:bCs/>
              </w:rPr>
              <w:t xml:space="preserve"> </w:t>
            </w:r>
            <w:r w:rsidR="005B1438">
              <w:rPr>
                <w:rFonts w:ascii="Times New Roman" w:hAnsi="Times New Roman" w:cs="Times New Roman"/>
                <w:b/>
                <w:bCs/>
              </w:rPr>
              <w:t>n</w:t>
            </w:r>
            <w:r w:rsidR="001472D1" w:rsidRPr="001472D1">
              <w:rPr>
                <w:rFonts w:ascii="Times New Roman" w:hAnsi="Times New Roman" w:cs="Times New Roman"/>
                <w:b/>
                <w:bCs/>
              </w:rPr>
              <w:t>(%)</w:t>
            </w:r>
          </w:p>
          <w:p w14:paraId="7D4A9A10" w14:textId="223F25BA" w:rsidR="00386D63" w:rsidRDefault="00F563FD" w:rsidP="007C1360">
            <w:pPr>
              <w:spacing w:line="276" w:lineRule="auto"/>
              <w:ind w:left="273"/>
              <w:jc w:val="both"/>
            </w:pPr>
            <w:r>
              <w:t>0</w:t>
            </w:r>
          </w:p>
          <w:p w14:paraId="32055B17" w14:textId="77777777" w:rsidR="001472D1" w:rsidRDefault="00386D63" w:rsidP="007C1360">
            <w:pPr>
              <w:spacing w:line="276" w:lineRule="auto"/>
              <w:ind w:left="273"/>
              <w:jc w:val="both"/>
            </w:pPr>
            <w:r>
              <w:t>1</w:t>
            </w:r>
          </w:p>
          <w:p w14:paraId="12843DD3" w14:textId="77777777" w:rsidR="001472D1" w:rsidRDefault="00386D63" w:rsidP="007C1360">
            <w:pPr>
              <w:spacing w:line="276" w:lineRule="auto"/>
              <w:ind w:left="273"/>
              <w:jc w:val="both"/>
            </w:pPr>
            <w:r>
              <w:t>2</w:t>
            </w:r>
          </w:p>
          <w:p w14:paraId="76449187" w14:textId="77777777" w:rsidR="00A163DE" w:rsidRPr="001472D1" w:rsidRDefault="00386D63" w:rsidP="007C1360">
            <w:pPr>
              <w:pStyle w:val="Paragraphedeliste"/>
              <w:spacing w:after="0"/>
              <w:ind w:left="273"/>
              <w:jc w:val="both"/>
              <w:rPr>
                <w:rFonts w:ascii="Times New Roman" w:hAnsi="Times New Roman" w:cs="Times New Roman"/>
              </w:rPr>
            </w:pPr>
            <w:r>
              <w:t>3</w:t>
            </w:r>
          </w:p>
        </w:tc>
        <w:tc>
          <w:tcPr>
            <w:tcW w:w="2409" w:type="dxa"/>
            <w:tcBorders>
              <w:top w:val="single" w:sz="4" w:space="0" w:color="auto"/>
              <w:bottom w:val="single" w:sz="4" w:space="0" w:color="auto"/>
            </w:tcBorders>
          </w:tcPr>
          <w:p w14:paraId="3F8FEBFE" w14:textId="77777777" w:rsidR="00873400" w:rsidRPr="001472D1" w:rsidRDefault="00873400" w:rsidP="007C1360">
            <w:pPr>
              <w:pStyle w:val="Paragraphedeliste"/>
              <w:spacing w:after="0"/>
              <w:ind w:left="0"/>
              <w:jc w:val="center"/>
              <w:rPr>
                <w:rFonts w:ascii="Times New Roman" w:hAnsi="Times New Roman" w:cs="Times New Roman"/>
              </w:rPr>
            </w:pPr>
          </w:p>
          <w:p w14:paraId="0F5D442C" w14:textId="77777777" w:rsidR="00364E5E" w:rsidRDefault="008C724F" w:rsidP="0022235A">
            <w:pPr>
              <w:pStyle w:val="Paragraphedeliste"/>
              <w:spacing w:after="0"/>
              <w:ind w:left="0"/>
              <w:jc w:val="center"/>
              <w:rPr>
                <w:rFonts w:ascii="Times New Roman" w:hAnsi="Times New Roman" w:cs="Times New Roman"/>
              </w:rPr>
            </w:pPr>
            <w:r>
              <w:rPr>
                <w:rFonts w:ascii="Times New Roman" w:hAnsi="Times New Roman" w:cs="Times New Roman"/>
              </w:rPr>
              <w:t>70 (</w:t>
            </w:r>
            <w:r w:rsidR="0022235A">
              <w:rPr>
                <w:rFonts w:ascii="Times New Roman" w:hAnsi="Times New Roman" w:cs="Times New Roman"/>
              </w:rPr>
              <w:t>9.8</w:t>
            </w:r>
            <w:r>
              <w:rPr>
                <w:rFonts w:ascii="Times New Roman" w:hAnsi="Times New Roman" w:cs="Times New Roman"/>
              </w:rPr>
              <w:t>)</w:t>
            </w:r>
          </w:p>
          <w:p w14:paraId="080CF7BF" w14:textId="77777777" w:rsidR="00943C51" w:rsidRPr="001472D1" w:rsidRDefault="00025C2F" w:rsidP="0022235A">
            <w:pPr>
              <w:pStyle w:val="Paragraphedeliste"/>
              <w:spacing w:after="0"/>
              <w:ind w:left="0"/>
              <w:jc w:val="center"/>
              <w:rPr>
                <w:rFonts w:ascii="Times New Roman" w:hAnsi="Times New Roman" w:cs="Times New Roman"/>
              </w:rPr>
            </w:pPr>
            <w:r>
              <w:rPr>
                <w:rFonts w:ascii="Times New Roman" w:hAnsi="Times New Roman" w:cs="Times New Roman"/>
              </w:rPr>
              <w:t>104 (</w:t>
            </w:r>
            <w:r w:rsidR="0022235A">
              <w:rPr>
                <w:rFonts w:ascii="Times New Roman" w:hAnsi="Times New Roman" w:cs="Times New Roman"/>
              </w:rPr>
              <w:t>76.5</w:t>
            </w:r>
            <w:r w:rsidR="00943C51" w:rsidRPr="001472D1">
              <w:rPr>
                <w:rFonts w:ascii="Times New Roman" w:hAnsi="Times New Roman" w:cs="Times New Roman"/>
              </w:rPr>
              <w:t>)</w:t>
            </w:r>
          </w:p>
          <w:p w14:paraId="748910DB" w14:textId="77777777" w:rsidR="00943C51" w:rsidRPr="001472D1" w:rsidRDefault="00943C51" w:rsidP="0022235A">
            <w:pPr>
              <w:pStyle w:val="Paragraphedeliste"/>
              <w:spacing w:after="0"/>
              <w:ind w:left="0"/>
              <w:jc w:val="center"/>
              <w:rPr>
                <w:rFonts w:ascii="Times New Roman" w:hAnsi="Times New Roman" w:cs="Times New Roman"/>
              </w:rPr>
            </w:pPr>
            <w:r w:rsidRPr="001472D1">
              <w:rPr>
                <w:rFonts w:ascii="Times New Roman" w:hAnsi="Times New Roman" w:cs="Times New Roman"/>
              </w:rPr>
              <w:t>28 (</w:t>
            </w:r>
            <w:r w:rsidR="0022235A">
              <w:rPr>
                <w:rFonts w:ascii="Times New Roman" w:hAnsi="Times New Roman" w:cs="Times New Roman"/>
              </w:rPr>
              <w:t>84.8</w:t>
            </w:r>
            <w:r w:rsidRPr="001472D1">
              <w:rPr>
                <w:rFonts w:ascii="Times New Roman" w:hAnsi="Times New Roman" w:cs="Times New Roman"/>
              </w:rPr>
              <w:t>)</w:t>
            </w:r>
          </w:p>
          <w:p w14:paraId="4958A3C9" w14:textId="77777777" w:rsidR="008D5B77" w:rsidRPr="001472D1" w:rsidRDefault="00400FD9" w:rsidP="00AF3B5A">
            <w:pPr>
              <w:pStyle w:val="Paragraphedeliste"/>
              <w:spacing w:after="0"/>
              <w:ind w:left="0"/>
              <w:jc w:val="center"/>
              <w:rPr>
                <w:rFonts w:ascii="Times New Roman" w:hAnsi="Times New Roman" w:cs="Times New Roman"/>
              </w:rPr>
            </w:pPr>
            <w:r w:rsidRPr="001472D1">
              <w:rPr>
                <w:rFonts w:ascii="Times New Roman" w:hAnsi="Times New Roman" w:cs="Times New Roman"/>
              </w:rPr>
              <w:t>2 (</w:t>
            </w:r>
            <w:r w:rsidR="00AF3B5A">
              <w:rPr>
                <w:rFonts w:ascii="Times New Roman" w:hAnsi="Times New Roman" w:cs="Times New Roman"/>
              </w:rPr>
              <w:t>1</w:t>
            </w:r>
            <w:r w:rsidR="0022235A">
              <w:rPr>
                <w:rFonts w:ascii="Times New Roman" w:hAnsi="Times New Roman" w:cs="Times New Roman"/>
              </w:rPr>
              <w:t>00</w:t>
            </w:r>
            <w:r w:rsidR="00943C51" w:rsidRPr="001472D1">
              <w:rPr>
                <w:rFonts w:ascii="Times New Roman" w:hAnsi="Times New Roman" w:cs="Times New Roman"/>
              </w:rPr>
              <w:t>)</w:t>
            </w:r>
          </w:p>
        </w:tc>
        <w:tc>
          <w:tcPr>
            <w:tcW w:w="2409" w:type="dxa"/>
            <w:tcBorders>
              <w:top w:val="single" w:sz="4" w:space="0" w:color="auto"/>
              <w:bottom w:val="single" w:sz="4" w:space="0" w:color="auto"/>
            </w:tcBorders>
          </w:tcPr>
          <w:p w14:paraId="6890242B" w14:textId="77777777" w:rsidR="00873400" w:rsidRPr="001472D1" w:rsidRDefault="00873400" w:rsidP="007C1360">
            <w:pPr>
              <w:pStyle w:val="Paragraphedeliste"/>
              <w:spacing w:after="0"/>
              <w:ind w:left="0"/>
              <w:jc w:val="center"/>
              <w:rPr>
                <w:rFonts w:ascii="Times New Roman" w:hAnsi="Times New Roman" w:cs="Times New Roman"/>
              </w:rPr>
            </w:pPr>
          </w:p>
          <w:p w14:paraId="7CC870C4" w14:textId="77777777" w:rsidR="00364E5E" w:rsidRDefault="008C724F" w:rsidP="0022235A">
            <w:pPr>
              <w:pStyle w:val="Paragraphedeliste"/>
              <w:spacing w:after="0"/>
              <w:ind w:left="0"/>
              <w:jc w:val="center"/>
              <w:rPr>
                <w:rFonts w:ascii="Times New Roman" w:hAnsi="Times New Roman" w:cs="Times New Roman"/>
              </w:rPr>
            </w:pPr>
            <w:r>
              <w:rPr>
                <w:rFonts w:ascii="Times New Roman" w:hAnsi="Times New Roman" w:cs="Times New Roman"/>
              </w:rPr>
              <w:t>642 (</w:t>
            </w:r>
            <w:r w:rsidR="0022235A">
              <w:rPr>
                <w:rFonts w:ascii="Times New Roman" w:hAnsi="Times New Roman" w:cs="Times New Roman"/>
              </w:rPr>
              <w:t>90.2</w:t>
            </w:r>
            <w:r>
              <w:rPr>
                <w:rFonts w:ascii="Times New Roman" w:hAnsi="Times New Roman" w:cs="Times New Roman"/>
              </w:rPr>
              <w:t>)</w:t>
            </w:r>
          </w:p>
          <w:p w14:paraId="309B05AB" w14:textId="77777777" w:rsidR="00943C51" w:rsidRPr="001472D1" w:rsidRDefault="00943C51" w:rsidP="00AF3B5A">
            <w:pPr>
              <w:pStyle w:val="Paragraphedeliste"/>
              <w:spacing w:after="0"/>
              <w:ind w:left="0"/>
              <w:jc w:val="center"/>
              <w:rPr>
                <w:rFonts w:ascii="Times New Roman" w:hAnsi="Times New Roman" w:cs="Times New Roman"/>
              </w:rPr>
            </w:pPr>
            <w:r w:rsidRPr="001472D1">
              <w:rPr>
                <w:rFonts w:ascii="Times New Roman" w:hAnsi="Times New Roman" w:cs="Times New Roman"/>
              </w:rPr>
              <w:t>32 (</w:t>
            </w:r>
            <w:r w:rsidR="0022235A">
              <w:rPr>
                <w:rFonts w:ascii="Times New Roman" w:hAnsi="Times New Roman" w:cs="Times New Roman"/>
              </w:rPr>
              <w:t>23.5</w:t>
            </w:r>
            <w:r w:rsidRPr="001472D1">
              <w:rPr>
                <w:rFonts w:ascii="Times New Roman" w:hAnsi="Times New Roman" w:cs="Times New Roman"/>
              </w:rPr>
              <w:t>)</w:t>
            </w:r>
          </w:p>
          <w:p w14:paraId="46352B57" w14:textId="77777777" w:rsidR="00943C51" w:rsidRPr="001472D1" w:rsidRDefault="00025C2F" w:rsidP="0022235A">
            <w:pPr>
              <w:pStyle w:val="Paragraphedeliste"/>
              <w:spacing w:after="0"/>
              <w:ind w:left="0"/>
              <w:jc w:val="center"/>
              <w:rPr>
                <w:rFonts w:ascii="Times New Roman" w:hAnsi="Times New Roman" w:cs="Times New Roman"/>
              </w:rPr>
            </w:pPr>
            <w:r>
              <w:rPr>
                <w:rFonts w:ascii="Times New Roman" w:hAnsi="Times New Roman" w:cs="Times New Roman"/>
              </w:rPr>
              <w:t>5</w:t>
            </w:r>
            <w:r w:rsidR="00943C51" w:rsidRPr="001472D1">
              <w:rPr>
                <w:rFonts w:ascii="Times New Roman" w:hAnsi="Times New Roman" w:cs="Times New Roman"/>
              </w:rPr>
              <w:t xml:space="preserve"> (</w:t>
            </w:r>
            <w:r w:rsidR="0022235A">
              <w:rPr>
                <w:rFonts w:ascii="Times New Roman" w:hAnsi="Times New Roman" w:cs="Times New Roman"/>
              </w:rPr>
              <w:t>15.2</w:t>
            </w:r>
            <w:r w:rsidR="00943C51" w:rsidRPr="001472D1">
              <w:rPr>
                <w:rFonts w:ascii="Times New Roman" w:hAnsi="Times New Roman" w:cs="Times New Roman"/>
              </w:rPr>
              <w:t>)</w:t>
            </w:r>
          </w:p>
          <w:p w14:paraId="00CC879E" w14:textId="77777777" w:rsidR="00943C51" w:rsidRPr="001472D1" w:rsidRDefault="00943C51"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0</w:t>
            </w:r>
            <w:r w:rsidR="00025C2F">
              <w:rPr>
                <w:rFonts w:ascii="Times New Roman" w:hAnsi="Times New Roman" w:cs="Times New Roman"/>
              </w:rPr>
              <w:t xml:space="preserve"> (0)</w:t>
            </w:r>
          </w:p>
        </w:tc>
      </w:tr>
    </w:tbl>
    <w:p w14:paraId="65941DD3" w14:textId="77777777" w:rsidR="00505D6A" w:rsidRDefault="00505D6A" w:rsidP="006026F6">
      <w:pPr>
        <w:spacing w:after="160" w:line="276" w:lineRule="auto"/>
        <w:jc w:val="both"/>
        <w:rPr>
          <w:ins w:id="140" w:author="BENKHALLOUF Youssef (EXT) ResgCftScrDef" w:date="2022-09-15T23:42:00Z"/>
          <w:rFonts w:asciiTheme="majorBidi" w:hAnsiTheme="majorBidi" w:cstheme="majorBidi"/>
        </w:rPr>
      </w:pPr>
    </w:p>
    <w:p w14:paraId="4F5F1EE2" w14:textId="7BF18222" w:rsidR="00525F39" w:rsidRDefault="00525F39" w:rsidP="00525F39">
      <w:pPr>
        <w:spacing w:line="276" w:lineRule="auto"/>
        <w:jc w:val="both"/>
      </w:pPr>
      <w:r>
        <w:t>L</w:t>
      </w:r>
      <w:r w:rsidRPr="00675B91">
        <w:t xml:space="preserve">a sensibilité </w:t>
      </w:r>
      <w:r>
        <w:t xml:space="preserve">des signes cliniques pris isolément </w:t>
      </w:r>
      <w:r w:rsidRPr="00675B91">
        <w:t>est faible (</w:t>
      </w:r>
      <w:r>
        <w:t>entre 23 et 29%</w:t>
      </w:r>
      <w:r w:rsidRPr="00675B91">
        <w:t>)</w:t>
      </w:r>
      <w:r>
        <w:t>, alors que leur spécificité est très bonne</w:t>
      </w:r>
      <w:r w:rsidR="00094799">
        <w:t xml:space="preserve"> </w:t>
      </w:r>
      <w:r w:rsidRPr="00675B91">
        <w:t>(supérieur</w:t>
      </w:r>
      <w:r>
        <w:t>e</w:t>
      </w:r>
      <w:r w:rsidRPr="00675B91">
        <w:t xml:space="preserve"> à 90</w:t>
      </w:r>
      <w:r>
        <w:t>%)</w:t>
      </w:r>
      <w:r w:rsidR="00214DCC">
        <w:t xml:space="preserve"> </w:t>
      </w:r>
      <w:r>
        <w:t>(T</w:t>
      </w:r>
      <w:r w:rsidRPr="00675B91">
        <w:t>ableau</w:t>
      </w:r>
      <w:r>
        <w:t xml:space="preserve"> III.3). La prise en compte des signes cliniques sous forme d’un score améliore au prix d’une petite diminution de la spécificité.</w:t>
      </w:r>
    </w:p>
    <w:p w14:paraId="108DBBCB" w14:textId="77777777" w:rsidR="00525F39" w:rsidRPr="00525F39" w:rsidRDefault="00525F39" w:rsidP="00525F39">
      <w:pPr>
        <w:spacing w:after="160"/>
        <w:jc w:val="both"/>
        <w:rPr>
          <w:rFonts w:asciiTheme="majorBidi" w:hAnsiTheme="majorBidi" w:cstheme="majorBidi"/>
        </w:rPr>
      </w:pPr>
    </w:p>
    <w:p w14:paraId="519DC25C" w14:textId="2F6242DA" w:rsidR="005648CA" w:rsidRDefault="00F85AED" w:rsidP="00B73972">
      <w:pPr>
        <w:pStyle w:val="Lgende"/>
        <w:spacing w:line="360" w:lineRule="auto"/>
        <w:jc w:val="both"/>
        <w:rPr>
          <w:b w:val="0"/>
          <w:bCs w:val="0"/>
          <w:color w:val="auto"/>
          <w:sz w:val="22"/>
          <w:szCs w:val="22"/>
        </w:rPr>
      </w:pPr>
      <w:bookmarkStart w:id="141" w:name="_Toc113368737"/>
      <w:r w:rsidRPr="00F85AED">
        <w:rPr>
          <w:color w:val="auto"/>
          <w:sz w:val="22"/>
          <w:szCs w:val="22"/>
        </w:rPr>
        <w:t xml:space="preserve">Tableau </w:t>
      </w:r>
      <w:r w:rsidR="00492D5C">
        <w:rPr>
          <w:color w:val="auto"/>
          <w:sz w:val="22"/>
          <w:szCs w:val="22"/>
        </w:rPr>
        <w:fldChar w:fldCharType="begin"/>
      </w:r>
      <w:r w:rsidR="006026F6">
        <w:rPr>
          <w:color w:val="auto"/>
          <w:sz w:val="22"/>
          <w:szCs w:val="22"/>
        </w:rPr>
        <w:instrText xml:space="preserve"> STYLEREF 1 \s </w:instrText>
      </w:r>
      <w:r w:rsidR="00492D5C">
        <w:rPr>
          <w:color w:val="auto"/>
          <w:sz w:val="22"/>
          <w:szCs w:val="22"/>
        </w:rPr>
        <w:fldChar w:fldCharType="separate"/>
      </w:r>
      <w:r w:rsidR="006026F6">
        <w:rPr>
          <w:noProof/>
          <w:color w:val="auto"/>
          <w:sz w:val="22"/>
          <w:szCs w:val="22"/>
          <w:cs/>
        </w:rPr>
        <w:t>‎</w:t>
      </w:r>
      <w:r w:rsidR="006026F6">
        <w:rPr>
          <w:noProof/>
          <w:color w:val="auto"/>
          <w:sz w:val="22"/>
          <w:szCs w:val="22"/>
        </w:rPr>
        <w:t>III</w:t>
      </w:r>
      <w:r w:rsidR="00492D5C">
        <w:rPr>
          <w:color w:val="auto"/>
          <w:sz w:val="22"/>
          <w:szCs w:val="22"/>
        </w:rPr>
        <w:fldChar w:fldCharType="end"/>
      </w:r>
      <w:r w:rsidR="006026F6">
        <w:rPr>
          <w:color w:val="auto"/>
          <w:sz w:val="22"/>
          <w:szCs w:val="22"/>
        </w:rPr>
        <w:t>.</w:t>
      </w:r>
      <w:r w:rsidR="00492D5C">
        <w:rPr>
          <w:color w:val="auto"/>
          <w:sz w:val="22"/>
          <w:szCs w:val="22"/>
        </w:rPr>
        <w:fldChar w:fldCharType="begin"/>
      </w:r>
      <w:r w:rsidR="006026F6">
        <w:rPr>
          <w:color w:val="auto"/>
          <w:sz w:val="22"/>
          <w:szCs w:val="22"/>
        </w:rPr>
        <w:instrText xml:space="preserve"> SEQ Tableau \* ARABIC \s 1 </w:instrText>
      </w:r>
      <w:r w:rsidR="00492D5C">
        <w:rPr>
          <w:color w:val="auto"/>
          <w:sz w:val="22"/>
          <w:szCs w:val="22"/>
        </w:rPr>
        <w:fldChar w:fldCharType="separate"/>
      </w:r>
      <w:r w:rsidR="009B2985">
        <w:rPr>
          <w:noProof/>
          <w:color w:val="auto"/>
          <w:sz w:val="22"/>
          <w:szCs w:val="22"/>
        </w:rPr>
        <w:t>3</w:t>
      </w:r>
      <w:r w:rsidR="00492D5C">
        <w:rPr>
          <w:color w:val="auto"/>
          <w:sz w:val="22"/>
          <w:szCs w:val="22"/>
        </w:rPr>
        <w:fldChar w:fldCharType="end"/>
      </w:r>
      <w:r w:rsidR="00675B91">
        <w:rPr>
          <w:b w:val="0"/>
          <w:bCs w:val="0"/>
          <w:color w:val="auto"/>
          <w:sz w:val="22"/>
          <w:szCs w:val="22"/>
        </w:rPr>
        <w:t>:Calcul</w:t>
      </w:r>
      <w:r w:rsidRPr="00F85AED">
        <w:rPr>
          <w:b w:val="0"/>
          <w:bCs w:val="0"/>
          <w:color w:val="auto"/>
          <w:sz w:val="22"/>
          <w:szCs w:val="22"/>
        </w:rPr>
        <w:t xml:space="preserve"> de la sensibilité et la spécificité des symptômes cliniques et </w:t>
      </w:r>
      <w:r w:rsidR="00F35382" w:rsidRPr="00F85AED">
        <w:rPr>
          <w:b w:val="0"/>
          <w:bCs w:val="0"/>
          <w:color w:val="auto"/>
          <w:sz w:val="22"/>
          <w:szCs w:val="22"/>
        </w:rPr>
        <w:t>d</w:t>
      </w:r>
      <w:r w:rsidR="00F35382">
        <w:rPr>
          <w:b w:val="0"/>
          <w:bCs w:val="0"/>
          <w:color w:val="auto"/>
          <w:sz w:val="22"/>
          <w:szCs w:val="22"/>
        </w:rPr>
        <w:t>es</w:t>
      </w:r>
      <w:r w:rsidR="00F35382" w:rsidRPr="00F85AED">
        <w:rPr>
          <w:b w:val="0"/>
          <w:bCs w:val="0"/>
          <w:color w:val="auto"/>
          <w:sz w:val="22"/>
          <w:szCs w:val="22"/>
        </w:rPr>
        <w:t xml:space="preserve"> </w:t>
      </w:r>
      <w:r w:rsidRPr="00F85AED">
        <w:rPr>
          <w:b w:val="0"/>
          <w:bCs w:val="0"/>
          <w:color w:val="auto"/>
          <w:sz w:val="22"/>
          <w:szCs w:val="22"/>
        </w:rPr>
        <w:t>score</w:t>
      </w:r>
      <w:r w:rsidR="008550B0">
        <w:rPr>
          <w:b w:val="0"/>
          <w:bCs w:val="0"/>
          <w:color w:val="auto"/>
          <w:sz w:val="22"/>
          <w:szCs w:val="22"/>
        </w:rPr>
        <w:t>s</w:t>
      </w:r>
      <w:r w:rsidRPr="00F85AED">
        <w:rPr>
          <w:b w:val="0"/>
          <w:bCs w:val="0"/>
          <w:color w:val="auto"/>
          <w:sz w:val="22"/>
          <w:szCs w:val="22"/>
        </w:rPr>
        <w:t xml:space="preserve"> clinique</w:t>
      </w:r>
      <w:bookmarkEnd w:id="141"/>
      <w:r w:rsidR="008550B0">
        <w:rPr>
          <w:b w:val="0"/>
          <w:bCs w:val="0"/>
          <w:color w:val="auto"/>
          <w:sz w:val="22"/>
          <w:szCs w:val="22"/>
        </w:rPr>
        <w:t>s</w:t>
      </w:r>
    </w:p>
    <w:tbl>
      <w:tblPr>
        <w:tblStyle w:val="Grilledutableau"/>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2409"/>
        <w:gridCol w:w="2376"/>
      </w:tblGrid>
      <w:tr w:rsidR="00E36005" w14:paraId="0B78AAC7" w14:textId="77777777" w:rsidTr="008550B0">
        <w:trPr>
          <w:trHeight w:val="60"/>
        </w:trPr>
        <w:tc>
          <w:tcPr>
            <w:tcW w:w="3783" w:type="dxa"/>
            <w:tcBorders>
              <w:bottom w:val="single" w:sz="4" w:space="0" w:color="auto"/>
            </w:tcBorders>
          </w:tcPr>
          <w:p w14:paraId="2C361F10" w14:textId="7C40710E" w:rsidR="00E36005" w:rsidRPr="00561CFA" w:rsidRDefault="008550B0" w:rsidP="007C1360">
            <w:pPr>
              <w:pStyle w:val="Paragraphedeliste"/>
              <w:spacing w:after="0"/>
              <w:ind w:left="0"/>
              <w:jc w:val="both"/>
              <w:rPr>
                <w:b/>
                <w:bCs/>
              </w:rPr>
            </w:pPr>
            <w:r>
              <w:rPr>
                <w:b/>
                <w:bCs/>
              </w:rPr>
              <w:t>Symptômes</w:t>
            </w:r>
            <w:r w:rsidR="00E36005">
              <w:rPr>
                <w:b/>
                <w:bCs/>
              </w:rPr>
              <w:t xml:space="preserve"> et score</w:t>
            </w:r>
            <w:r w:rsidR="00F35382">
              <w:rPr>
                <w:b/>
                <w:bCs/>
              </w:rPr>
              <w:t>s</w:t>
            </w:r>
            <w:r w:rsidR="00E36005">
              <w:rPr>
                <w:b/>
                <w:bCs/>
              </w:rPr>
              <w:t xml:space="preserve"> clinique</w:t>
            </w:r>
            <w:r w:rsidR="00F35382">
              <w:rPr>
                <w:b/>
                <w:bCs/>
              </w:rPr>
              <w:t>s</w:t>
            </w:r>
          </w:p>
        </w:tc>
        <w:tc>
          <w:tcPr>
            <w:tcW w:w="2409" w:type="dxa"/>
            <w:tcBorders>
              <w:bottom w:val="single" w:sz="4" w:space="0" w:color="auto"/>
            </w:tcBorders>
          </w:tcPr>
          <w:p w14:paraId="335261E9" w14:textId="77777777" w:rsidR="00E36005" w:rsidRPr="00561CFA" w:rsidRDefault="00697008" w:rsidP="007C1360">
            <w:pPr>
              <w:pStyle w:val="Paragraphedeliste"/>
              <w:spacing w:after="0"/>
              <w:ind w:left="0"/>
              <w:jc w:val="both"/>
              <w:rPr>
                <w:b/>
                <w:bCs/>
              </w:rPr>
            </w:pPr>
            <w:r w:rsidRPr="00561CFA">
              <w:rPr>
                <w:b/>
                <w:bCs/>
              </w:rPr>
              <w:t>S</w:t>
            </w:r>
            <w:r w:rsidR="00E36005" w:rsidRPr="00561CFA">
              <w:rPr>
                <w:b/>
                <w:bCs/>
              </w:rPr>
              <w:t>ensibilité</w:t>
            </w:r>
          </w:p>
        </w:tc>
        <w:tc>
          <w:tcPr>
            <w:tcW w:w="2376" w:type="dxa"/>
            <w:tcBorders>
              <w:bottom w:val="single" w:sz="4" w:space="0" w:color="auto"/>
            </w:tcBorders>
          </w:tcPr>
          <w:p w14:paraId="7A82EADA" w14:textId="77777777" w:rsidR="00E36005" w:rsidRPr="00561CFA" w:rsidRDefault="00E36005" w:rsidP="007C1360">
            <w:pPr>
              <w:pStyle w:val="Paragraphedeliste"/>
              <w:spacing w:after="0"/>
              <w:ind w:left="0"/>
              <w:jc w:val="both"/>
              <w:rPr>
                <w:b/>
                <w:bCs/>
              </w:rPr>
            </w:pPr>
            <w:r w:rsidRPr="00561CFA">
              <w:rPr>
                <w:b/>
                <w:bCs/>
              </w:rPr>
              <w:t>Spécificité</w:t>
            </w:r>
          </w:p>
        </w:tc>
      </w:tr>
      <w:tr w:rsidR="00E36005" w14:paraId="18033180" w14:textId="77777777" w:rsidTr="00E36005">
        <w:trPr>
          <w:trHeight w:val="1052"/>
        </w:trPr>
        <w:tc>
          <w:tcPr>
            <w:tcW w:w="3783" w:type="dxa"/>
            <w:tcBorders>
              <w:top w:val="single" w:sz="4" w:space="0" w:color="auto"/>
            </w:tcBorders>
          </w:tcPr>
          <w:p w14:paraId="2F3C5841"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Symptôme :</w:t>
            </w:r>
          </w:p>
          <w:p w14:paraId="391285CA" w14:textId="77777777" w:rsidR="00E36005" w:rsidRPr="00E36005" w:rsidRDefault="00E36005" w:rsidP="007F1AF9">
            <w:pPr>
              <w:pStyle w:val="Paragraphedeliste"/>
              <w:spacing w:after="0"/>
              <w:ind w:left="273"/>
              <w:jc w:val="both"/>
              <w:rPr>
                <w:rFonts w:ascii="Times New Roman" w:hAnsi="Times New Roman" w:cs="Times New Roman"/>
              </w:rPr>
            </w:pPr>
            <w:r w:rsidRPr="00E36005">
              <w:rPr>
                <w:rFonts w:ascii="Times New Roman" w:hAnsi="Times New Roman" w:cs="Times New Roman"/>
              </w:rPr>
              <w:t xml:space="preserve">  Prurit nasale et oculaire </w:t>
            </w:r>
          </w:p>
          <w:p w14:paraId="16A35780" w14:textId="77777777" w:rsidR="00E36005" w:rsidRPr="00E36005" w:rsidRDefault="00E36005" w:rsidP="007F1AF9">
            <w:pPr>
              <w:pStyle w:val="Paragraphedeliste"/>
              <w:spacing w:after="0"/>
              <w:ind w:left="273"/>
              <w:jc w:val="both"/>
              <w:rPr>
                <w:rFonts w:ascii="Times New Roman" w:hAnsi="Times New Roman" w:cs="Times New Roman"/>
              </w:rPr>
            </w:pPr>
            <w:r w:rsidRPr="00E36005">
              <w:rPr>
                <w:rFonts w:ascii="Times New Roman" w:hAnsi="Times New Roman" w:cs="Times New Roman"/>
              </w:rPr>
              <w:t xml:space="preserve">  Rhinorrhée </w:t>
            </w:r>
          </w:p>
          <w:p w14:paraId="1360770F" w14:textId="77777777" w:rsidR="00E36005" w:rsidRPr="0040718B" w:rsidRDefault="00E36005" w:rsidP="007F1AF9">
            <w:pPr>
              <w:pStyle w:val="Paragraphedeliste"/>
              <w:spacing w:after="0"/>
              <w:ind w:left="273"/>
              <w:jc w:val="both"/>
            </w:pPr>
            <w:r w:rsidRPr="00E36005">
              <w:rPr>
                <w:rFonts w:ascii="Times New Roman" w:hAnsi="Times New Roman" w:cs="Times New Roman"/>
              </w:rPr>
              <w:t xml:space="preserve">  Eternuement</w:t>
            </w:r>
          </w:p>
        </w:tc>
        <w:tc>
          <w:tcPr>
            <w:tcW w:w="2409" w:type="dxa"/>
            <w:tcBorders>
              <w:top w:val="single" w:sz="4" w:space="0" w:color="auto"/>
            </w:tcBorders>
          </w:tcPr>
          <w:p w14:paraId="76C43EB5" w14:textId="77777777" w:rsidR="00E36005" w:rsidRDefault="00E36005" w:rsidP="007C1360">
            <w:pPr>
              <w:pStyle w:val="Paragraphedeliste"/>
              <w:spacing w:after="0"/>
              <w:ind w:left="0"/>
              <w:jc w:val="both"/>
            </w:pPr>
          </w:p>
          <w:p w14:paraId="61A691CC"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29.4%</w:t>
            </w:r>
          </w:p>
          <w:p w14:paraId="4E343C9D"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29%</w:t>
            </w:r>
          </w:p>
          <w:p w14:paraId="45063664" w14:textId="77777777" w:rsidR="00E36005" w:rsidRPr="008D5B77" w:rsidRDefault="00E36005" w:rsidP="007C1360">
            <w:pPr>
              <w:pStyle w:val="Paragraphedeliste"/>
              <w:spacing w:after="0"/>
              <w:ind w:left="0"/>
              <w:jc w:val="both"/>
            </w:pPr>
            <w:r w:rsidRPr="00E36005">
              <w:rPr>
                <w:rFonts w:ascii="Times New Roman" w:hAnsi="Times New Roman" w:cs="Times New Roman"/>
              </w:rPr>
              <w:t>23%</w:t>
            </w:r>
          </w:p>
        </w:tc>
        <w:tc>
          <w:tcPr>
            <w:tcW w:w="2376" w:type="dxa"/>
            <w:tcBorders>
              <w:top w:val="single" w:sz="4" w:space="0" w:color="auto"/>
            </w:tcBorders>
          </w:tcPr>
          <w:p w14:paraId="1A616EA0" w14:textId="77777777" w:rsidR="00E36005" w:rsidRDefault="00E36005" w:rsidP="007C1360">
            <w:pPr>
              <w:pStyle w:val="Paragraphedeliste"/>
              <w:spacing w:after="0"/>
              <w:ind w:left="0"/>
              <w:jc w:val="both"/>
            </w:pPr>
          </w:p>
          <w:p w14:paraId="26DDB0DD" w14:textId="77777777" w:rsidR="00E36005" w:rsidRPr="00E36005" w:rsidRDefault="00C36A4D" w:rsidP="007C1360">
            <w:pPr>
              <w:pStyle w:val="Paragraphedeliste"/>
              <w:spacing w:after="0"/>
              <w:ind w:left="0"/>
              <w:jc w:val="both"/>
              <w:rPr>
                <w:rFonts w:ascii="Times New Roman" w:hAnsi="Times New Roman" w:cs="Times New Roman"/>
              </w:rPr>
            </w:pPr>
            <w:r>
              <w:rPr>
                <w:rFonts w:ascii="Times New Roman" w:hAnsi="Times New Roman" w:cs="Times New Roman"/>
              </w:rPr>
              <w:t>37.</w:t>
            </w:r>
            <w:r w:rsidR="00E36005" w:rsidRPr="00E36005">
              <w:rPr>
                <w:rFonts w:ascii="Times New Roman" w:hAnsi="Times New Roman" w:cs="Times New Roman"/>
              </w:rPr>
              <w:t>3%</w:t>
            </w:r>
          </w:p>
          <w:p w14:paraId="21D6E5BB" w14:textId="77777777" w:rsidR="00E36005" w:rsidRPr="00E36005" w:rsidRDefault="00C36A4D" w:rsidP="007C1360">
            <w:pPr>
              <w:pStyle w:val="Paragraphedeliste"/>
              <w:spacing w:after="0"/>
              <w:ind w:left="0"/>
              <w:jc w:val="both"/>
              <w:rPr>
                <w:rFonts w:ascii="Times New Roman" w:hAnsi="Times New Roman" w:cs="Times New Roman"/>
              </w:rPr>
            </w:pPr>
            <w:r>
              <w:rPr>
                <w:rFonts w:ascii="Times New Roman" w:hAnsi="Times New Roman" w:cs="Times New Roman"/>
              </w:rPr>
              <w:t>97.</w:t>
            </w:r>
            <w:r w:rsidR="00E36005" w:rsidRPr="00E36005">
              <w:rPr>
                <w:rFonts w:ascii="Times New Roman" w:hAnsi="Times New Roman" w:cs="Times New Roman"/>
              </w:rPr>
              <w:t>5%</w:t>
            </w:r>
          </w:p>
          <w:p w14:paraId="4C37E96F" w14:textId="77777777" w:rsidR="00E36005" w:rsidRPr="00117659" w:rsidRDefault="00C36A4D" w:rsidP="007C1360">
            <w:pPr>
              <w:pStyle w:val="Paragraphedeliste"/>
              <w:spacing w:after="0"/>
              <w:ind w:left="0"/>
              <w:jc w:val="both"/>
            </w:pPr>
            <w:r>
              <w:rPr>
                <w:rFonts w:ascii="Times New Roman" w:hAnsi="Times New Roman" w:cs="Times New Roman"/>
              </w:rPr>
              <w:t>97.</w:t>
            </w:r>
            <w:r w:rsidR="00E36005" w:rsidRPr="00E36005">
              <w:rPr>
                <w:rFonts w:ascii="Times New Roman" w:hAnsi="Times New Roman" w:cs="Times New Roman"/>
              </w:rPr>
              <w:t>4%</w:t>
            </w:r>
          </w:p>
        </w:tc>
      </w:tr>
      <w:tr w:rsidR="00E36005" w14:paraId="7BDDE613" w14:textId="77777777" w:rsidTr="00675B91">
        <w:trPr>
          <w:trHeight w:val="562"/>
        </w:trPr>
        <w:tc>
          <w:tcPr>
            <w:tcW w:w="3783" w:type="dxa"/>
            <w:tcBorders>
              <w:bottom w:val="single" w:sz="4" w:space="0" w:color="auto"/>
            </w:tcBorders>
          </w:tcPr>
          <w:p w14:paraId="4D8EBDBC" w14:textId="77777777" w:rsidR="00E36005" w:rsidRPr="00E36005" w:rsidRDefault="00E36005" w:rsidP="007C1360">
            <w:pPr>
              <w:pStyle w:val="Paragraphedeliste"/>
              <w:spacing w:after="0"/>
              <w:ind w:left="-11"/>
              <w:jc w:val="both"/>
              <w:rPr>
                <w:rFonts w:ascii="Times New Roman" w:hAnsi="Times New Roman" w:cs="Times New Roman"/>
              </w:rPr>
            </w:pPr>
            <w:r w:rsidRPr="00E36005">
              <w:rPr>
                <w:rFonts w:ascii="Times New Roman" w:hAnsi="Times New Roman" w:cs="Times New Roman"/>
              </w:rPr>
              <w:t>Score :</w:t>
            </w:r>
          </w:p>
          <w:p w14:paraId="7811C503" w14:textId="77777777" w:rsidR="00E36005" w:rsidRPr="00E36005" w:rsidRDefault="00037871" w:rsidP="007C1360">
            <w:pPr>
              <w:pStyle w:val="Paragraphedeliste"/>
              <w:spacing w:after="0"/>
              <w:ind w:left="273"/>
              <w:jc w:val="both"/>
              <w:rPr>
                <w:rFonts w:ascii="Times New Roman" w:hAnsi="Times New Roman" w:cs="Times New Roman"/>
              </w:rPr>
            </w:pPr>
            <w:r>
              <w:rPr>
                <w:rFonts w:ascii="Times New Roman" w:hAnsi="Times New Roman" w:cs="Times New Roman"/>
              </w:rPr>
              <w:t>≥1 vs 0</w:t>
            </w:r>
          </w:p>
          <w:p w14:paraId="5CBFFD9F" w14:textId="77777777" w:rsidR="008C724F" w:rsidRDefault="00037871" w:rsidP="007C1360">
            <w:pPr>
              <w:pStyle w:val="Paragraphedeliste"/>
              <w:spacing w:after="0"/>
              <w:ind w:left="273"/>
              <w:jc w:val="both"/>
              <w:rPr>
                <w:rFonts w:ascii="Times New Roman" w:hAnsi="Times New Roman" w:cs="Times New Roman"/>
              </w:rPr>
            </w:pPr>
            <w:r>
              <w:rPr>
                <w:rFonts w:ascii="Times New Roman" w:hAnsi="Times New Roman" w:cs="Times New Roman"/>
              </w:rPr>
              <w:t>≥2 vs &lt;2</w:t>
            </w:r>
          </w:p>
          <w:p w14:paraId="4C71AE94" w14:textId="77777777" w:rsidR="00E36005" w:rsidRDefault="00037871" w:rsidP="007C1360">
            <w:pPr>
              <w:pStyle w:val="Paragraphedeliste"/>
              <w:spacing w:after="0"/>
              <w:ind w:left="273"/>
              <w:jc w:val="both"/>
            </w:pPr>
            <w:r>
              <w:rPr>
                <w:rFonts w:ascii="Times New Roman" w:hAnsi="Times New Roman" w:cs="Times New Roman"/>
              </w:rPr>
              <w:t>≥3 vs &lt;2</w:t>
            </w:r>
          </w:p>
        </w:tc>
        <w:tc>
          <w:tcPr>
            <w:tcW w:w="2409" w:type="dxa"/>
          </w:tcPr>
          <w:p w14:paraId="40433A3C" w14:textId="77777777" w:rsidR="00E36005" w:rsidRPr="00E36005" w:rsidRDefault="00E36005" w:rsidP="007C1360">
            <w:pPr>
              <w:pStyle w:val="Paragraphedeliste"/>
              <w:spacing w:after="0"/>
              <w:ind w:left="0"/>
              <w:jc w:val="both"/>
              <w:rPr>
                <w:rFonts w:ascii="Times New Roman" w:hAnsi="Times New Roman" w:cs="Times New Roman"/>
              </w:rPr>
            </w:pPr>
          </w:p>
          <w:p w14:paraId="6E1DDACC"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78.4%</w:t>
            </w:r>
          </w:p>
          <w:p w14:paraId="0A5FBD7F"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83.3%</w:t>
            </w:r>
          </w:p>
          <w:p w14:paraId="15F56E82"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1%</w:t>
            </w:r>
          </w:p>
        </w:tc>
        <w:tc>
          <w:tcPr>
            <w:tcW w:w="2376" w:type="dxa"/>
          </w:tcPr>
          <w:p w14:paraId="039D1BA4" w14:textId="77777777" w:rsidR="00E36005" w:rsidRPr="00E36005" w:rsidRDefault="00E36005" w:rsidP="007C1360">
            <w:pPr>
              <w:pStyle w:val="Paragraphedeliste"/>
              <w:spacing w:after="0"/>
              <w:ind w:left="0"/>
              <w:jc w:val="both"/>
              <w:rPr>
                <w:rFonts w:ascii="Times New Roman" w:hAnsi="Times New Roman" w:cs="Times New Roman"/>
              </w:rPr>
            </w:pPr>
          </w:p>
          <w:p w14:paraId="3D3A0EB6" w14:textId="77777777" w:rsidR="00E36005" w:rsidRPr="00E36005" w:rsidRDefault="00C36A4D" w:rsidP="007C1360">
            <w:pPr>
              <w:pStyle w:val="Paragraphedeliste"/>
              <w:spacing w:after="0"/>
              <w:ind w:left="0"/>
              <w:jc w:val="both"/>
              <w:rPr>
                <w:rFonts w:ascii="Times New Roman" w:hAnsi="Times New Roman" w:cs="Times New Roman"/>
              </w:rPr>
            </w:pPr>
            <w:r>
              <w:rPr>
                <w:rFonts w:ascii="Times New Roman" w:hAnsi="Times New Roman" w:cs="Times New Roman"/>
              </w:rPr>
              <w:t>90.</w:t>
            </w:r>
            <w:r w:rsidR="00E36005" w:rsidRPr="00E36005">
              <w:rPr>
                <w:rFonts w:ascii="Times New Roman" w:hAnsi="Times New Roman" w:cs="Times New Roman"/>
              </w:rPr>
              <w:t>2%</w:t>
            </w:r>
          </w:p>
          <w:p w14:paraId="7753356E"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79.4%</w:t>
            </w:r>
          </w:p>
          <w:p w14:paraId="4E35AA95"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77.1%</w:t>
            </w:r>
          </w:p>
        </w:tc>
      </w:tr>
    </w:tbl>
    <w:p w14:paraId="0AD05FD7" w14:textId="77777777" w:rsidR="00E36005" w:rsidRDefault="00E36005" w:rsidP="00B73972">
      <w:pPr>
        <w:spacing w:line="360" w:lineRule="auto"/>
        <w:jc w:val="both"/>
      </w:pPr>
    </w:p>
    <w:p w14:paraId="5B11106B" w14:textId="77777777" w:rsidR="00037871" w:rsidRDefault="00037871" w:rsidP="006026F6">
      <w:pPr>
        <w:spacing w:line="276" w:lineRule="auto"/>
        <w:jc w:val="both"/>
      </w:pPr>
    </w:p>
    <w:p w14:paraId="4A811E18" w14:textId="77B99737" w:rsidR="009573A1" w:rsidRDefault="00A218C7" w:rsidP="006026F6">
      <w:pPr>
        <w:spacing w:line="276" w:lineRule="auto"/>
        <w:jc w:val="both"/>
        <w:rPr>
          <w:sz w:val="22"/>
          <w:szCs w:val="22"/>
        </w:rPr>
      </w:pPr>
      <w:r>
        <w:t xml:space="preserve">Pour confirmer la sensibilité des patients contre les allergènes, on a fait plusieurs tests avec différents agents, les résultats sont </w:t>
      </w:r>
      <w:r w:rsidR="00FB27B4">
        <w:t>représentés</w:t>
      </w:r>
      <w:r>
        <w:t xml:space="preserve"> dans le Tableau III.4.</w:t>
      </w:r>
      <w:r w:rsidR="00FB27B4">
        <w:t xml:space="preserve"> </w:t>
      </w:r>
      <w:r w:rsidR="00F339E2">
        <w:t>Dont</w:t>
      </w:r>
      <w:r w:rsidR="00FB27B4">
        <w:t xml:space="preserve"> on</w:t>
      </w:r>
      <w:r w:rsidR="00FB27B4">
        <w:t xml:space="preserve"> </w:t>
      </w:r>
      <w:r w:rsidR="001F665F">
        <w:t xml:space="preserve">constate </w:t>
      </w:r>
      <w:r>
        <w:t xml:space="preserve">que le fait </w:t>
      </w:r>
      <w:r>
        <w:lastRenderedPageBreak/>
        <w:t>de faire plusieurs test</w:t>
      </w:r>
      <w:r w:rsidR="00D73062">
        <w:t>s</w:t>
      </w:r>
      <w:r w:rsidR="00F339E2">
        <w:t xml:space="preserve"> pour un même patient </w:t>
      </w:r>
      <w:r w:rsidR="006F29F3">
        <w:t>n</w:t>
      </w:r>
      <w:r w:rsidR="00E8654F">
        <w:t>’aug</w:t>
      </w:r>
      <w:r w:rsidR="004510B5">
        <w:t>m</w:t>
      </w:r>
      <w:r w:rsidR="00E8654F">
        <w:t xml:space="preserve">ente pas </w:t>
      </w:r>
      <w:r w:rsidR="006F29F3">
        <w:t xml:space="preserve">forcément </w:t>
      </w:r>
      <w:r w:rsidR="00E8654F">
        <w:t xml:space="preserve">l’obtention </w:t>
      </w:r>
      <w:r>
        <w:t>de résultat</w:t>
      </w:r>
      <w:r w:rsidR="00D73062">
        <w:t>s</w:t>
      </w:r>
      <w:r>
        <w:t xml:space="preserve"> positif</w:t>
      </w:r>
      <w:r w:rsidR="00D73062">
        <w:t>s.</w:t>
      </w:r>
    </w:p>
    <w:p w14:paraId="566C6598" w14:textId="77777777" w:rsidR="00826B15" w:rsidRPr="00F85AED" w:rsidRDefault="00F85AED" w:rsidP="00E17682">
      <w:pPr>
        <w:pStyle w:val="Lgende"/>
        <w:spacing w:line="360" w:lineRule="auto"/>
        <w:ind w:left="284"/>
        <w:jc w:val="center"/>
        <w:rPr>
          <w:b w:val="0"/>
          <w:bCs w:val="0"/>
          <w:color w:val="auto"/>
          <w:sz w:val="22"/>
          <w:szCs w:val="22"/>
        </w:rPr>
      </w:pPr>
      <w:bookmarkStart w:id="142" w:name="_Toc113368738"/>
      <w:r w:rsidRPr="00F85AED">
        <w:rPr>
          <w:color w:val="auto"/>
          <w:sz w:val="22"/>
          <w:szCs w:val="22"/>
        </w:rPr>
        <w:t xml:space="preserve">Tableau </w:t>
      </w:r>
      <w:r w:rsidR="00492D5C">
        <w:rPr>
          <w:color w:val="auto"/>
          <w:sz w:val="22"/>
          <w:szCs w:val="22"/>
        </w:rPr>
        <w:fldChar w:fldCharType="begin"/>
      </w:r>
      <w:r w:rsidR="006026F6">
        <w:rPr>
          <w:color w:val="auto"/>
          <w:sz w:val="22"/>
          <w:szCs w:val="22"/>
        </w:rPr>
        <w:instrText xml:space="preserve"> STYLEREF 1 \s </w:instrText>
      </w:r>
      <w:r w:rsidR="00492D5C">
        <w:rPr>
          <w:color w:val="auto"/>
          <w:sz w:val="22"/>
          <w:szCs w:val="22"/>
        </w:rPr>
        <w:fldChar w:fldCharType="separate"/>
      </w:r>
      <w:r w:rsidR="006026F6">
        <w:rPr>
          <w:noProof/>
          <w:color w:val="auto"/>
          <w:sz w:val="22"/>
          <w:szCs w:val="22"/>
          <w:cs/>
        </w:rPr>
        <w:t>‎</w:t>
      </w:r>
      <w:r w:rsidR="006026F6">
        <w:rPr>
          <w:noProof/>
          <w:color w:val="auto"/>
          <w:sz w:val="22"/>
          <w:szCs w:val="22"/>
        </w:rPr>
        <w:t>III</w:t>
      </w:r>
      <w:r w:rsidR="00492D5C">
        <w:rPr>
          <w:color w:val="auto"/>
          <w:sz w:val="22"/>
          <w:szCs w:val="22"/>
        </w:rPr>
        <w:fldChar w:fldCharType="end"/>
      </w:r>
      <w:r w:rsidR="006026F6">
        <w:rPr>
          <w:color w:val="auto"/>
          <w:sz w:val="22"/>
          <w:szCs w:val="22"/>
        </w:rPr>
        <w:t>.</w:t>
      </w:r>
      <w:r w:rsidR="00492D5C">
        <w:rPr>
          <w:color w:val="auto"/>
          <w:sz w:val="22"/>
          <w:szCs w:val="22"/>
        </w:rPr>
        <w:fldChar w:fldCharType="begin"/>
      </w:r>
      <w:r w:rsidR="006026F6">
        <w:rPr>
          <w:color w:val="auto"/>
          <w:sz w:val="22"/>
          <w:szCs w:val="22"/>
        </w:rPr>
        <w:instrText xml:space="preserve"> SEQ Tableau \* ARABIC \s 1 </w:instrText>
      </w:r>
      <w:r w:rsidR="00492D5C">
        <w:rPr>
          <w:color w:val="auto"/>
          <w:sz w:val="22"/>
          <w:szCs w:val="22"/>
        </w:rPr>
        <w:fldChar w:fldCharType="separate"/>
      </w:r>
      <w:r w:rsidR="009B2985">
        <w:rPr>
          <w:noProof/>
          <w:color w:val="auto"/>
          <w:sz w:val="22"/>
          <w:szCs w:val="22"/>
        </w:rPr>
        <w:t>4</w:t>
      </w:r>
      <w:r w:rsidR="00492D5C">
        <w:rPr>
          <w:color w:val="auto"/>
          <w:sz w:val="22"/>
          <w:szCs w:val="22"/>
        </w:rPr>
        <w:fldChar w:fldCharType="end"/>
      </w:r>
      <w:r w:rsidRPr="00F85AED">
        <w:rPr>
          <w:b w:val="0"/>
          <w:bCs w:val="0"/>
          <w:color w:val="auto"/>
          <w:sz w:val="22"/>
          <w:szCs w:val="22"/>
        </w:rPr>
        <w:t xml:space="preserve">: </w:t>
      </w:r>
      <w:r w:rsidR="005E3EAA" w:rsidRPr="005E3EAA">
        <w:rPr>
          <w:b w:val="0"/>
          <w:bCs w:val="0"/>
          <w:color w:val="auto"/>
          <w:sz w:val="22"/>
          <w:szCs w:val="22"/>
        </w:rPr>
        <w:t>Nombre de test positif par patient</w:t>
      </w:r>
      <w:bookmarkEnd w:id="142"/>
    </w:p>
    <w:tbl>
      <w:tblPr>
        <w:tblStyle w:val="Grilledutableau"/>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2"/>
        <w:gridCol w:w="3976"/>
      </w:tblGrid>
      <w:tr w:rsidR="004F599B" w14:paraId="1B3631AD" w14:textId="77777777" w:rsidTr="00F678BA">
        <w:trPr>
          <w:trHeight w:val="393"/>
          <w:jc w:val="center"/>
        </w:trPr>
        <w:tc>
          <w:tcPr>
            <w:tcW w:w="4142" w:type="dxa"/>
            <w:tcBorders>
              <w:bottom w:val="single" w:sz="4" w:space="0" w:color="auto"/>
            </w:tcBorders>
          </w:tcPr>
          <w:p w14:paraId="1782611F" w14:textId="77777777" w:rsidR="004F599B" w:rsidRDefault="00BD72B1" w:rsidP="007C1360">
            <w:pPr>
              <w:spacing w:line="276" w:lineRule="auto"/>
              <w:jc w:val="both"/>
            </w:pPr>
            <w:r w:rsidRPr="00BD72B1">
              <w:t>Nombre de test par patient, n (%)</w:t>
            </w:r>
          </w:p>
        </w:tc>
        <w:tc>
          <w:tcPr>
            <w:tcW w:w="3976" w:type="dxa"/>
            <w:tcBorders>
              <w:bottom w:val="single" w:sz="4" w:space="0" w:color="auto"/>
            </w:tcBorders>
          </w:tcPr>
          <w:p w14:paraId="7FD4A11F" w14:textId="77777777" w:rsidR="004F599B" w:rsidRDefault="00D11811" w:rsidP="007C1360">
            <w:pPr>
              <w:spacing w:line="276" w:lineRule="auto"/>
              <w:jc w:val="both"/>
            </w:pPr>
            <w:r>
              <w:t xml:space="preserve">Résultat </w:t>
            </w:r>
            <w:r w:rsidR="004F599B">
              <w:t xml:space="preserve">Positif </w:t>
            </w:r>
            <w:r w:rsidR="005D7C9A">
              <w:t>du test</w:t>
            </w:r>
          </w:p>
        </w:tc>
      </w:tr>
      <w:tr w:rsidR="004F599B" w14:paraId="0F65C0E3" w14:textId="77777777" w:rsidTr="00F678BA">
        <w:trPr>
          <w:trHeight w:val="1403"/>
          <w:jc w:val="center"/>
        </w:trPr>
        <w:tc>
          <w:tcPr>
            <w:tcW w:w="4142" w:type="dxa"/>
            <w:tcBorders>
              <w:top w:val="single" w:sz="4" w:space="0" w:color="auto"/>
            </w:tcBorders>
          </w:tcPr>
          <w:p w14:paraId="091C86CD" w14:textId="4BBCA1FF" w:rsidR="00F678BA" w:rsidRDefault="00D32CEC" w:rsidP="007C1360">
            <w:pPr>
              <w:spacing w:line="276" w:lineRule="auto"/>
              <w:ind w:left="99" w:hanging="99"/>
              <w:jc w:val="both"/>
            </w:pPr>
            <w:r>
              <w:t>1</w:t>
            </w:r>
          </w:p>
          <w:p w14:paraId="266C2EDB" w14:textId="2211DA57" w:rsidR="009D3B5D" w:rsidRDefault="00D32CEC" w:rsidP="007C1360">
            <w:pPr>
              <w:spacing w:line="276" w:lineRule="auto"/>
              <w:ind w:left="99" w:hanging="99"/>
              <w:jc w:val="both"/>
            </w:pPr>
            <w:r>
              <w:t>2</w:t>
            </w:r>
          </w:p>
          <w:p w14:paraId="1F4E4CDF" w14:textId="5C4229B6" w:rsidR="009D3B5D" w:rsidRDefault="00D32CEC" w:rsidP="007C1360">
            <w:pPr>
              <w:spacing w:line="276" w:lineRule="auto"/>
              <w:ind w:left="99" w:hanging="99"/>
              <w:jc w:val="both"/>
            </w:pPr>
            <w:r>
              <w:t>3</w:t>
            </w:r>
          </w:p>
          <w:p w14:paraId="19E7BB2A" w14:textId="44B774E7" w:rsidR="00F678BA" w:rsidRDefault="00C522EB" w:rsidP="007C1360">
            <w:pPr>
              <w:spacing w:line="276" w:lineRule="auto"/>
              <w:ind w:left="99" w:hanging="99"/>
              <w:jc w:val="both"/>
            </w:pPr>
            <w:r>
              <w:t>Plus que</w:t>
            </w:r>
            <w:r>
              <w:t xml:space="preserve"> </w:t>
            </w:r>
            <w:r>
              <w:t>4</w:t>
            </w:r>
          </w:p>
        </w:tc>
        <w:tc>
          <w:tcPr>
            <w:tcW w:w="3976" w:type="dxa"/>
            <w:tcBorders>
              <w:top w:val="single" w:sz="4" w:space="0" w:color="auto"/>
            </w:tcBorders>
          </w:tcPr>
          <w:p w14:paraId="6A03FDEA" w14:textId="77777777" w:rsidR="004F599B" w:rsidRDefault="00C36A4D" w:rsidP="007C1360">
            <w:pPr>
              <w:pStyle w:val="Paragraphedeliste"/>
              <w:spacing w:after="0"/>
              <w:ind w:left="0"/>
              <w:jc w:val="both"/>
            </w:pPr>
            <w:r>
              <w:t>105 (30.</w:t>
            </w:r>
            <w:r w:rsidR="00FC08D4">
              <w:t>3</w:t>
            </w:r>
            <w:r w:rsidR="00D11811">
              <w:t>)</w:t>
            </w:r>
          </w:p>
          <w:p w14:paraId="3630FB09" w14:textId="77777777" w:rsidR="004F599B" w:rsidRPr="00826B15" w:rsidRDefault="00FC08D4" w:rsidP="007C1360">
            <w:pPr>
              <w:pStyle w:val="Paragraphedeliste"/>
              <w:spacing w:after="0"/>
              <w:ind w:left="0"/>
              <w:jc w:val="both"/>
            </w:pPr>
            <w:r>
              <w:t>45</w:t>
            </w:r>
            <w:r w:rsidR="00D11811">
              <w:t xml:space="preserve"> (</w:t>
            </w:r>
            <w:r w:rsidR="00C36A4D">
              <w:t>20.</w:t>
            </w:r>
            <w:r>
              <w:t>5</w:t>
            </w:r>
            <w:r w:rsidR="004F599B">
              <w:t>)</w:t>
            </w:r>
          </w:p>
          <w:p w14:paraId="101B59DF" w14:textId="77777777" w:rsidR="004F599B" w:rsidRPr="00826B15" w:rsidRDefault="00C36A4D" w:rsidP="007C1360">
            <w:pPr>
              <w:pStyle w:val="Paragraphedeliste"/>
              <w:spacing w:after="0"/>
              <w:ind w:left="0"/>
              <w:jc w:val="both"/>
            </w:pPr>
            <w:r>
              <w:t>26 (19.</w:t>
            </w:r>
            <w:r w:rsidR="00FC08D4">
              <w:t>7</w:t>
            </w:r>
            <w:r w:rsidR="004F599B">
              <w:t>)</w:t>
            </w:r>
          </w:p>
          <w:p w14:paraId="04536C13" w14:textId="77777777" w:rsidR="004F599B" w:rsidRDefault="00C36A4D" w:rsidP="007C1360">
            <w:pPr>
              <w:pStyle w:val="Paragraphedeliste"/>
              <w:spacing w:after="0"/>
              <w:ind w:left="0"/>
              <w:jc w:val="both"/>
            </w:pPr>
            <w:r>
              <w:t>28 (11.</w:t>
            </w:r>
            <w:r w:rsidR="00FC08D4">
              <w:t>49</w:t>
            </w:r>
            <w:r w:rsidR="004F599B">
              <w:t>)</w:t>
            </w:r>
          </w:p>
        </w:tc>
      </w:tr>
    </w:tbl>
    <w:p w14:paraId="4DA58FD8" w14:textId="17C294D5" w:rsidR="00E17682" w:rsidRPr="00E17682" w:rsidRDefault="000C1CFB" w:rsidP="00B60097">
      <w:pPr>
        <w:pStyle w:val="Titre3"/>
      </w:pPr>
      <w:bookmarkStart w:id="143" w:name="_Toc112850123"/>
      <w:bookmarkStart w:id="144" w:name="_Toc113368679"/>
      <w:r w:rsidRPr="00717D0A">
        <w:t xml:space="preserve">Distribution des </w:t>
      </w:r>
      <w:r>
        <w:t xml:space="preserve">familles d’agents </w:t>
      </w:r>
      <w:r w:rsidRPr="00717D0A">
        <w:t>en fonction des résultats d</w:t>
      </w:r>
      <w:bookmarkEnd w:id="143"/>
      <w:r w:rsidR="00B60097">
        <w:t xml:space="preserve">e </w:t>
      </w:r>
      <w:r w:rsidR="004611E4">
        <w:t xml:space="preserve">la </w:t>
      </w:r>
      <w:r w:rsidR="00B60097">
        <w:t>rhinomanométrie</w:t>
      </w:r>
      <w:bookmarkEnd w:id="144"/>
    </w:p>
    <w:p w14:paraId="638C20F7" w14:textId="26F4B897" w:rsidR="000268BE" w:rsidRPr="008E681B" w:rsidRDefault="000268BE" w:rsidP="000268BE">
      <w:pPr>
        <w:jc w:val="both"/>
        <w:rPr>
          <w:strike/>
          <w:color w:val="FF0000"/>
          <w:rPrChange w:id="145" w:author="BENKHALLOUF Youssef (EXT) ResgCftScrDef" w:date="2022-09-16T00:27:00Z">
            <w:rPr/>
          </w:rPrChange>
        </w:rPr>
      </w:pPr>
      <w:r w:rsidRPr="008E681B">
        <w:rPr>
          <w:strike/>
          <w:color w:val="FF0000"/>
          <w:rPrChange w:id="146" w:author="BENKHALLOUF Youssef (EXT) ResgCftScrDef" w:date="2022-09-16T00:27:00Z">
            <w:rPr/>
          </w:rPrChange>
        </w:rPr>
        <w:t xml:space="preserve">Le tableau III.5 </w:t>
      </w:r>
      <w:del w:id="147" w:author="BENKHALLOUF Youssef (EXT) ResgCftScrDef" w:date="2022-09-16T00:19:00Z">
        <w:r w:rsidRPr="008E681B" w:rsidDel="00D07ABB">
          <w:rPr>
            <w:strike/>
            <w:color w:val="FF0000"/>
            <w:rPrChange w:id="148" w:author="BENKHALLOUF Youssef (EXT) ResgCftScrDef" w:date="2022-09-16T00:27:00Z">
              <w:rPr/>
            </w:rPrChange>
          </w:rPr>
          <w:delText>re</w:delText>
        </w:r>
      </w:del>
      <w:r w:rsidRPr="008E681B">
        <w:rPr>
          <w:strike/>
          <w:color w:val="FF0000"/>
          <w:rPrChange w:id="149" w:author="BENKHALLOUF Youssef (EXT) ResgCftScrDef" w:date="2022-09-16T00:27:00Z">
            <w:rPr/>
          </w:rPrChange>
        </w:rPr>
        <w:t>présente les résultats de la rhinomanométrie en fonction des familles et sous familles des agents testés, on remarque que pour la famille de chimie BPM</w:t>
      </w:r>
      <w:ins w:id="150" w:author="BENKHALLOUF Youssef (EXT) ResgCftScrDef" w:date="2022-09-16T00:20:00Z">
        <w:r w:rsidR="00D07ABB" w:rsidRPr="008E681B">
          <w:rPr>
            <w:strike/>
            <w:color w:val="FF0000"/>
            <w:rPrChange w:id="151" w:author="BENKHALLOUF Youssef (EXT) ResgCftScrDef" w:date="2022-09-16T00:27:00Z">
              <w:rPr/>
            </w:rPrChange>
          </w:rPr>
          <w:t xml:space="preserve"> </w:t>
        </w:r>
      </w:ins>
      <w:ins w:id="152" w:author="BENKHALLOUF Youssef (EXT) ResgCftScrDef" w:date="2022-09-16T00:21:00Z">
        <w:r w:rsidR="00F85148" w:rsidRPr="008E681B">
          <w:rPr>
            <w:strike/>
            <w:color w:val="FF0000"/>
            <w:rPrChange w:id="153" w:author="BENKHALLOUF Youssef (EXT) ResgCftScrDef" w:date="2022-09-16T00:27:00Z">
              <w:rPr/>
            </w:rPrChange>
          </w:rPr>
          <w:t>environ</w:t>
        </w:r>
      </w:ins>
      <w:del w:id="154" w:author="BENKHALLOUF Youssef (EXT) ResgCftScrDef" w:date="2022-09-16T00:20:00Z">
        <w:r w:rsidRPr="008E681B" w:rsidDel="00D07ABB">
          <w:rPr>
            <w:strike/>
            <w:color w:val="FF0000"/>
            <w:rPrChange w:id="155" w:author="BENKHALLOUF Youssef (EXT) ResgCftScrDef" w:date="2022-09-16T00:27:00Z">
              <w:rPr/>
            </w:rPrChange>
          </w:rPr>
          <w:delText xml:space="preserve"> ,</w:delText>
        </w:r>
      </w:del>
      <w:r w:rsidRPr="008E681B">
        <w:rPr>
          <w:strike/>
          <w:color w:val="FF0000"/>
          <w:rPrChange w:id="156" w:author="BENKHALLOUF Youssef (EXT) ResgCftScrDef" w:date="2022-09-16T00:27:00Z">
            <w:rPr/>
          </w:rPrChange>
        </w:rPr>
        <w:t>30% des cas positifs sont sensibles à l’aldéhyde et Amm-Quat,</w:t>
      </w:r>
      <w:ins w:id="157" w:author="BENKHALLOUF Youssef (EXT) ResgCftScrDef" w:date="2022-09-16T00:20:00Z">
        <w:r w:rsidR="00707F7E" w:rsidRPr="008E681B">
          <w:rPr>
            <w:strike/>
            <w:color w:val="FF0000"/>
            <w:rPrChange w:id="158" w:author="BENKHALLOUF Youssef (EXT) ResgCftScrDef" w:date="2022-09-16T00:27:00Z">
              <w:rPr/>
            </w:rPrChange>
          </w:rPr>
          <w:t xml:space="preserve"> </w:t>
        </w:r>
      </w:ins>
      <w:r w:rsidRPr="008E681B">
        <w:rPr>
          <w:strike/>
          <w:color w:val="FF0000"/>
          <w:rPrChange w:id="159" w:author="BENKHALLOUF Youssef (EXT) ResgCftScrDef" w:date="2022-09-16T00:27:00Z">
            <w:rPr/>
          </w:rPrChange>
        </w:rPr>
        <w:t xml:space="preserve">et </w:t>
      </w:r>
      <w:del w:id="160" w:author="BENKHALLOUF Youssef (EXT) ResgCftScrDef" w:date="2022-09-16T00:22:00Z">
        <w:r w:rsidRPr="008E681B" w:rsidDel="006E738E">
          <w:rPr>
            <w:strike/>
            <w:color w:val="FF0000"/>
            <w:rPrChange w:id="161" w:author="BENKHALLOUF Youssef (EXT) ResgCftScrDef" w:date="2022-09-16T00:27:00Z">
              <w:rPr/>
            </w:rPrChange>
          </w:rPr>
          <w:delText>20</w:delText>
        </w:r>
      </w:del>
      <w:ins w:id="162" w:author="BENKHALLOUF Youssef (EXT) ResgCftScrDef" w:date="2022-09-16T00:26:00Z">
        <w:r w:rsidR="00450AF8" w:rsidRPr="008E681B">
          <w:rPr>
            <w:strike/>
            <w:color w:val="FF0000"/>
            <w:rPrChange w:id="163" w:author="BENKHALLOUF Youssef (EXT) ResgCftScrDef" w:date="2022-09-16T00:27:00Z">
              <w:rPr/>
            </w:rPrChange>
          </w:rPr>
          <w:t>42</w:t>
        </w:r>
      </w:ins>
      <w:r w:rsidRPr="008E681B">
        <w:rPr>
          <w:strike/>
          <w:color w:val="FF0000"/>
          <w:rPrChange w:id="164" w:author="BENKHALLOUF Youssef (EXT) ResgCftScrDef" w:date="2022-09-16T00:27:00Z">
            <w:rPr/>
          </w:rPrChange>
        </w:rPr>
        <w:t>%  sont sensibles à l’EDTA.</w:t>
      </w:r>
    </w:p>
    <w:p w14:paraId="11D99939" w14:textId="77777777" w:rsidR="000268BE" w:rsidRPr="008E681B" w:rsidRDefault="000268BE" w:rsidP="000268BE">
      <w:pPr>
        <w:spacing w:line="276" w:lineRule="auto"/>
        <w:jc w:val="both"/>
        <w:rPr>
          <w:strike/>
          <w:color w:val="FF0000"/>
          <w:rPrChange w:id="165" w:author="BENKHALLOUF Youssef (EXT) ResgCftScrDef" w:date="2022-09-16T00:27:00Z">
            <w:rPr/>
          </w:rPrChange>
        </w:rPr>
      </w:pPr>
      <w:r w:rsidRPr="008E681B">
        <w:rPr>
          <w:strike/>
          <w:color w:val="FF0000"/>
          <w:rPrChange w:id="166" w:author="BENKHALLOUF Youssef (EXT) ResgCftScrDef" w:date="2022-09-16T00:27:00Z">
            <w:rPr/>
          </w:rPrChange>
        </w:rPr>
        <w:t>Pour la famille végétale HPM, on constate que  45.5% des cas positifs sont  sensibles à la farine et 22.9  sont sensibles au végétal. Pour la famille animale on a 50%  des cas positifs sont sensibles à cet agent.  Pour les familles d’agent non classable, les cas positifs, sont  fortement sensibles à la famille cosmétique et les nettoyants de la famille produit (26.3% et 22.2%), par rapport aux autres familles de cette catégorie.</w:t>
      </w:r>
    </w:p>
    <w:p w14:paraId="63D7CBFD" w14:textId="77777777" w:rsidR="0046422C" w:rsidRDefault="0046422C" w:rsidP="000268BE">
      <w:pPr>
        <w:spacing w:line="276" w:lineRule="auto"/>
        <w:jc w:val="both"/>
      </w:pPr>
    </w:p>
    <w:p w14:paraId="68B99029" w14:textId="37A9BD9C" w:rsidR="0046422C" w:rsidRDefault="0046422C" w:rsidP="0046422C">
      <w:pPr>
        <w:pStyle w:val="Lgende"/>
        <w:spacing w:line="360" w:lineRule="auto"/>
        <w:jc w:val="center"/>
        <w:rPr>
          <w:b w:val="0"/>
          <w:bCs w:val="0"/>
          <w:color w:val="auto"/>
          <w:sz w:val="22"/>
          <w:szCs w:val="22"/>
        </w:rPr>
      </w:pPr>
      <w:r w:rsidRPr="00F85AED">
        <w:rPr>
          <w:color w:val="auto"/>
          <w:sz w:val="22"/>
          <w:szCs w:val="22"/>
        </w:rPr>
        <w:t xml:space="preserve">Tableau </w:t>
      </w:r>
      <w:r w:rsidR="00492D5C">
        <w:rPr>
          <w:color w:val="auto"/>
          <w:sz w:val="22"/>
          <w:szCs w:val="22"/>
        </w:rPr>
        <w:fldChar w:fldCharType="begin"/>
      </w:r>
      <w:r>
        <w:rPr>
          <w:color w:val="auto"/>
          <w:sz w:val="22"/>
          <w:szCs w:val="22"/>
        </w:rPr>
        <w:instrText xml:space="preserve"> STYLEREF 1 \s </w:instrText>
      </w:r>
      <w:r w:rsidR="00492D5C">
        <w:rPr>
          <w:color w:val="auto"/>
          <w:sz w:val="22"/>
          <w:szCs w:val="22"/>
        </w:rPr>
        <w:fldChar w:fldCharType="separate"/>
      </w:r>
      <w:r>
        <w:rPr>
          <w:noProof/>
          <w:color w:val="auto"/>
          <w:sz w:val="22"/>
          <w:szCs w:val="22"/>
          <w:cs/>
        </w:rPr>
        <w:t>‎</w:t>
      </w:r>
      <w:r>
        <w:rPr>
          <w:noProof/>
          <w:color w:val="auto"/>
          <w:sz w:val="22"/>
          <w:szCs w:val="22"/>
        </w:rPr>
        <w:t>III</w:t>
      </w:r>
      <w:r w:rsidR="00492D5C">
        <w:rPr>
          <w:color w:val="auto"/>
          <w:sz w:val="22"/>
          <w:szCs w:val="22"/>
        </w:rPr>
        <w:fldChar w:fldCharType="end"/>
      </w:r>
      <w:r>
        <w:rPr>
          <w:color w:val="auto"/>
          <w:sz w:val="22"/>
          <w:szCs w:val="22"/>
        </w:rPr>
        <w:t>.</w:t>
      </w:r>
      <w:r w:rsidR="00492D5C">
        <w:rPr>
          <w:color w:val="auto"/>
          <w:sz w:val="22"/>
          <w:szCs w:val="22"/>
        </w:rPr>
        <w:fldChar w:fldCharType="begin"/>
      </w:r>
      <w:r>
        <w:rPr>
          <w:color w:val="auto"/>
          <w:sz w:val="22"/>
          <w:szCs w:val="22"/>
        </w:rPr>
        <w:instrText xml:space="preserve"> SEQ Tableau \* ARABIC \s 1 </w:instrText>
      </w:r>
      <w:r w:rsidR="00492D5C">
        <w:rPr>
          <w:color w:val="auto"/>
          <w:sz w:val="22"/>
          <w:szCs w:val="22"/>
        </w:rPr>
        <w:fldChar w:fldCharType="separate"/>
      </w:r>
      <w:r>
        <w:rPr>
          <w:noProof/>
          <w:color w:val="auto"/>
          <w:sz w:val="22"/>
          <w:szCs w:val="22"/>
        </w:rPr>
        <w:t>5</w:t>
      </w:r>
      <w:r w:rsidR="00492D5C">
        <w:rPr>
          <w:color w:val="auto"/>
          <w:sz w:val="22"/>
          <w:szCs w:val="22"/>
        </w:rPr>
        <w:fldChar w:fldCharType="end"/>
      </w:r>
      <w:r w:rsidRPr="00F85AED">
        <w:rPr>
          <w:b w:val="0"/>
          <w:bCs w:val="0"/>
          <w:color w:val="auto"/>
          <w:sz w:val="22"/>
          <w:szCs w:val="22"/>
        </w:rPr>
        <w:t>: Distribution des familles et sous familles des agents testé</w:t>
      </w:r>
      <w:r w:rsidR="00C7581C">
        <w:rPr>
          <w:b w:val="0"/>
          <w:bCs w:val="0"/>
          <w:color w:val="auto"/>
          <w:sz w:val="22"/>
          <w:szCs w:val="22"/>
        </w:rPr>
        <w:t>s</w:t>
      </w:r>
      <w:r w:rsidRPr="00F85AED">
        <w:rPr>
          <w:b w:val="0"/>
          <w:bCs w:val="0"/>
          <w:color w:val="auto"/>
          <w:sz w:val="22"/>
          <w:szCs w:val="22"/>
        </w:rPr>
        <w:t xml:space="preserve"> en fonction des résultats </w:t>
      </w:r>
      <w:r>
        <w:rPr>
          <w:b w:val="0"/>
          <w:bCs w:val="0"/>
          <w:color w:val="auto"/>
          <w:sz w:val="22"/>
          <w:szCs w:val="22"/>
        </w:rPr>
        <w:t>de</w:t>
      </w:r>
      <w:r w:rsidR="00C95294">
        <w:rPr>
          <w:b w:val="0"/>
          <w:bCs w:val="0"/>
          <w:color w:val="auto"/>
          <w:sz w:val="22"/>
          <w:szCs w:val="22"/>
        </w:rPr>
        <w:t xml:space="preserve"> </w:t>
      </w:r>
      <w:r w:rsidR="00C7581C">
        <w:rPr>
          <w:b w:val="0"/>
          <w:bCs w:val="0"/>
          <w:color w:val="auto"/>
          <w:sz w:val="22"/>
          <w:szCs w:val="22"/>
        </w:rPr>
        <w:t xml:space="preserve">la </w:t>
      </w:r>
      <w:r w:rsidRPr="00B60097">
        <w:rPr>
          <w:b w:val="0"/>
          <w:bCs w:val="0"/>
          <w:color w:val="auto"/>
          <w:sz w:val="22"/>
          <w:szCs w:val="22"/>
        </w:rPr>
        <w:t>rhinomanométr</w:t>
      </w:r>
      <w:r>
        <w:rPr>
          <w:b w:val="0"/>
          <w:bCs w:val="0"/>
          <w:color w:val="auto"/>
          <w:sz w:val="22"/>
          <w:szCs w:val="22"/>
        </w:rPr>
        <w:t>ie</w:t>
      </w:r>
    </w:p>
    <w:p w14:paraId="31DC5A46" w14:textId="77777777" w:rsidR="000268BE" w:rsidRPr="000268BE" w:rsidRDefault="000268BE" w:rsidP="000268BE">
      <w:pPr>
        <w:spacing w:line="276" w:lineRule="auto"/>
        <w:jc w:val="both"/>
      </w:pP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2489"/>
        <w:gridCol w:w="3071"/>
      </w:tblGrid>
      <w:tr w:rsidR="00967F64" w14:paraId="4B22A8E1" w14:textId="77777777" w:rsidTr="007712A8">
        <w:tc>
          <w:tcPr>
            <w:tcW w:w="3652" w:type="dxa"/>
            <w:tcBorders>
              <w:bottom w:val="single" w:sz="4" w:space="0" w:color="auto"/>
            </w:tcBorders>
          </w:tcPr>
          <w:p w14:paraId="6D80000D" w14:textId="77777777" w:rsidR="00967F64" w:rsidRDefault="00967F64" w:rsidP="007C1360">
            <w:pPr>
              <w:spacing w:line="276" w:lineRule="auto"/>
              <w:jc w:val="both"/>
            </w:pPr>
          </w:p>
        </w:tc>
        <w:tc>
          <w:tcPr>
            <w:tcW w:w="2489" w:type="dxa"/>
            <w:tcBorders>
              <w:bottom w:val="single" w:sz="4" w:space="0" w:color="auto"/>
            </w:tcBorders>
          </w:tcPr>
          <w:p w14:paraId="628EDDA5" w14:textId="4449516D" w:rsidR="00967F64" w:rsidRPr="00967F64" w:rsidRDefault="00C7581C" w:rsidP="00C7581C">
            <w:pPr>
              <w:spacing w:line="276" w:lineRule="auto"/>
              <w:jc w:val="center"/>
              <w:rPr>
                <w:b/>
                <w:bCs/>
              </w:rPr>
            </w:pPr>
            <w:r>
              <w:rPr>
                <w:b/>
                <w:bCs/>
              </w:rPr>
              <w:t xml:space="preserve">TPN </w:t>
            </w:r>
            <w:r w:rsidR="00967F64" w:rsidRPr="00967F64">
              <w:rPr>
                <w:b/>
                <w:bCs/>
              </w:rPr>
              <w:t>négatif</w:t>
            </w:r>
          </w:p>
        </w:tc>
        <w:tc>
          <w:tcPr>
            <w:tcW w:w="3071" w:type="dxa"/>
            <w:tcBorders>
              <w:bottom w:val="single" w:sz="4" w:space="0" w:color="auto"/>
            </w:tcBorders>
          </w:tcPr>
          <w:p w14:paraId="1DD9E493" w14:textId="742C8798" w:rsidR="00967F64" w:rsidRPr="00967F64" w:rsidRDefault="00C7581C" w:rsidP="00C7581C">
            <w:pPr>
              <w:spacing w:line="276" w:lineRule="auto"/>
              <w:jc w:val="center"/>
              <w:rPr>
                <w:b/>
                <w:bCs/>
              </w:rPr>
            </w:pPr>
            <w:r>
              <w:rPr>
                <w:b/>
                <w:bCs/>
              </w:rPr>
              <w:t>TPN</w:t>
            </w:r>
            <w:r w:rsidRPr="00967F64">
              <w:rPr>
                <w:b/>
                <w:bCs/>
              </w:rPr>
              <w:t xml:space="preserve"> </w:t>
            </w:r>
            <w:r w:rsidR="00967F64" w:rsidRPr="00967F64">
              <w:rPr>
                <w:b/>
                <w:bCs/>
              </w:rPr>
              <w:t>positif</w:t>
            </w:r>
          </w:p>
        </w:tc>
      </w:tr>
      <w:tr w:rsidR="00967F64" w14:paraId="04CCA128" w14:textId="77777777" w:rsidTr="003E7619">
        <w:trPr>
          <w:trHeight w:val="425"/>
        </w:trPr>
        <w:tc>
          <w:tcPr>
            <w:tcW w:w="3652" w:type="dxa"/>
            <w:tcBorders>
              <w:top w:val="single" w:sz="4" w:space="0" w:color="auto"/>
              <w:bottom w:val="single" w:sz="4" w:space="0" w:color="auto"/>
            </w:tcBorders>
          </w:tcPr>
          <w:p w14:paraId="0BB5928A" w14:textId="77777777" w:rsidR="00967F64" w:rsidRDefault="00967F64" w:rsidP="007C1360">
            <w:pPr>
              <w:spacing w:line="276" w:lineRule="auto"/>
              <w:jc w:val="both"/>
              <w:rPr>
                <w:b/>
                <w:bCs/>
              </w:rPr>
            </w:pPr>
          </w:p>
          <w:p w14:paraId="4FC36098" w14:textId="77777777" w:rsidR="00967F64" w:rsidRDefault="00E54B05" w:rsidP="00E54B05">
            <w:pPr>
              <w:spacing w:line="276" w:lineRule="auto"/>
              <w:jc w:val="both"/>
            </w:pPr>
            <w:r>
              <w:rPr>
                <w:b/>
                <w:bCs/>
              </w:rPr>
              <w:t>Agents bas</w:t>
            </w:r>
            <w:r w:rsidR="00967F64" w:rsidRPr="00967F64">
              <w:rPr>
                <w:b/>
                <w:bCs/>
              </w:rPr>
              <w:t>PM (n, %)</w:t>
            </w:r>
          </w:p>
          <w:p w14:paraId="155D845C" w14:textId="77777777" w:rsidR="00967F64" w:rsidRPr="007C1360" w:rsidRDefault="00967F64" w:rsidP="00FC1E69">
            <w:pPr>
              <w:spacing w:line="276" w:lineRule="auto"/>
              <w:ind w:left="284"/>
              <w:jc w:val="both"/>
            </w:pPr>
            <w:r w:rsidRPr="007C1360">
              <w:t xml:space="preserve">Chimie </w:t>
            </w:r>
          </w:p>
          <w:p w14:paraId="3FAB686E" w14:textId="77777777" w:rsidR="00967F64" w:rsidRPr="007C1360" w:rsidRDefault="00967F64" w:rsidP="00FC1E69">
            <w:pPr>
              <w:spacing w:line="276" w:lineRule="auto"/>
              <w:ind w:left="567"/>
              <w:jc w:val="both"/>
            </w:pPr>
            <w:r w:rsidRPr="007C1360">
              <w:t>Aldéhyde</w:t>
            </w:r>
          </w:p>
          <w:p w14:paraId="2DD227D7" w14:textId="77777777" w:rsidR="00967F64" w:rsidRPr="007C1360" w:rsidRDefault="00967F64" w:rsidP="00FC1E69">
            <w:pPr>
              <w:spacing w:line="276" w:lineRule="auto"/>
              <w:ind w:left="567"/>
              <w:jc w:val="both"/>
            </w:pPr>
            <w:r w:rsidRPr="007C1360">
              <w:t>Amine</w:t>
            </w:r>
          </w:p>
          <w:p w14:paraId="724F41D0" w14:textId="77777777" w:rsidR="00967F64" w:rsidRPr="007C1360" w:rsidRDefault="00967F64" w:rsidP="00FC1E69">
            <w:pPr>
              <w:spacing w:line="276" w:lineRule="auto"/>
              <w:ind w:left="567"/>
              <w:jc w:val="both"/>
            </w:pPr>
            <w:r w:rsidRPr="007C1360">
              <w:t>Amm-Quat</w:t>
            </w:r>
          </w:p>
          <w:p w14:paraId="659CB92E" w14:textId="77777777" w:rsidR="00967F64" w:rsidRPr="007C1360" w:rsidRDefault="00967F64" w:rsidP="00FC1E69">
            <w:pPr>
              <w:spacing w:line="276" w:lineRule="auto"/>
              <w:ind w:left="567"/>
              <w:jc w:val="both"/>
            </w:pPr>
            <w:r w:rsidRPr="007C1360">
              <w:t>Persulfate</w:t>
            </w:r>
          </w:p>
          <w:p w14:paraId="4878F3D9" w14:textId="77777777" w:rsidR="00967F64" w:rsidRPr="007C1360" w:rsidRDefault="00967F64" w:rsidP="00FC1E69">
            <w:pPr>
              <w:spacing w:line="276" w:lineRule="auto"/>
              <w:ind w:left="284"/>
              <w:jc w:val="both"/>
            </w:pPr>
            <w:r w:rsidRPr="007C1360">
              <w:t>Métaux</w:t>
            </w:r>
          </w:p>
          <w:p w14:paraId="632FB960" w14:textId="77777777" w:rsidR="00967F64" w:rsidRPr="007C1360" w:rsidRDefault="00967F64" w:rsidP="00FC1E69">
            <w:pPr>
              <w:spacing w:line="276" w:lineRule="auto"/>
              <w:ind w:left="284"/>
              <w:jc w:val="both"/>
            </w:pPr>
            <w:r w:rsidRPr="007C1360">
              <w:t>EDTA</w:t>
            </w:r>
          </w:p>
          <w:p w14:paraId="38E78725" w14:textId="77777777" w:rsidR="00967F64" w:rsidRDefault="00967F64" w:rsidP="007C1360">
            <w:pPr>
              <w:spacing w:line="276" w:lineRule="auto"/>
              <w:jc w:val="both"/>
            </w:pPr>
            <w:r w:rsidRPr="007C1360">
              <w:t>Divers agents</w:t>
            </w:r>
          </w:p>
        </w:tc>
        <w:tc>
          <w:tcPr>
            <w:tcW w:w="2489" w:type="dxa"/>
            <w:tcBorders>
              <w:top w:val="single" w:sz="4" w:space="0" w:color="auto"/>
              <w:bottom w:val="single" w:sz="4" w:space="0" w:color="auto"/>
            </w:tcBorders>
          </w:tcPr>
          <w:p w14:paraId="2538662B" w14:textId="77777777" w:rsidR="00967F64" w:rsidRDefault="00967F64" w:rsidP="007C1360">
            <w:pPr>
              <w:spacing w:line="276" w:lineRule="auto"/>
              <w:jc w:val="center"/>
            </w:pPr>
          </w:p>
          <w:p w14:paraId="7FB43D49" w14:textId="77777777" w:rsidR="00967F64" w:rsidRPr="007C1360" w:rsidRDefault="00C36A4D" w:rsidP="007C1360">
            <w:pPr>
              <w:spacing w:line="276" w:lineRule="auto"/>
              <w:jc w:val="center"/>
              <w:rPr>
                <w:b/>
                <w:bCs/>
              </w:rPr>
            </w:pPr>
            <w:r>
              <w:rPr>
                <w:b/>
                <w:bCs/>
              </w:rPr>
              <w:t>449 (77.</w:t>
            </w:r>
            <w:r w:rsidR="00967F64" w:rsidRPr="007C1360">
              <w:rPr>
                <w:b/>
                <w:bCs/>
              </w:rPr>
              <w:t>4)</w:t>
            </w:r>
          </w:p>
          <w:p w14:paraId="40A0062A" w14:textId="77777777" w:rsidR="00967F64" w:rsidRDefault="00C36A4D" w:rsidP="007C1360">
            <w:pPr>
              <w:spacing w:line="276" w:lineRule="auto"/>
              <w:jc w:val="center"/>
            </w:pPr>
            <w:r>
              <w:t>419 (79.</w:t>
            </w:r>
            <w:r w:rsidR="00967F64">
              <w:t>2)</w:t>
            </w:r>
          </w:p>
          <w:p w14:paraId="561961C8" w14:textId="77777777" w:rsidR="00967F64" w:rsidRDefault="00967F64" w:rsidP="007C1360">
            <w:pPr>
              <w:spacing w:line="276" w:lineRule="auto"/>
              <w:jc w:val="center"/>
            </w:pPr>
            <w:r>
              <w:t>37 (69.8)</w:t>
            </w:r>
          </w:p>
          <w:p w14:paraId="26C91E68" w14:textId="77777777" w:rsidR="00967F64" w:rsidRDefault="00C36A4D" w:rsidP="007C1360">
            <w:pPr>
              <w:spacing w:line="276" w:lineRule="auto"/>
              <w:jc w:val="center"/>
            </w:pPr>
            <w:r>
              <w:t>56 (88.</w:t>
            </w:r>
            <w:r w:rsidR="00967F64">
              <w:t>9)</w:t>
            </w:r>
          </w:p>
          <w:p w14:paraId="0CA05313" w14:textId="77777777" w:rsidR="00967F64" w:rsidRDefault="00C36A4D" w:rsidP="007C1360">
            <w:pPr>
              <w:spacing w:line="276" w:lineRule="auto"/>
              <w:jc w:val="center"/>
            </w:pPr>
            <w:r>
              <w:t>68 (71.</w:t>
            </w:r>
            <w:r w:rsidR="00967F64">
              <w:t>6)</w:t>
            </w:r>
          </w:p>
          <w:p w14:paraId="7D9FCAD4" w14:textId="77777777" w:rsidR="00967F64" w:rsidRPr="000F1F49" w:rsidRDefault="00967F64" w:rsidP="007C1360">
            <w:pPr>
              <w:spacing w:line="276" w:lineRule="auto"/>
              <w:jc w:val="center"/>
            </w:pPr>
            <w:r>
              <w:t>187 (82)</w:t>
            </w:r>
          </w:p>
          <w:p w14:paraId="7635196E" w14:textId="77777777" w:rsidR="00967F64" w:rsidRPr="001C4C35" w:rsidRDefault="00967F64" w:rsidP="007C1360">
            <w:pPr>
              <w:spacing w:line="276" w:lineRule="auto"/>
              <w:jc w:val="center"/>
              <w:rPr>
                <w:rPrChange w:id="167" w:author="BENKHALLOUF Youssef (EXT) ResgCftScrDef" w:date="2022-09-16T00:49:00Z">
                  <w:rPr>
                    <w:b/>
                    <w:bCs/>
                  </w:rPr>
                </w:rPrChange>
              </w:rPr>
            </w:pPr>
            <w:r w:rsidRPr="001C4C35">
              <w:rPr>
                <w:rPrChange w:id="168" w:author="BENKHALLOUF Youssef (EXT) ResgCftScrDef" w:date="2022-09-16T00:49:00Z">
                  <w:rPr>
                    <w:b/>
                    <w:bCs/>
                  </w:rPr>
                </w:rPrChange>
              </w:rPr>
              <w:t>4 (66.7)</w:t>
            </w:r>
          </w:p>
          <w:p w14:paraId="6E1D78E2" w14:textId="77777777" w:rsidR="00967F64" w:rsidRPr="001C4C35" w:rsidRDefault="00C36A4D" w:rsidP="007C1360">
            <w:pPr>
              <w:spacing w:line="276" w:lineRule="auto"/>
              <w:jc w:val="center"/>
              <w:rPr>
                <w:rPrChange w:id="169" w:author="BENKHALLOUF Youssef (EXT) ResgCftScrDef" w:date="2022-09-16T00:49:00Z">
                  <w:rPr>
                    <w:b/>
                    <w:bCs/>
                  </w:rPr>
                </w:rPrChange>
              </w:rPr>
            </w:pPr>
            <w:r w:rsidRPr="001C4C35">
              <w:rPr>
                <w:rPrChange w:id="170" w:author="BENKHALLOUF Youssef (EXT) ResgCftScrDef" w:date="2022-09-16T00:49:00Z">
                  <w:rPr>
                    <w:b/>
                    <w:bCs/>
                  </w:rPr>
                </w:rPrChange>
              </w:rPr>
              <w:t>26 (57.</w:t>
            </w:r>
            <w:r w:rsidR="00967F64" w:rsidRPr="001C4C35">
              <w:rPr>
                <w:rPrChange w:id="171" w:author="BENKHALLOUF Youssef (EXT) ResgCftScrDef" w:date="2022-09-16T00:49:00Z">
                  <w:rPr>
                    <w:b/>
                    <w:bCs/>
                  </w:rPr>
                </w:rPrChange>
              </w:rPr>
              <w:t>8)</w:t>
            </w:r>
          </w:p>
          <w:p w14:paraId="7BB373E7" w14:textId="77777777" w:rsidR="00967F64" w:rsidRDefault="00C36A4D" w:rsidP="007C1360">
            <w:pPr>
              <w:spacing w:line="276" w:lineRule="auto"/>
              <w:jc w:val="center"/>
            </w:pPr>
            <w:r>
              <w:t>113 (71.</w:t>
            </w:r>
            <w:r w:rsidR="00967F64">
              <w:t>5)</w:t>
            </w:r>
          </w:p>
        </w:tc>
        <w:tc>
          <w:tcPr>
            <w:tcW w:w="3071" w:type="dxa"/>
            <w:tcBorders>
              <w:top w:val="single" w:sz="4" w:space="0" w:color="auto"/>
              <w:bottom w:val="single" w:sz="4" w:space="0" w:color="auto"/>
            </w:tcBorders>
          </w:tcPr>
          <w:p w14:paraId="2E726439" w14:textId="77777777" w:rsidR="00967F64" w:rsidRDefault="00967F64" w:rsidP="007C1360">
            <w:pPr>
              <w:spacing w:line="276" w:lineRule="auto"/>
              <w:jc w:val="center"/>
            </w:pPr>
          </w:p>
          <w:p w14:paraId="757BA98F" w14:textId="77777777" w:rsidR="00967F64" w:rsidRPr="007C1360" w:rsidRDefault="00C36A4D" w:rsidP="007C1360">
            <w:pPr>
              <w:spacing w:line="276" w:lineRule="auto"/>
              <w:jc w:val="center"/>
              <w:rPr>
                <w:b/>
                <w:bCs/>
              </w:rPr>
            </w:pPr>
            <w:r>
              <w:rPr>
                <w:b/>
                <w:bCs/>
              </w:rPr>
              <w:t>131 (22.</w:t>
            </w:r>
            <w:r w:rsidR="00967F64" w:rsidRPr="007C1360">
              <w:rPr>
                <w:b/>
                <w:bCs/>
              </w:rPr>
              <w:t>6)</w:t>
            </w:r>
          </w:p>
          <w:p w14:paraId="2424BE66" w14:textId="77777777" w:rsidR="00967F64" w:rsidRDefault="00C36A4D" w:rsidP="007C1360">
            <w:pPr>
              <w:spacing w:line="276" w:lineRule="auto"/>
              <w:jc w:val="center"/>
            </w:pPr>
            <w:r>
              <w:t>110 (20.</w:t>
            </w:r>
            <w:r w:rsidR="00967F64">
              <w:t>8)</w:t>
            </w:r>
          </w:p>
          <w:p w14:paraId="30A914D0" w14:textId="77777777" w:rsidR="00967F64" w:rsidRPr="001C4C35" w:rsidRDefault="00967F64" w:rsidP="007C1360">
            <w:pPr>
              <w:spacing w:line="276" w:lineRule="auto"/>
              <w:jc w:val="center"/>
              <w:rPr>
                <w:rPrChange w:id="172" w:author="BENKHALLOUF Youssef (EXT) ResgCftScrDef" w:date="2022-09-16T00:49:00Z">
                  <w:rPr>
                    <w:b/>
                    <w:bCs/>
                  </w:rPr>
                </w:rPrChange>
              </w:rPr>
            </w:pPr>
            <w:r w:rsidRPr="001C4C35">
              <w:rPr>
                <w:rPrChange w:id="173" w:author="BENKHALLOUF Youssef (EXT) ResgCftScrDef" w:date="2022-09-16T00:49:00Z">
                  <w:rPr>
                    <w:b/>
                    <w:bCs/>
                  </w:rPr>
                </w:rPrChange>
              </w:rPr>
              <w:t>16 (30.2)</w:t>
            </w:r>
          </w:p>
          <w:p w14:paraId="61904D85" w14:textId="77777777" w:rsidR="00967F64" w:rsidRPr="001C4C35" w:rsidRDefault="00967F64" w:rsidP="007C1360">
            <w:pPr>
              <w:spacing w:line="276" w:lineRule="auto"/>
              <w:jc w:val="center"/>
            </w:pPr>
            <w:r w:rsidRPr="001C4C35">
              <w:t>7 (11.1)</w:t>
            </w:r>
          </w:p>
          <w:p w14:paraId="77FADEF9" w14:textId="77777777" w:rsidR="00967F64" w:rsidRPr="001C4C35" w:rsidRDefault="00967F64" w:rsidP="007C1360">
            <w:pPr>
              <w:spacing w:line="276" w:lineRule="auto"/>
              <w:jc w:val="center"/>
            </w:pPr>
            <w:r w:rsidRPr="001C4C35">
              <w:t xml:space="preserve">27 </w:t>
            </w:r>
            <w:r w:rsidR="00C36A4D" w:rsidRPr="001C4C35">
              <w:rPr>
                <w:rPrChange w:id="174" w:author="BENKHALLOUF Youssef (EXT) ResgCftScrDef" w:date="2022-09-16T00:49:00Z">
                  <w:rPr>
                    <w:b/>
                    <w:bCs/>
                  </w:rPr>
                </w:rPrChange>
              </w:rPr>
              <w:t>(28.</w:t>
            </w:r>
            <w:r w:rsidRPr="001C4C35">
              <w:rPr>
                <w:rPrChange w:id="175" w:author="BENKHALLOUF Youssef (EXT) ResgCftScrDef" w:date="2022-09-16T00:49:00Z">
                  <w:rPr>
                    <w:b/>
                    <w:bCs/>
                  </w:rPr>
                </w:rPrChange>
              </w:rPr>
              <w:t>4)</w:t>
            </w:r>
          </w:p>
          <w:p w14:paraId="6E48F9BB" w14:textId="77777777" w:rsidR="00967F64" w:rsidRPr="001C4C35" w:rsidRDefault="00967F64" w:rsidP="007C1360">
            <w:pPr>
              <w:spacing w:line="276" w:lineRule="auto"/>
              <w:jc w:val="center"/>
              <w:rPr>
                <w:rPrChange w:id="176" w:author="BENKHALLOUF Youssef (EXT) ResgCftScrDef" w:date="2022-09-16T00:49:00Z">
                  <w:rPr>
                    <w:b/>
                    <w:bCs/>
                  </w:rPr>
                </w:rPrChange>
              </w:rPr>
            </w:pPr>
            <w:r w:rsidRPr="001C4C35">
              <w:t>41 (18)</w:t>
            </w:r>
          </w:p>
          <w:p w14:paraId="00A15DC5" w14:textId="77777777" w:rsidR="00967F64" w:rsidRPr="001C4C35" w:rsidRDefault="00967F64" w:rsidP="007C1360">
            <w:pPr>
              <w:spacing w:line="276" w:lineRule="auto"/>
              <w:jc w:val="center"/>
              <w:rPr>
                <w:rPrChange w:id="177" w:author="BENKHALLOUF Youssef (EXT) ResgCftScrDef" w:date="2022-09-16T00:49:00Z">
                  <w:rPr>
                    <w:b/>
                    <w:bCs/>
                  </w:rPr>
                </w:rPrChange>
              </w:rPr>
            </w:pPr>
            <w:r w:rsidRPr="001C4C35">
              <w:rPr>
                <w:rPrChange w:id="178" w:author="BENKHALLOUF Youssef (EXT) ResgCftScrDef" w:date="2022-09-16T00:49:00Z">
                  <w:rPr>
                    <w:b/>
                    <w:bCs/>
                  </w:rPr>
                </w:rPrChange>
              </w:rPr>
              <w:t>2 (33.3)</w:t>
            </w:r>
          </w:p>
          <w:p w14:paraId="4996F228" w14:textId="77777777" w:rsidR="00967F64" w:rsidRPr="001C4C35" w:rsidRDefault="00C36A4D" w:rsidP="007C1360">
            <w:pPr>
              <w:spacing w:line="276" w:lineRule="auto"/>
              <w:jc w:val="center"/>
              <w:rPr>
                <w:rPrChange w:id="179" w:author="BENKHALLOUF Youssef (EXT) ResgCftScrDef" w:date="2022-09-16T00:49:00Z">
                  <w:rPr>
                    <w:b/>
                    <w:bCs/>
                  </w:rPr>
                </w:rPrChange>
              </w:rPr>
            </w:pPr>
            <w:r w:rsidRPr="001C4C35">
              <w:rPr>
                <w:rPrChange w:id="180" w:author="BENKHALLOUF Youssef (EXT) ResgCftScrDef" w:date="2022-09-16T00:49:00Z">
                  <w:rPr>
                    <w:b/>
                    <w:bCs/>
                  </w:rPr>
                </w:rPrChange>
              </w:rPr>
              <w:t>19 (42.</w:t>
            </w:r>
            <w:r w:rsidR="00967F64" w:rsidRPr="001C4C35">
              <w:rPr>
                <w:rPrChange w:id="181" w:author="BENKHALLOUF Youssef (EXT) ResgCftScrDef" w:date="2022-09-16T00:49:00Z">
                  <w:rPr>
                    <w:b/>
                    <w:bCs/>
                  </w:rPr>
                </w:rPrChange>
              </w:rPr>
              <w:t>2)</w:t>
            </w:r>
          </w:p>
          <w:p w14:paraId="3ED4CD16" w14:textId="77777777" w:rsidR="00967F64" w:rsidRDefault="00C36A4D" w:rsidP="007C1360">
            <w:pPr>
              <w:spacing w:line="276" w:lineRule="auto"/>
              <w:jc w:val="center"/>
            </w:pPr>
            <w:r>
              <w:t>45 (28.</w:t>
            </w:r>
            <w:r w:rsidR="00967F64">
              <w:t>5)</w:t>
            </w:r>
          </w:p>
        </w:tc>
      </w:tr>
      <w:tr w:rsidR="00967F64" w14:paraId="35531D26" w14:textId="77777777" w:rsidTr="0097374B">
        <w:trPr>
          <w:trHeight w:val="269"/>
        </w:trPr>
        <w:tc>
          <w:tcPr>
            <w:tcW w:w="3652" w:type="dxa"/>
            <w:tcBorders>
              <w:top w:val="single" w:sz="4" w:space="0" w:color="auto"/>
              <w:bottom w:val="single" w:sz="4" w:space="0" w:color="auto"/>
            </w:tcBorders>
          </w:tcPr>
          <w:p w14:paraId="394F3F0B" w14:textId="77777777" w:rsidR="00967F64" w:rsidRDefault="00967F64" w:rsidP="007C1360">
            <w:pPr>
              <w:spacing w:line="276" w:lineRule="auto"/>
              <w:jc w:val="both"/>
              <w:rPr>
                <w:b/>
                <w:bCs/>
              </w:rPr>
            </w:pPr>
          </w:p>
          <w:p w14:paraId="303255B9" w14:textId="77777777" w:rsidR="00967F64" w:rsidRPr="00261548" w:rsidRDefault="00E54B05" w:rsidP="00E54B05">
            <w:pPr>
              <w:spacing w:line="276" w:lineRule="auto"/>
              <w:jc w:val="both"/>
              <w:rPr>
                <w:b/>
                <w:bCs/>
              </w:rPr>
            </w:pPr>
            <w:r>
              <w:rPr>
                <w:b/>
                <w:bCs/>
              </w:rPr>
              <w:t xml:space="preserve">Agents haut </w:t>
            </w:r>
            <w:r w:rsidR="00967F64" w:rsidRPr="00261548">
              <w:rPr>
                <w:b/>
                <w:bCs/>
              </w:rPr>
              <w:t>PM</w:t>
            </w:r>
            <w:r w:rsidR="007C1360" w:rsidRPr="007C1360">
              <w:rPr>
                <w:b/>
                <w:bCs/>
              </w:rPr>
              <w:t>(n</w:t>
            </w:r>
            <w:r w:rsidR="00967F64" w:rsidRPr="007C1360">
              <w:rPr>
                <w:b/>
                <w:bCs/>
              </w:rPr>
              <w:t>, %)</w:t>
            </w:r>
          </w:p>
          <w:p w14:paraId="160F740D" w14:textId="77777777" w:rsidR="00967F64" w:rsidRDefault="00967F64" w:rsidP="007C1360">
            <w:pPr>
              <w:spacing w:line="276" w:lineRule="auto"/>
              <w:ind w:left="284"/>
              <w:jc w:val="both"/>
            </w:pPr>
            <w:r>
              <w:t>Animale</w:t>
            </w:r>
          </w:p>
          <w:p w14:paraId="69E3C207" w14:textId="77777777" w:rsidR="00967F64" w:rsidRDefault="00967F64" w:rsidP="007C1360">
            <w:pPr>
              <w:spacing w:line="276" w:lineRule="auto"/>
              <w:ind w:left="284"/>
              <w:jc w:val="both"/>
              <w:rPr>
                <w:b/>
                <w:bCs/>
              </w:rPr>
            </w:pPr>
            <w:r>
              <w:t>enzyme</w:t>
            </w:r>
          </w:p>
          <w:p w14:paraId="6197864B" w14:textId="77777777" w:rsidR="00967F64" w:rsidRDefault="00967F64" w:rsidP="007C1360">
            <w:pPr>
              <w:spacing w:line="276" w:lineRule="auto"/>
              <w:ind w:left="284"/>
              <w:jc w:val="both"/>
            </w:pPr>
            <w:r>
              <w:lastRenderedPageBreak/>
              <w:t>Poussière</w:t>
            </w:r>
          </w:p>
          <w:p w14:paraId="0D07DFD7" w14:textId="77777777" w:rsidR="00967F64" w:rsidRDefault="00967F64" w:rsidP="007C1360">
            <w:pPr>
              <w:spacing w:line="276" w:lineRule="auto"/>
              <w:ind w:left="284"/>
              <w:jc w:val="both"/>
            </w:pPr>
            <w:r>
              <w:t>Végétale</w:t>
            </w:r>
          </w:p>
          <w:p w14:paraId="0222E080" w14:textId="77777777" w:rsidR="00967F64" w:rsidRDefault="00967F64" w:rsidP="00FC1E69">
            <w:pPr>
              <w:spacing w:line="276" w:lineRule="auto"/>
              <w:ind w:left="567"/>
              <w:jc w:val="both"/>
            </w:pPr>
            <w:r>
              <w:t xml:space="preserve"> Farine</w:t>
            </w:r>
          </w:p>
          <w:p w14:paraId="0F0B341E" w14:textId="77777777" w:rsidR="00EB49E7" w:rsidRDefault="00967F64" w:rsidP="00FC1E69">
            <w:pPr>
              <w:spacing w:line="276" w:lineRule="auto"/>
              <w:ind w:left="567"/>
              <w:jc w:val="both"/>
            </w:pPr>
            <w:r>
              <w:t>Autre végétale</w:t>
            </w:r>
          </w:p>
          <w:p w14:paraId="3BDB1D6C" w14:textId="77777777" w:rsidR="00967F64" w:rsidRDefault="00967F64" w:rsidP="007C1360">
            <w:pPr>
              <w:spacing w:line="276" w:lineRule="auto"/>
              <w:jc w:val="both"/>
            </w:pPr>
            <w:r>
              <w:t>Divers agents</w:t>
            </w:r>
          </w:p>
        </w:tc>
        <w:tc>
          <w:tcPr>
            <w:tcW w:w="2489" w:type="dxa"/>
            <w:tcBorders>
              <w:top w:val="single" w:sz="4" w:space="0" w:color="auto"/>
              <w:bottom w:val="single" w:sz="4" w:space="0" w:color="auto"/>
            </w:tcBorders>
          </w:tcPr>
          <w:p w14:paraId="60047D64" w14:textId="77777777" w:rsidR="00967F64" w:rsidRDefault="00967F64" w:rsidP="007C1360">
            <w:pPr>
              <w:spacing w:line="276" w:lineRule="auto"/>
              <w:jc w:val="center"/>
            </w:pPr>
          </w:p>
          <w:p w14:paraId="274B5845" w14:textId="77777777" w:rsidR="00967F64" w:rsidRPr="007C1360" w:rsidRDefault="00C36A4D" w:rsidP="007C1360">
            <w:pPr>
              <w:spacing w:line="276" w:lineRule="auto"/>
              <w:jc w:val="center"/>
              <w:rPr>
                <w:b/>
                <w:bCs/>
              </w:rPr>
            </w:pPr>
            <w:r>
              <w:rPr>
                <w:b/>
                <w:bCs/>
              </w:rPr>
              <w:t>118  (73.</w:t>
            </w:r>
            <w:r w:rsidR="00967F64" w:rsidRPr="007C1360">
              <w:rPr>
                <w:b/>
                <w:bCs/>
              </w:rPr>
              <w:t>8)</w:t>
            </w:r>
          </w:p>
          <w:p w14:paraId="10861AF9" w14:textId="77777777" w:rsidR="00967F64" w:rsidRDefault="00967F64" w:rsidP="007C1360">
            <w:pPr>
              <w:spacing w:line="276" w:lineRule="auto"/>
              <w:jc w:val="center"/>
            </w:pPr>
            <w:r>
              <w:t>7 (50)</w:t>
            </w:r>
          </w:p>
          <w:p w14:paraId="03C57603" w14:textId="77777777" w:rsidR="00967F64" w:rsidRPr="00261548" w:rsidRDefault="00967F64" w:rsidP="007C1360">
            <w:pPr>
              <w:spacing w:line="276" w:lineRule="auto"/>
              <w:jc w:val="center"/>
              <w:rPr>
                <w:b/>
                <w:bCs/>
              </w:rPr>
            </w:pPr>
            <w:r>
              <w:t>6 (100)</w:t>
            </w:r>
          </w:p>
          <w:p w14:paraId="494D035E" w14:textId="77777777" w:rsidR="00967F64" w:rsidRDefault="00967F64" w:rsidP="007C1360">
            <w:pPr>
              <w:spacing w:line="276" w:lineRule="auto"/>
              <w:jc w:val="center"/>
            </w:pPr>
            <w:r>
              <w:lastRenderedPageBreak/>
              <w:t>60 (83.3)</w:t>
            </w:r>
          </w:p>
          <w:p w14:paraId="2A87026B" w14:textId="77777777" w:rsidR="00967F64" w:rsidRDefault="00967F64" w:rsidP="007C1360">
            <w:pPr>
              <w:spacing w:line="276" w:lineRule="auto"/>
              <w:jc w:val="center"/>
            </w:pPr>
            <w:r>
              <w:t>45 (66.2)</w:t>
            </w:r>
          </w:p>
          <w:p w14:paraId="18749179" w14:textId="77777777" w:rsidR="00967F64" w:rsidRDefault="00C36A4D" w:rsidP="007C1360">
            <w:pPr>
              <w:spacing w:line="276" w:lineRule="auto"/>
              <w:jc w:val="center"/>
            </w:pPr>
            <w:r>
              <w:t>18 (54.</w:t>
            </w:r>
            <w:r w:rsidR="00967F64">
              <w:t>5)</w:t>
            </w:r>
          </w:p>
          <w:p w14:paraId="4AFD9730" w14:textId="77777777" w:rsidR="00967F64" w:rsidRDefault="00C36A4D" w:rsidP="007C1360">
            <w:pPr>
              <w:spacing w:line="276" w:lineRule="auto"/>
              <w:jc w:val="center"/>
            </w:pPr>
            <w:r>
              <w:t>27 (77.</w:t>
            </w:r>
            <w:r w:rsidR="00967F64">
              <w:t>1)</w:t>
            </w:r>
          </w:p>
          <w:p w14:paraId="7D9DEA2B" w14:textId="77777777" w:rsidR="00967F64" w:rsidRDefault="00C36A4D" w:rsidP="007C1360">
            <w:pPr>
              <w:spacing w:line="276" w:lineRule="auto"/>
              <w:jc w:val="center"/>
            </w:pPr>
            <w:r>
              <w:t>75 (78.</w:t>
            </w:r>
            <w:r w:rsidR="00967F64">
              <w:t>9)</w:t>
            </w:r>
          </w:p>
        </w:tc>
        <w:tc>
          <w:tcPr>
            <w:tcW w:w="3071" w:type="dxa"/>
            <w:tcBorders>
              <w:top w:val="single" w:sz="4" w:space="0" w:color="auto"/>
              <w:bottom w:val="single" w:sz="4" w:space="0" w:color="auto"/>
            </w:tcBorders>
          </w:tcPr>
          <w:p w14:paraId="2E2D7CBE" w14:textId="77777777" w:rsidR="00967F64" w:rsidRDefault="00967F64" w:rsidP="007C1360">
            <w:pPr>
              <w:spacing w:line="276" w:lineRule="auto"/>
              <w:jc w:val="center"/>
            </w:pPr>
          </w:p>
          <w:p w14:paraId="22174816" w14:textId="77777777" w:rsidR="00967F64" w:rsidRPr="007C1360" w:rsidRDefault="00C36A4D" w:rsidP="007C1360">
            <w:pPr>
              <w:spacing w:line="276" w:lineRule="auto"/>
              <w:jc w:val="center"/>
              <w:rPr>
                <w:b/>
                <w:bCs/>
              </w:rPr>
            </w:pPr>
            <w:r>
              <w:rPr>
                <w:b/>
                <w:bCs/>
              </w:rPr>
              <w:t>42 (26.</w:t>
            </w:r>
            <w:r w:rsidR="00967F64" w:rsidRPr="007C1360">
              <w:rPr>
                <w:b/>
                <w:bCs/>
              </w:rPr>
              <w:t>2)</w:t>
            </w:r>
          </w:p>
          <w:p w14:paraId="72353D45" w14:textId="77777777" w:rsidR="00967F64" w:rsidRPr="001C4C35" w:rsidRDefault="00967F64" w:rsidP="007C1360">
            <w:pPr>
              <w:spacing w:line="276" w:lineRule="auto"/>
              <w:jc w:val="center"/>
              <w:rPr>
                <w:rPrChange w:id="182" w:author="BENKHALLOUF Youssef (EXT) ResgCftScrDef" w:date="2022-09-16T00:49:00Z">
                  <w:rPr>
                    <w:b/>
                    <w:bCs/>
                  </w:rPr>
                </w:rPrChange>
              </w:rPr>
            </w:pPr>
            <w:r w:rsidRPr="001C4C35">
              <w:rPr>
                <w:rPrChange w:id="183" w:author="BENKHALLOUF Youssef (EXT) ResgCftScrDef" w:date="2022-09-16T00:49:00Z">
                  <w:rPr>
                    <w:b/>
                    <w:bCs/>
                  </w:rPr>
                </w:rPrChange>
              </w:rPr>
              <w:t>7 (50)</w:t>
            </w:r>
          </w:p>
          <w:p w14:paraId="7F7C72A1" w14:textId="77777777" w:rsidR="00967F64" w:rsidRDefault="00967F64" w:rsidP="007C1360">
            <w:pPr>
              <w:spacing w:line="276" w:lineRule="auto"/>
              <w:jc w:val="center"/>
              <w:rPr>
                <w:b/>
                <w:bCs/>
              </w:rPr>
            </w:pPr>
            <w:r>
              <w:t>0 (0)</w:t>
            </w:r>
          </w:p>
          <w:p w14:paraId="64468059" w14:textId="77777777" w:rsidR="00967F64" w:rsidRDefault="00967F64" w:rsidP="007C1360">
            <w:pPr>
              <w:spacing w:line="276" w:lineRule="auto"/>
              <w:jc w:val="center"/>
            </w:pPr>
            <w:r>
              <w:lastRenderedPageBreak/>
              <w:t>12 (16.7)</w:t>
            </w:r>
          </w:p>
          <w:p w14:paraId="7FB6CBE4" w14:textId="77777777" w:rsidR="00967F64" w:rsidRDefault="00967F64" w:rsidP="007C1360">
            <w:pPr>
              <w:spacing w:line="276" w:lineRule="auto"/>
              <w:jc w:val="center"/>
            </w:pPr>
            <w:r>
              <w:t>23 (33.8)</w:t>
            </w:r>
          </w:p>
          <w:p w14:paraId="22B8E9CF" w14:textId="77777777" w:rsidR="00967F64" w:rsidRPr="001C4C35" w:rsidRDefault="00C36A4D" w:rsidP="007C1360">
            <w:pPr>
              <w:spacing w:line="276" w:lineRule="auto"/>
              <w:jc w:val="center"/>
              <w:rPr>
                <w:rPrChange w:id="184" w:author="BENKHALLOUF Youssef (EXT) ResgCftScrDef" w:date="2022-09-16T00:49:00Z">
                  <w:rPr>
                    <w:b/>
                    <w:bCs/>
                  </w:rPr>
                </w:rPrChange>
              </w:rPr>
            </w:pPr>
            <w:r w:rsidRPr="001C4C35">
              <w:rPr>
                <w:rPrChange w:id="185" w:author="BENKHALLOUF Youssef (EXT) ResgCftScrDef" w:date="2022-09-16T00:49:00Z">
                  <w:rPr>
                    <w:b/>
                    <w:bCs/>
                  </w:rPr>
                </w:rPrChange>
              </w:rPr>
              <w:t>15 (45.</w:t>
            </w:r>
            <w:r w:rsidR="00967F64" w:rsidRPr="001C4C35">
              <w:rPr>
                <w:rPrChange w:id="186" w:author="BENKHALLOUF Youssef (EXT) ResgCftScrDef" w:date="2022-09-16T00:49:00Z">
                  <w:rPr>
                    <w:b/>
                    <w:bCs/>
                  </w:rPr>
                </w:rPrChange>
              </w:rPr>
              <w:t>5)</w:t>
            </w:r>
          </w:p>
          <w:p w14:paraId="2AEE66F8" w14:textId="77777777" w:rsidR="00967F64" w:rsidRDefault="00C36A4D" w:rsidP="007C1360">
            <w:pPr>
              <w:spacing w:line="276" w:lineRule="auto"/>
              <w:jc w:val="center"/>
            </w:pPr>
            <w:r>
              <w:t>8 (22.</w:t>
            </w:r>
            <w:r w:rsidR="00967F64">
              <w:t>9)</w:t>
            </w:r>
          </w:p>
          <w:p w14:paraId="16F0F77C" w14:textId="77777777" w:rsidR="00967F64" w:rsidRDefault="00C36A4D" w:rsidP="007C1360">
            <w:pPr>
              <w:spacing w:line="276" w:lineRule="auto"/>
              <w:jc w:val="center"/>
            </w:pPr>
            <w:r>
              <w:t>20 (21.</w:t>
            </w:r>
            <w:r w:rsidR="00967F64">
              <w:t>1)</w:t>
            </w:r>
          </w:p>
        </w:tc>
      </w:tr>
      <w:tr w:rsidR="00967F64" w14:paraId="4A36931E" w14:textId="77777777" w:rsidTr="00CD1512">
        <w:trPr>
          <w:trHeight w:val="791"/>
        </w:trPr>
        <w:tc>
          <w:tcPr>
            <w:tcW w:w="3652" w:type="dxa"/>
            <w:tcBorders>
              <w:top w:val="single" w:sz="4" w:space="0" w:color="auto"/>
            </w:tcBorders>
          </w:tcPr>
          <w:p w14:paraId="5092111F" w14:textId="77777777" w:rsidR="00967F64" w:rsidRDefault="00967F64" w:rsidP="007C1360">
            <w:pPr>
              <w:spacing w:line="276" w:lineRule="auto"/>
              <w:jc w:val="both"/>
              <w:rPr>
                <w:b/>
                <w:bCs/>
              </w:rPr>
            </w:pPr>
          </w:p>
          <w:p w14:paraId="0EA7B5B2" w14:textId="77777777" w:rsidR="00967F64" w:rsidRPr="007C1360" w:rsidRDefault="00967F64" w:rsidP="007C1360">
            <w:pPr>
              <w:spacing w:line="276" w:lineRule="auto"/>
              <w:jc w:val="both"/>
              <w:rPr>
                <w:b/>
                <w:bCs/>
              </w:rPr>
            </w:pPr>
            <w:r>
              <w:rPr>
                <w:b/>
                <w:bCs/>
              </w:rPr>
              <w:t xml:space="preserve">Non </w:t>
            </w:r>
            <w:r w:rsidRPr="007C1360">
              <w:rPr>
                <w:b/>
                <w:bCs/>
              </w:rPr>
              <w:t xml:space="preserve">classable </w:t>
            </w:r>
            <w:r w:rsidR="007C1360" w:rsidRPr="007C1360">
              <w:rPr>
                <w:b/>
                <w:bCs/>
              </w:rPr>
              <w:t>(n</w:t>
            </w:r>
            <w:r w:rsidRPr="007C1360">
              <w:rPr>
                <w:b/>
                <w:bCs/>
              </w:rPr>
              <w:t>, %)</w:t>
            </w:r>
          </w:p>
          <w:p w14:paraId="52F22290" w14:textId="77777777" w:rsidR="00967F64" w:rsidRDefault="00967F64" w:rsidP="007C1360">
            <w:pPr>
              <w:spacing w:line="276" w:lineRule="auto"/>
              <w:ind w:left="284"/>
              <w:jc w:val="both"/>
              <w:rPr>
                <w:b/>
                <w:bCs/>
              </w:rPr>
            </w:pPr>
            <w:r>
              <w:t>Médicament</w:t>
            </w:r>
          </w:p>
          <w:p w14:paraId="2E24D14B" w14:textId="77777777" w:rsidR="00967F64" w:rsidRDefault="00967F64" w:rsidP="007C1360">
            <w:pPr>
              <w:spacing w:line="276" w:lineRule="auto"/>
              <w:ind w:left="284"/>
              <w:jc w:val="both"/>
            </w:pPr>
            <w:r>
              <w:t>Cosmétique</w:t>
            </w:r>
          </w:p>
          <w:p w14:paraId="557E0210" w14:textId="77777777" w:rsidR="00967F64" w:rsidRDefault="00967F64" w:rsidP="007C1360">
            <w:pPr>
              <w:spacing w:line="276" w:lineRule="auto"/>
              <w:ind w:left="284"/>
              <w:jc w:val="both"/>
            </w:pPr>
            <w:r>
              <w:t xml:space="preserve">Produit </w:t>
            </w:r>
          </w:p>
          <w:p w14:paraId="5E21F528" w14:textId="77777777" w:rsidR="00967F64" w:rsidRDefault="00967F64" w:rsidP="00EE6219">
            <w:pPr>
              <w:spacing w:line="276" w:lineRule="auto"/>
              <w:ind w:left="567"/>
              <w:jc w:val="both"/>
            </w:pPr>
            <w:r>
              <w:t>Nettoyant</w:t>
            </w:r>
          </w:p>
          <w:p w14:paraId="57C6D519" w14:textId="77777777" w:rsidR="00967F64" w:rsidRDefault="00967F64" w:rsidP="007C1360">
            <w:pPr>
              <w:spacing w:line="276" w:lineRule="auto"/>
              <w:ind w:left="284"/>
              <w:jc w:val="both"/>
            </w:pPr>
            <w:r>
              <w:t>Bois</w:t>
            </w:r>
          </w:p>
          <w:p w14:paraId="01EA0A8F" w14:textId="77777777" w:rsidR="00967F64" w:rsidRDefault="00967F64" w:rsidP="007C1360">
            <w:pPr>
              <w:spacing w:line="276" w:lineRule="auto"/>
              <w:ind w:left="284"/>
              <w:jc w:val="both"/>
            </w:pPr>
            <w:r>
              <w:t>Autre</w:t>
            </w:r>
          </w:p>
          <w:p w14:paraId="0AA3C7B3" w14:textId="77777777" w:rsidR="00967F64" w:rsidRDefault="00967F64" w:rsidP="007C1360">
            <w:pPr>
              <w:spacing w:line="276" w:lineRule="auto"/>
              <w:jc w:val="both"/>
            </w:pPr>
            <w:r>
              <w:t>Divers agents</w:t>
            </w:r>
          </w:p>
        </w:tc>
        <w:tc>
          <w:tcPr>
            <w:tcW w:w="2489" w:type="dxa"/>
            <w:tcBorders>
              <w:top w:val="single" w:sz="4" w:space="0" w:color="auto"/>
            </w:tcBorders>
          </w:tcPr>
          <w:p w14:paraId="4830D6E6" w14:textId="77777777" w:rsidR="00967F64" w:rsidRDefault="00967F64" w:rsidP="007C1360">
            <w:pPr>
              <w:spacing w:line="276" w:lineRule="auto"/>
              <w:jc w:val="center"/>
            </w:pPr>
          </w:p>
          <w:p w14:paraId="14B12138" w14:textId="77777777" w:rsidR="00967F64" w:rsidRPr="007C1360" w:rsidRDefault="00C36A4D" w:rsidP="007C1360">
            <w:pPr>
              <w:spacing w:line="276" w:lineRule="auto"/>
              <w:jc w:val="center"/>
              <w:rPr>
                <w:b/>
                <w:bCs/>
              </w:rPr>
            </w:pPr>
            <w:r>
              <w:rPr>
                <w:b/>
                <w:bCs/>
              </w:rPr>
              <w:t>112 (78.</w:t>
            </w:r>
            <w:r w:rsidR="00967F64" w:rsidRPr="007C1360">
              <w:rPr>
                <w:b/>
                <w:bCs/>
              </w:rPr>
              <w:t>3)</w:t>
            </w:r>
          </w:p>
          <w:p w14:paraId="6A542C92" w14:textId="77777777" w:rsidR="00967F64" w:rsidRDefault="00967F64" w:rsidP="007C1360">
            <w:pPr>
              <w:spacing w:line="276" w:lineRule="auto"/>
              <w:jc w:val="center"/>
              <w:rPr>
                <w:b/>
                <w:bCs/>
              </w:rPr>
            </w:pPr>
            <w:r>
              <w:t>3(100)</w:t>
            </w:r>
          </w:p>
          <w:p w14:paraId="3A3EC4F7" w14:textId="77777777" w:rsidR="00967F64" w:rsidRDefault="00967F64" w:rsidP="007C1360">
            <w:pPr>
              <w:spacing w:line="276" w:lineRule="auto"/>
              <w:jc w:val="center"/>
            </w:pPr>
            <w:r>
              <w:t>14(73.7)</w:t>
            </w:r>
          </w:p>
          <w:p w14:paraId="15170F1A" w14:textId="77777777" w:rsidR="00967F64" w:rsidRDefault="00967F64" w:rsidP="007C1360">
            <w:pPr>
              <w:spacing w:line="276" w:lineRule="auto"/>
              <w:jc w:val="center"/>
            </w:pPr>
            <w:r>
              <w:t>34 (77.3)</w:t>
            </w:r>
          </w:p>
          <w:p w14:paraId="30AB03FB" w14:textId="77777777" w:rsidR="00967F64" w:rsidRDefault="00C36A4D" w:rsidP="007C1360">
            <w:pPr>
              <w:spacing w:line="276" w:lineRule="auto"/>
              <w:jc w:val="center"/>
            </w:pPr>
            <w:r>
              <w:t>14 (82.</w:t>
            </w:r>
            <w:r w:rsidR="00967F64">
              <w:t>4)</w:t>
            </w:r>
          </w:p>
          <w:p w14:paraId="2BC47C1E" w14:textId="77777777" w:rsidR="00967F64" w:rsidRDefault="00967F64" w:rsidP="007C1360">
            <w:pPr>
              <w:spacing w:line="276" w:lineRule="auto"/>
              <w:jc w:val="center"/>
            </w:pPr>
            <w:r>
              <w:t>42 (80.8)</w:t>
            </w:r>
          </w:p>
          <w:p w14:paraId="2BDA4CC3" w14:textId="77777777" w:rsidR="00967F64" w:rsidRDefault="00C36A4D" w:rsidP="007C1360">
            <w:pPr>
              <w:spacing w:line="276" w:lineRule="auto"/>
              <w:jc w:val="center"/>
            </w:pPr>
            <w:r>
              <w:t>19 (83.</w:t>
            </w:r>
            <w:r w:rsidR="00967F64">
              <w:t>3)</w:t>
            </w:r>
          </w:p>
          <w:p w14:paraId="70BFA1B7" w14:textId="77777777" w:rsidR="00967F64" w:rsidRDefault="00C36A4D" w:rsidP="007C1360">
            <w:pPr>
              <w:spacing w:line="276" w:lineRule="auto"/>
              <w:jc w:val="center"/>
            </w:pPr>
            <w:r>
              <w:t>84 (79.</w:t>
            </w:r>
            <w:r w:rsidR="00967F64">
              <w:t>2)</w:t>
            </w:r>
          </w:p>
        </w:tc>
        <w:tc>
          <w:tcPr>
            <w:tcW w:w="3071" w:type="dxa"/>
            <w:tcBorders>
              <w:top w:val="single" w:sz="4" w:space="0" w:color="auto"/>
            </w:tcBorders>
          </w:tcPr>
          <w:p w14:paraId="02ABD143" w14:textId="77777777" w:rsidR="00967F64" w:rsidRDefault="00967F64" w:rsidP="007C1360">
            <w:pPr>
              <w:spacing w:line="276" w:lineRule="auto"/>
              <w:jc w:val="center"/>
            </w:pPr>
          </w:p>
          <w:p w14:paraId="14879A7C" w14:textId="77777777" w:rsidR="00967F64" w:rsidRPr="007C1360" w:rsidRDefault="00C36A4D" w:rsidP="007C1360">
            <w:pPr>
              <w:spacing w:line="276" w:lineRule="auto"/>
              <w:jc w:val="center"/>
              <w:rPr>
                <w:b/>
                <w:bCs/>
              </w:rPr>
            </w:pPr>
            <w:r>
              <w:rPr>
                <w:b/>
                <w:bCs/>
              </w:rPr>
              <w:t>31 (21.</w:t>
            </w:r>
            <w:r w:rsidR="00967F64" w:rsidRPr="007C1360">
              <w:rPr>
                <w:b/>
                <w:bCs/>
              </w:rPr>
              <w:t>7)</w:t>
            </w:r>
          </w:p>
          <w:p w14:paraId="313E41CB" w14:textId="77777777" w:rsidR="00967F64" w:rsidRDefault="00967F64" w:rsidP="007C1360">
            <w:pPr>
              <w:spacing w:line="276" w:lineRule="auto"/>
              <w:jc w:val="center"/>
              <w:rPr>
                <w:b/>
                <w:bCs/>
              </w:rPr>
            </w:pPr>
            <w:r>
              <w:t>0 (0)</w:t>
            </w:r>
          </w:p>
          <w:p w14:paraId="3C6EE2CF" w14:textId="77777777" w:rsidR="00967F64" w:rsidRDefault="00967F64" w:rsidP="007C1360">
            <w:pPr>
              <w:spacing w:line="276" w:lineRule="auto"/>
              <w:jc w:val="center"/>
            </w:pPr>
            <w:r>
              <w:t>5 (26.3)</w:t>
            </w:r>
          </w:p>
          <w:p w14:paraId="050005C8" w14:textId="77777777" w:rsidR="00967F64" w:rsidRDefault="00967F64" w:rsidP="007C1360">
            <w:pPr>
              <w:spacing w:line="276" w:lineRule="auto"/>
              <w:jc w:val="center"/>
            </w:pPr>
            <w:r>
              <w:t>10 (22.7)</w:t>
            </w:r>
          </w:p>
          <w:p w14:paraId="6CEA7051" w14:textId="77777777" w:rsidR="00967F64" w:rsidRDefault="00C36A4D" w:rsidP="007C1360">
            <w:pPr>
              <w:spacing w:line="276" w:lineRule="auto"/>
              <w:jc w:val="center"/>
            </w:pPr>
            <w:r>
              <w:t>12 (22.</w:t>
            </w:r>
            <w:r w:rsidR="00967F64">
              <w:t>2)</w:t>
            </w:r>
          </w:p>
          <w:p w14:paraId="78E3C923" w14:textId="77777777" w:rsidR="00967F64" w:rsidRDefault="00967F64" w:rsidP="007C1360">
            <w:pPr>
              <w:spacing w:line="276" w:lineRule="auto"/>
              <w:jc w:val="center"/>
            </w:pPr>
            <w:r>
              <w:t>10 (19.2)</w:t>
            </w:r>
          </w:p>
          <w:p w14:paraId="55A82B57" w14:textId="77777777" w:rsidR="00967F64" w:rsidRDefault="00C36A4D" w:rsidP="007C1360">
            <w:pPr>
              <w:spacing w:line="276" w:lineRule="auto"/>
              <w:jc w:val="center"/>
            </w:pPr>
            <w:r>
              <w:t>6 (16.</w:t>
            </w:r>
            <w:r w:rsidR="00967F64">
              <w:t>7)</w:t>
            </w:r>
          </w:p>
          <w:p w14:paraId="2F938A8A" w14:textId="77777777" w:rsidR="00967F64" w:rsidRDefault="00C36A4D" w:rsidP="007C1360">
            <w:pPr>
              <w:spacing w:line="276" w:lineRule="auto"/>
              <w:jc w:val="center"/>
            </w:pPr>
            <w:r>
              <w:t>22 (20.</w:t>
            </w:r>
            <w:r w:rsidR="00967F64">
              <w:t>8)</w:t>
            </w:r>
          </w:p>
        </w:tc>
      </w:tr>
    </w:tbl>
    <w:p w14:paraId="2AB6CE93" w14:textId="1F3F89DC" w:rsidR="00E54B05" w:rsidRDefault="00E54B05" w:rsidP="00E54B05">
      <w:pPr>
        <w:jc w:val="both"/>
        <w:rPr>
          <w:sz w:val="20"/>
          <w:szCs w:val="20"/>
        </w:rPr>
      </w:pPr>
      <w:r w:rsidRPr="003A64ED">
        <w:rPr>
          <w:sz w:val="20"/>
          <w:szCs w:val="20"/>
        </w:rPr>
        <w:t>Abréviation : Amm-Quat= ammonium quaternaire,</w:t>
      </w:r>
      <w:del w:id="187" w:author="BENKHALLOUF Youssef (EXT) ResgCftScrDef" w:date="2022-09-16T00:27:00Z">
        <w:r w:rsidRPr="003A64ED" w:rsidDel="00FF4047">
          <w:rPr>
            <w:sz w:val="20"/>
            <w:szCs w:val="20"/>
          </w:rPr>
          <w:delText xml:space="preserve"> </w:delText>
        </w:r>
      </w:del>
      <w:r w:rsidRPr="003A64ED">
        <w:rPr>
          <w:sz w:val="20"/>
          <w:szCs w:val="20"/>
        </w:rPr>
        <w:t xml:space="preserve"> EDTA</w:t>
      </w:r>
      <w:del w:id="188" w:author="BENKHALLOUF Youssef (EXT) ResgCftScrDef" w:date="2022-09-16T00:27:00Z">
        <w:r w:rsidRPr="003A64ED" w:rsidDel="00FF4047">
          <w:rPr>
            <w:sz w:val="20"/>
            <w:szCs w:val="20"/>
          </w:rPr>
          <w:delText>=</w:delText>
        </w:r>
      </w:del>
      <w:r w:rsidRPr="003A64ED">
        <w:rPr>
          <w:sz w:val="20"/>
          <w:szCs w:val="20"/>
        </w:rPr>
        <w:t>: éthylène diamine tétra acétique, BPM=bas poids moléculaire, HPM= Haut poids moléculaire.</w:t>
      </w:r>
    </w:p>
    <w:p w14:paraId="421FADBA" w14:textId="77777777" w:rsidR="00967F64" w:rsidRPr="00967F64" w:rsidRDefault="00967F64" w:rsidP="00B73972">
      <w:pPr>
        <w:spacing w:line="360" w:lineRule="auto"/>
        <w:jc w:val="both"/>
        <w:rPr>
          <w:sz w:val="22"/>
          <w:szCs w:val="22"/>
        </w:rPr>
      </w:pPr>
    </w:p>
    <w:p w14:paraId="5458879E" w14:textId="26AC0606" w:rsidR="00F95081" w:rsidRPr="00F95081" w:rsidRDefault="00A423FA" w:rsidP="002328CD">
      <w:pPr>
        <w:pStyle w:val="Titre2"/>
      </w:pPr>
      <w:bookmarkStart w:id="189" w:name="_Toc112850125"/>
      <w:bookmarkStart w:id="190" w:name="_Toc113368680"/>
      <w:r w:rsidRPr="00412D31">
        <w:t>Description des symptômes clinique</w:t>
      </w:r>
      <w:r w:rsidR="00412D31" w:rsidRPr="00412D31">
        <w:t>s</w:t>
      </w:r>
      <w:r w:rsidRPr="00412D31">
        <w:t xml:space="preserve">, famille et sous familles des agents en fonction </w:t>
      </w:r>
      <w:r w:rsidR="00380143">
        <w:t>d</w:t>
      </w:r>
      <w:bookmarkEnd w:id="189"/>
      <w:r w:rsidR="00C827F6">
        <w:t xml:space="preserve">e </w:t>
      </w:r>
      <w:r w:rsidR="00DF4079">
        <w:t xml:space="preserve">la variation </w:t>
      </w:r>
      <w:r w:rsidR="00075C88">
        <w:t xml:space="preserve">de la </w:t>
      </w:r>
      <w:bookmarkEnd w:id="190"/>
      <w:r w:rsidR="00075C88">
        <w:t>rés</w:t>
      </w:r>
      <w:r w:rsidR="00C1628F">
        <w:t>istance nasale</w:t>
      </w:r>
    </w:p>
    <w:p w14:paraId="6357AA70" w14:textId="7E5E2A74" w:rsidR="00326311" w:rsidRDefault="00326311" w:rsidP="005B2814">
      <w:pPr>
        <w:spacing w:line="276" w:lineRule="auto"/>
        <w:jc w:val="both"/>
      </w:pPr>
      <w:r>
        <w:t xml:space="preserve">Pour étudier l’association entre les symptômes cliniques, les familles et sous famille des agents testés et la variation de RN, cette dernière </w:t>
      </w:r>
      <w:r w:rsidR="00A70DD7">
        <w:t>a été</w:t>
      </w:r>
      <w:r w:rsidR="00A70DD7">
        <w:t xml:space="preserve"> </w:t>
      </w:r>
      <w:r>
        <w:t>divisée en 7 classes avec une amplitude égale à 0.6, adaptée à la distribution de la variable</w:t>
      </w:r>
    </w:p>
    <w:p w14:paraId="35327610" w14:textId="77777777" w:rsidR="003A7DC8" w:rsidRPr="003A7DC8" w:rsidRDefault="00956BD1" w:rsidP="00E252AB">
      <w:pPr>
        <w:pStyle w:val="Titre3"/>
        <w:jc w:val="both"/>
      </w:pPr>
      <w:bookmarkStart w:id="191" w:name="_Toc113368681"/>
      <w:r w:rsidRPr="00F95081">
        <w:t xml:space="preserve">Répartition </w:t>
      </w:r>
      <w:r w:rsidR="000D5D21">
        <w:t>du résultat</w:t>
      </w:r>
      <w:r>
        <w:t xml:space="preserve"> du test en fonction de la variation </w:t>
      </w:r>
      <w:r w:rsidR="00891570">
        <w:t>de la résistance nasale</w:t>
      </w:r>
      <w:bookmarkEnd w:id="191"/>
    </w:p>
    <w:p w14:paraId="6BE80273" w14:textId="1C95BDE0" w:rsidR="009E73D4" w:rsidRDefault="009E73D4" w:rsidP="009E73D4">
      <w:pPr>
        <w:jc w:val="both"/>
      </w:pPr>
      <w:r>
        <w:t>Le tableau III.6 montre</w:t>
      </w:r>
      <w:r w:rsidR="00616A86">
        <w:t>s</w:t>
      </w:r>
      <w:r>
        <w:t xml:space="preserve"> </w:t>
      </w:r>
      <w:r w:rsidR="005F09B7">
        <w:t>qu’aucun</w:t>
      </w:r>
      <w:r>
        <w:t xml:space="preserve"> cas positif </w:t>
      </w:r>
      <w:r w:rsidR="005F09B7">
        <w:t>n’a été détecté</w:t>
      </w:r>
      <w:r w:rsidR="005F09B7">
        <w:t xml:space="preserve"> </w:t>
      </w:r>
      <w:r>
        <w:t xml:space="preserve">en dessous de la variation RN&lt; 2, </w:t>
      </w:r>
      <w:r w:rsidR="00620E2F">
        <w:t xml:space="preserve">et </w:t>
      </w:r>
      <w:r w:rsidR="005F09B7">
        <w:t>qu’</w:t>
      </w:r>
      <w:r w:rsidR="00620E2F">
        <w:t>aucun</w:t>
      </w:r>
      <w:r>
        <w:t xml:space="preserve"> cas négatif </w:t>
      </w:r>
      <w:r w:rsidR="005F09B7">
        <w:t xml:space="preserve">n’a été </w:t>
      </w:r>
      <w:r>
        <w:t>détecté en dessus de la variation RN ≥ 2.</w:t>
      </w:r>
    </w:p>
    <w:p w14:paraId="3EB2F049" w14:textId="77777777" w:rsidR="009E73D4" w:rsidRDefault="009E73D4" w:rsidP="009E73D4">
      <w:pPr>
        <w:jc w:val="both"/>
      </w:pPr>
    </w:p>
    <w:p w14:paraId="71B8F9C2" w14:textId="77777777" w:rsidR="009E73D4" w:rsidRPr="009E73D4" w:rsidRDefault="009E73D4" w:rsidP="009E73D4">
      <w:pPr>
        <w:pStyle w:val="Lgende"/>
        <w:spacing w:line="360" w:lineRule="auto"/>
        <w:jc w:val="center"/>
        <w:rPr>
          <w:b w:val="0"/>
          <w:bCs w:val="0"/>
          <w:color w:val="auto"/>
          <w:sz w:val="22"/>
          <w:szCs w:val="22"/>
        </w:rPr>
      </w:pPr>
      <w:r w:rsidRPr="006612DA">
        <w:rPr>
          <w:color w:val="auto"/>
          <w:sz w:val="22"/>
          <w:szCs w:val="22"/>
        </w:rPr>
        <w:t xml:space="preserve">Tableau </w:t>
      </w:r>
      <w:r w:rsidR="00492D5C">
        <w:rPr>
          <w:color w:val="auto"/>
          <w:sz w:val="22"/>
          <w:szCs w:val="22"/>
        </w:rPr>
        <w:fldChar w:fldCharType="begin"/>
      </w:r>
      <w:r>
        <w:rPr>
          <w:color w:val="auto"/>
          <w:sz w:val="22"/>
          <w:szCs w:val="22"/>
        </w:rPr>
        <w:instrText xml:space="preserve"> STYLEREF 1 \s </w:instrText>
      </w:r>
      <w:r w:rsidR="00492D5C">
        <w:rPr>
          <w:color w:val="auto"/>
          <w:sz w:val="22"/>
          <w:szCs w:val="22"/>
        </w:rPr>
        <w:fldChar w:fldCharType="separate"/>
      </w:r>
      <w:r>
        <w:rPr>
          <w:noProof/>
          <w:color w:val="auto"/>
          <w:sz w:val="22"/>
          <w:szCs w:val="22"/>
          <w:cs/>
        </w:rPr>
        <w:t>‎</w:t>
      </w:r>
      <w:r>
        <w:rPr>
          <w:noProof/>
          <w:color w:val="auto"/>
          <w:sz w:val="22"/>
          <w:szCs w:val="22"/>
        </w:rPr>
        <w:t>III</w:t>
      </w:r>
      <w:r w:rsidR="00492D5C">
        <w:rPr>
          <w:color w:val="auto"/>
          <w:sz w:val="22"/>
          <w:szCs w:val="22"/>
        </w:rPr>
        <w:fldChar w:fldCharType="end"/>
      </w:r>
      <w:r>
        <w:rPr>
          <w:color w:val="auto"/>
          <w:sz w:val="22"/>
          <w:szCs w:val="22"/>
        </w:rPr>
        <w:t>.</w:t>
      </w:r>
      <w:r w:rsidR="00492D5C">
        <w:rPr>
          <w:color w:val="auto"/>
          <w:sz w:val="22"/>
          <w:szCs w:val="22"/>
        </w:rPr>
        <w:fldChar w:fldCharType="begin"/>
      </w:r>
      <w:r>
        <w:rPr>
          <w:color w:val="auto"/>
          <w:sz w:val="22"/>
          <w:szCs w:val="22"/>
        </w:rPr>
        <w:instrText xml:space="preserve"> SEQ Tableau \* ARABIC \s 1 </w:instrText>
      </w:r>
      <w:r w:rsidR="00492D5C">
        <w:rPr>
          <w:color w:val="auto"/>
          <w:sz w:val="22"/>
          <w:szCs w:val="22"/>
        </w:rPr>
        <w:fldChar w:fldCharType="separate"/>
      </w:r>
      <w:r>
        <w:rPr>
          <w:noProof/>
          <w:color w:val="auto"/>
          <w:sz w:val="22"/>
          <w:szCs w:val="22"/>
        </w:rPr>
        <w:t>6</w:t>
      </w:r>
      <w:r w:rsidR="00492D5C">
        <w:rPr>
          <w:color w:val="auto"/>
          <w:sz w:val="22"/>
          <w:szCs w:val="22"/>
        </w:rPr>
        <w:fldChar w:fldCharType="end"/>
      </w:r>
      <w:r w:rsidRPr="006612DA">
        <w:rPr>
          <w:b w:val="0"/>
          <w:bCs w:val="0"/>
          <w:color w:val="auto"/>
          <w:sz w:val="22"/>
          <w:szCs w:val="22"/>
        </w:rPr>
        <w:t xml:space="preserve">: Distribution du résultat du test en fonction de la variation </w:t>
      </w:r>
      <w:r>
        <w:rPr>
          <w:b w:val="0"/>
          <w:bCs w:val="0"/>
          <w:color w:val="auto"/>
          <w:sz w:val="22"/>
          <w:szCs w:val="22"/>
        </w:rPr>
        <w:t>de la résistance nasale</w:t>
      </w:r>
    </w:p>
    <w:tbl>
      <w:tblPr>
        <w:tblStyle w:val="Grilledutableau"/>
        <w:tblW w:w="9639"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192" w:author="BENKHALLOUF Youssef (EXT) ResgCftScrDef" w:date="2022-09-16T00:39:00Z">
          <w:tblPr>
            <w:tblStyle w:val="Grilledutableau"/>
            <w:tblW w:w="923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403"/>
        <w:gridCol w:w="1157"/>
        <w:gridCol w:w="1131"/>
        <w:gridCol w:w="1131"/>
        <w:gridCol w:w="1266"/>
        <w:gridCol w:w="1276"/>
        <w:gridCol w:w="1275"/>
        <w:tblGridChange w:id="193">
          <w:tblGrid>
            <w:gridCol w:w="2403"/>
            <w:gridCol w:w="1157"/>
            <w:gridCol w:w="1131"/>
            <w:gridCol w:w="1131"/>
            <w:gridCol w:w="1131"/>
            <w:gridCol w:w="1131"/>
            <w:gridCol w:w="1150"/>
          </w:tblGrid>
        </w:tblGridChange>
      </w:tblGrid>
      <w:tr w:rsidR="000D5D21" w14:paraId="67DC2A35" w14:textId="77777777" w:rsidTr="005F09B7">
        <w:trPr>
          <w:jc w:val="center"/>
          <w:trPrChange w:id="194" w:author="BENKHALLOUF Youssef (EXT) ResgCftScrDef" w:date="2022-09-16T00:39:00Z">
            <w:trPr>
              <w:jc w:val="center"/>
            </w:trPr>
          </w:trPrChange>
        </w:trPr>
        <w:tc>
          <w:tcPr>
            <w:tcW w:w="2403" w:type="dxa"/>
            <w:tcBorders>
              <w:bottom w:val="single" w:sz="4" w:space="0" w:color="auto"/>
            </w:tcBorders>
            <w:tcPrChange w:id="195" w:author="BENKHALLOUF Youssef (EXT) ResgCftScrDef" w:date="2022-09-16T00:39:00Z">
              <w:tcPr>
                <w:tcW w:w="2411" w:type="dxa"/>
                <w:tcBorders>
                  <w:bottom w:val="single" w:sz="4" w:space="0" w:color="auto"/>
                </w:tcBorders>
              </w:tcPr>
            </w:tcPrChange>
          </w:tcPr>
          <w:p w14:paraId="60526E20" w14:textId="77777777" w:rsidR="000D5D21" w:rsidRDefault="000D5D21" w:rsidP="00831674">
            <w:pPr>
              <w:spacing w:line="360" w:lineRule="auto"/>
              <w:pPrChange w:id="196" w:author="BENKHALLOUF Youssef (EXT) ResgCftScrDef" w:date="2022-09-16T00:40:00Z">
                <w:pPr>
                  <w:spacing w:line="360" w:lineRule="auto"/>
                  <w:jc w:val="both"/>
                </w:pPr>
              </w:pPrChange>
            </w:pPr>
            <w:r w:rsidRPr="00DC72BE">
              <w:rPr>
                <w:b/>
                <w:bCs/>
              </w:rPr>
              <w:t>Résultats du test</w:t>
            </w:r>
            <w:r>
              <w:rPr>
                <w:b/>
                <w:bCs/>
              </w:rPr>
              <w:t xml:space="preserve"> (n,%)</w:t>
            </w:r>
          </w:p>
        </w:tc>
        <w:tc>
          <w:tcPr>
            <w:tcW w:w="1157" w:type="dxa"/>
            <w:tcBorders>
              <w:bottom w:val="single" w:sz="4" w:space="0" w:color="auto"/>
            </w:tcBorders>
            <w:tcPrChange w:id="197" w:author="BENKHALLOUF Youssef (EXT) ResgCftScrDef" w:date="2022-09-16T00:39:00Z">
              <w:tcPr>
                <w:tcW w:w="1134" w:type="dxa"/>
                <w:tcBorders>
                  <w:bottom w:val="single" w:sz="4" w:space="0" w:color="auto"/>
                </w:tcBorders>
              </w:tcPr>
            </w:tcPrChange>
          </w:tcPr>
          <w:p w14:paraId="5557BC22" w14:textId="77777777" w:rsidR="000D5D21" w:rsidRPr="007A2E0E" w:rsidRDefault="00D3418F" w:rsidP="00831674">
            <w:pPr>
              <w:spacing w:line="360" w:lineRule="auto"/>
              <w:rPr>
                <w:b/>
                <w:bCs/>
              </w:rPr>
              <w:pPrChange w:id="198" w:author="BENKHALLOUF Youssef (EXT) ResgCftScrDef" w:date="2022-09-16T00:40:00Z">
                <w:pPr>
                  <w:spacing w:line="360" w:lineRule="auto"/>
                  <w:jc w:val="both"/>
                </w:pPr>
              </w:pPrChange>
            </w:pPr>
            <w:r>
              <w:rPr>
                <w:b/>
                <w:bCs/>
              </w:rPr>
              <w:t>[0.8-1.</w:t>
            </w:r>
            <w:r w:rsidR="000D5D21" w:rsidRPr="007A2E0E">
              <w:rPr>
                <w:b/>
                <w:bCs/>
              </w:rPr>
              <w:t>4</w:t>
            </w:r>
            <w:r w:rsidR="000D5D21">
              <w:rPr>
                <w:b/>
                <w:bCs/>
              </w:rPr>
              <w:t>[</w:t>
            </w:r>
          </w:p>
        </w:tc>
        <w:tc>
          <w:tcPr>
            <w:tcW w:w="1131" w:type="dxa"/>
            <w:tcBorders>
              <w:bottom w:val="single" w:sz="4" w:space="0" w:color="auto"/>
            </w:tcBorders>
            <w:tcPrChange w:id="199" w:author="BENKHALLOUF Youssef (EXT) ResgCftScrDef" w:date="2022-09-16T00:39:00Z">
              <w:tcPr>
                <w:tcW w:w="1134" w:type="dxa"/>
                <w:tcBorders>
                  <w:bottom w:val="single" w:sz="4" w:space="0" w:color="auto"/>
                </w:tcBorders>
              </w:tcPr>
            </w:tcPrChange>
          </w:tcPr>
          <w:p w14:paraId="21D93D85" w14:textId="77777777" w:rsidR="000D5D21" w:rsidRPr="007A2E0E" w:rsidRDefault="00D3418F" w:rsidP="00831674">
            <w:pPr>
              <w:spacing w:line="360" w:lineRule="auto"/>
              <w:rPr>
                <w:b/>
                <w:bCs/>
              </w:rPr>
              <w:pPrChange w:id="200" w:author="BENKHALLOUF Youssef (EXT) ResgCftScrDef" w:date="2022-09-16T00:40:00Z">
                <w:pPr>
                  <w:spacing w:line="360" w:lineRule="auto"/>
                  <w:jc w:val="both"/>
                </w:pPr>
              </w:pPrChange>
            </w:pPr>
            <w:r>
              <w:rPr>
                <w:b/>
                <w:bCs/>
              </w:rPr>
              <w:t>[1.</w:t>
            </w:r>
            <w:r w:rsidR="000D5D21">
              <w:rPr>
                <w:b/>
                <w:bCs/>
              </w:rPr>
              <w:t xml:space="preserve">4 - </w:t>
            </w:r>
            <w:r w:rsidR="000D5D21" w:rsidRPr="007A2E0E">
              <w:rPr>
                <w:b/>
                <w:bCs/>
              </w:rPr>
              <w:t>2</w:t>
            </w:r>
            <w:r w:rsidR="000D5D21">
              <w:rPr>
                <w:b/>
                <w:bCs/>
              </w:rPr>
              <w:t>[</w:t>
            </w:r>
          </w:p>
        </w:tc>
        <w:tc>
          <w:tcPr>
            <w:tcW w:w="1131" w:type="dxa"/>
            <w:tcBorders>
              <w:bottom w:val="single" w:sz="4" w:space="0" w:color="auto"/>
            </w:tcBorders>
            <w:tcPrChange w:id="201" w:author="BENKHALLOUF Youssef (EXT) ResgCftScrDef" w:date="2022-09-16T00:39:00Z">
              <w:tcPr>
                <w:tcW w:w="1134" w:type="dxa"/>
                <w:tcBorders>
                  <w:bottom w:val="single" w:sz="4" w:space="0" w:color="auto"/>
                </w:tcBorders>
              </w:tcPr>
            </w:tcPrChange>
          </w:tcPr>
          <w:p w14:paraId="2619D0A3" w14:textId="77777777" w:rsidR="000D5D21" w:rsidRPr="007A2E0E" w:rsidRDefault="000D5D21" w:rsidP="00831674">
            <w:pPr>
              <w:spacing w:line="360" w:lineRule="auto"/>
              <w:rPr>
                <w:b/>
                <w:bCs/>
              </w:rPr>
              <w:pPrChange w:id="202" w:author="BENKHALLOUF Youssef (EXT) ResgCftScrDef" w:date="2022-09-16T00:40:00Z">
                <w:pPr>
                  <w:spacing w:line="360" w:lineRule="auto"/>
                  <w:jc w:val="both"/>
                </w:pPr>
              </w:pPrChange>
            </w:pPr>
            <w:r>
              <w:rPr>
                <w:b/>
                <w:bCs/>
              </w:rPr>
              <w:t>[</w:t>
            </w:r>
            <w:r w:rsidRPr="007A2E0E">
              <w:rPr>
                <w:b/>
                <w:bCs/>
              </w:rPr>
              <w:t>2</w:t>
            </w:r>
            <w:r w:rsidR="00D3418F">
              <w:rPr>
                <w:b/>
                <w:bCs/>
              </w:rPr>
              <w:t xml:space="preserve"> – 2.</w:t>
            </w:r>
            <w:r w:rsidRPr="007A2E0E">
              <w:rPr>
                <w:b/>
                <w:bCs/>
              </w:rPr>
              <w:t>6</w:t>
            </w:r>
            <w:r>
              <w:rPr>
                <w:b/>
                <w:bCs/>
              </w:rPr>
              <w:t xml:space="preserve"> [</w:t>
            </w:r>
          </w:p>
        </w:tc>
        <w:tc>
          <w:tcPr>
            <w:tcW w:w="1266" w:type="dxa"/>
            <w:tcBorders>
              <w:bottom w:val="single" w:sz="4" w:space="0" w:color="auto"/>
            </w:tcBorders>
            <w:tcPrChange w:id="203" w:author="BENKHALLOUF Youssef (EXT) ResgCftScrDef" w:date="2022-09-16T00:39:00Z">
              <w:tcPr>
                <w:tcW w:w="1134" w:type="dxa"/>
                <w:tcBorders>
                  <w:bottom w:val="single" w:sz="4" w:space="0" w:color="auto"/>
                </w:tcBorders>
              </w:tcPr>
            </w:tcPrChange>
          </w:tcPr>
          <w:p w14:paraId="4765D555" w14:textId="7493C2E9" w:rsidR="000D5D21" w:rsidRPr="007A2E0E" w:rsidRDefault="000D5D21" w:rsidP="00831674">
            <w:pPr>
              <w:spacing w:line="360" w:lineRule="auto"/>
              <w:rPr>
                <w:b/>
                <w:bCs/>
              </w:rPr>
              <w:pPrChange w:id="204" w:author="BENKHALLOUF Youssef (EXT) ResgCftScrDef" w:date="2022-09-16T00:40:00Z">
                <w:pPr>
                  <w:spacing w:line="360" w:lineRule="auto"/>
                  <w:jc w:val="both"/>
                </w:pPr>
              </w:pPrChange>
            </w:pPr>
            <w:r>
              <w:rPr>
                <w:b/>
                <w:bCs/>
              </w:rPr>
              <w:t>[</w:t>
            </w:r>
            <w:r w:rsidRPr="007A2E0E">
              <w:rPr>
                <w:b/>
                <w:bCs/>
              </w:rPr>
              <w:t>2.6</w:t>
            </w:r>
            <w:ins w:id="205" w:author="BENKHALLOUF Youssef (EXT) ResgCftScrDef" w:date="2022-09-16T00:38:00Z">
              <w:r w:rsidR="005F09B7">
                <w:rPr>
                  <w:b/>
                  <w:bCs/>
                </w:rPr>
                <w:t xml:space="preserve"> </w:t>
              </w:r>
            </w:ins>
            <w:r w:rsidR="00D3418F">
              <w:rPr>
                <w:b/>
                <w:bCs/>
              </w:rPr>
              <w:t>– 3.</w:t>
            </w:r>
            <w:r w:rsidRPr="007A2E0E">
              <w:rPr>
                <w:b/>
                <w:bCs/>
              </w:rPr>
              <w:t>2</w:t>
            </w:r>
            <w:r>
              <w:rPr>
                <w:b/>
                <w:bCs/>
              </w:rPr>
              <w:t>[</w:t>
            </w:r>
          </w:p>
        </w:tc>
        <w:tc>
          <w:tcPr>
            <w:tcW w:w="1276" w:type="dxa"/>
            <w:tcBorders>
              <w:bottom w:val="single" w:sz="4" w:space="0" w:color="auto"/>
            </w:tcBorders>
            <w:tcPrChange w:id="206" w:author="BENKHALLOUF Youssef (EXT) ResgCftScrDef" w:date="2022-09-16T00:39:00Z">
              <w:tcPr>
                <w:tcW w:w="1134" w:type="dxa"/>
                <w:tcBorders>
                  <w:bottom w:val="single" w:sz="4" w:space="0" w:color="auto"/>
                </w:tcBorders>
              </w:tcPr>
            </w:tcPrChange>
          </w:tcPr>
          <w:p w14:paraId="28B5E8BC" w14:textId="77777777" w:rsidR="000D5D21" w:rsidRPr="007A2E0E" w:rsidRDefault="00D3418F" w:rsidP="00831674">
            <w:pPr>
              <w:spacing w:line="360" w:lineRule="auto"/>
              <w:rPr>
                <w:b/>
                <w:bCs/>
              </w:rPr>
              <w:pPrChange w:id="207" w:author="BENKHALLOUF Youssef (EXT) ResgCftScrDef" w:date="2022-09-16T00:40:00Z">
                <w:pPr>
                  <w:spacing w:line="360" w:lineRule="auto"/>
                  <w:jc w:val="both"/>
                </w:pPr>
              </w:pPrChange>
            </w:pPr>
            <w:r>
              <w:rPr>
                <w:b/>
                <w:bCs/>
              </w:rPr>
              <w:t>[3.2-3.</w:t>
            </w:r>
            <w:r w:rsidR="000D5D21" w:rsidRPr="007A2E0E">
              <w:rPr>
                <w:b/>
                <w:bCs/>
              </w:rPr>
              <w:t>8</w:t>
            </w:r>
            <w:r w:rsidR="000D5D21">
              <w:rPr>
                <w:b/>
                <w:bCs/>
              </w:rPr>
              <w:t xml:space="preserve"> [</w:t>
            </w:r>
          </w:p>
        </w:tc>
        <w:tc>
          <w:tcPr>
            <w:tcW w:w="1275" w:type="dxa"/>
            <w:tcBorders>
              <w:bottom w:val="single" w:sz="4" w:space="0" w:color="auto"/>
            </w:tcBorders>
            <w:tcPrChange w:id="208" w:author="BENKHALLOUF Youssef (EXT) ResgCftScrDef" w:date="2022-09-16T00:39:00Z">
              <w:tcPr>
                <w:tcW w:w="1153" w:type="dxa"/>
                <w:tcBorders>
                  <w:bottom w:val="single" w:sz="4" w:space="0" w:color="auto"/>
                </w:tcBorders>
              </w:tcPr>
            </w:tcPrChange>
          </w:tcPr>
          <w:p w14:paraId="65AE3961" w14:textId="77777777" w:rsidR="000D5D21" w:rsidRPr="007A2E0E" w:rsidRDefault="00D95904" w:rsidP="00831674">
            <w:pPr>
              <w:spacing w:line="360" w:lineRule="auto"/>
              <w:rPr>
                <w:b/>
                <w:bCs/>
              </w:rPr>
              <w:pPrChange w:id="209" w:author="BENKHALLOUF Youssef (EXT) ResgCftScrDef" w:date="2022-09-16T00:40:00Z">
                <w:pPr>
                  <w:spacing w:line="360" w:lineRule="auto"/>
                  <w:jc w:val="both"/>
                </w:pPr>
              </w:pPrChange>
            </w:pPr>
            <w:r>
              <w:t>≥</w:t>
            </w:r>
            <w:r w:rsidR="000D5D21" w:rsidRPr="007A2E0E">
              <w:rPr>
                <w:b/>
                <w:bCs/>
              </w:rPr>
              <w:t>3.8</w:t>
            </w:r>
          </w:p>
        </w:tc>
      </w:tr>
      <w:tr w:rsidR="000D5D21" w14:paraId="32AF4AA7" w14:textId="77777777" w:rsidTr="005F09B7">
        <w:trPr>
          <w:trHeight w:val="737"/>
          <w:jc w:val="center"/>
          <w:trPrChange w:id="210" w:author="BENKHALLOUF Youssef (EXT) ResgCftScrDef" w:date="2022-09-16T00:39:00Z">
            <w:trPr>
              <w:trHeight w:val="737"/>
              <w:jc w:val="center"/>
            </w:trPr>
          </w:trPrChange>
        </w:trPr>
        <w:tc>
          <w:tcPr>
            <w:tcW w:w="2403" w:type="dxa"/>
            <w:tcBorders>
              <w:top w:val="single" w:sz="4" w:space="0" w:color="auto"/>
            </w:tcBorders>
            <w:tcPrChange w:id="211" w:author="BENKHALLOUF Youssef (EXT) ResgCftScrDef" w:date="2022-09-16T00:39:00Z">
              <w:tcPr>
                <w:tcW w:w="2411" w:type="dxa"/>
                <w:tcBorders>
                  <w:top w:val="single" w:sz="4" w:space="0" w:color="auto"/>
                </w:tcBorders>
              </w:tcPr>
            </w:tcPrChange>
          </w:tcPr>
          <w:p w14:paraId="044C29A5" w14:textId="77777777" w:rsidR="000D5D21" w:rsidRDefault="000D5D21" w:rsidP="00B73972">
            <w:pPr>
              <w:spacing w:line="360" w:lineRule="auto"/>
              <w:jc w:val="both"/>
            </w:pPr>
            <w:r>
              <w:t xml:space="preserve">Négatif  </w:t>
            </w:r>
          </w:p>
          <w:p w14:paraId="78E6521D" w14:textId="77777777" w:rsidR="000D5D21" w:rsidRPr="000D5D21" w:rsidRDefault="000D5D21" w:rsidP="00B73972">
            <w:pPr>
              <w:spacing w:line="360" w:lineRule="auto"/>
              <w:jc w:val="both"/>
            </w:pPr>
            <w:r w:rsidRPr="00DC72BE">
              <w:t xml:space="preserve">Positif   </w:t>
            </w:r>
          </w:p>
        </w:tc>
        <w:tc>
          <w:tcPr>
            <w:tcW w:w="1157" w:type="dxa"/>
            <w:tcBorders>
              <w:top w:val="single" w:sz="4" w:space="0" w:color="auto"/>
            </w:tcBorders>
            <w:tcPrChange w:id="212" w:author="BENKHALLOUF Youssef (EXT) ResgCftScrDef" w:date="2022-09-16T00:39:00Z">
              <w:tcPr>
                <w:tcW w:w="1134" w:type="dxa"/>
                <w:tcBorders>
                  <w:top w:val="single" w:sz="4" w:space="0" w:color="auto"/>
                </w:tcBorders>
              </w:tcPr>
            </w:tcPrChange>
          </w:tcPr>
          <w:p w14:paraId="36E92510" w14:textId="77777777" w:rsidR="000D5D21" w:rsidRDefault="000D5D21" w:rsidP="00B73972">
            <w:pPr>
              <w:spacing w:line="360" w:lineRule="auto"/>
              <w:jc w:val="both"/>
            </w:pPr>
            <w:r>
              <w:t>582(85.7)</w:t>
            </w:r>
          </w:p>
          <w:p w14:paraId="293F9A79" w14:textId="77777777" w:rsidR="000D5D21" w:rsidRDefault="000D5D21" w:rsidP="00B73972">
            <w:pPr>
              <w:spacing w:line="360" w:lineRule="auto"/>
              <w:jc w:val="both"/>
            </w:pPr>
            <w:r>
              <w:t>0 (0)</w:t>
            </w:r>
          </w:p>
        </w:tc>
        <w:tc>
          <w:tcPr>
            <w:tcW w:w="1131" w:type="dxa"/>
            <w:tcBorders>
              <w:top w:val="single" w:sz="4" w:space="0" w:color="auto"/>
            </w:tcBorders>
            <w:tcPrChange w:id="213" w:author="BENKHALLOUF Youssef (EXT) ResgCftScrDef" w:date="2022-09-16T00:39:00Z">
              <w:tcPr>
                <w:tcW w:w="1134" w:type="dxa"/>
                <w:tcBorders>
                  <w:top w:val="single" w:sz="4" w:space="0" w:color="auto"/>
                </w:tcBorders>
              </w:tcPr>
            </w:tcPrChange>
          </w:tcPr>
          <w:p w14:paraId="0815EEA0" w14:textId="77777777" w:rsidR="000D5D21" w:rsidRDefault="00D3418F" w:rsidP="00B73972">
            <w:pPr>
              <w:spacing w:line="360" w:lineRule="auto"/>
              <w:jc w:val="both"/>
            </w:pPr>
            <w:r>
              <w:t>97 (14.</w:t>
            </w:r>
            <w:r w:rsidR="000D5D21">
              <w:t>3)</w:t>
            </w:r>
          </w:p>
          <w:p w14:paraId="4C701B5C" w14:textId="77777777" w:rsidR="000D5D21" w:rsidRDefault="000D5D21" w:rsidP="00B73972">
            <w:pPr>
              <w:spacing w:line="360" w:lineRule="auto"/>
              <w:jc w:val="both"/>
            </w:pPr>
            <w:r>
              <w:t>0 (0)</w:t>
            </w:r>
          </w:p>
        </w:tc>
        <w:tc>
          <w:tcPr>
            <w:tcW w:w="1131" w:type="dxa"/>
            <w:tcBorders>
              <w:top w:val="single" w:sz="4" w:space="0" w:color="auto"/>
            </w:tcBorders>
            <w:tcPrChange w:id="214" w:author="BENKHALLOUF Youssef (EXT) ResgCftScrDef" w:date="2022-09-16T00:39:00Z">
              <w:tcPr>
                <w:tcW w:w="1134" w:type="dxa"/>
                <w:tcBorders>
                  <w:top w:val="single" w:sz="4" w:space="0" w:color="auto"/>
                </w:tcBorders>
              </w:tcPr>
            </w:tcPrChange>
          </w:tcPr>
          <w:p w14:paraId="03D66AD9" w14:textId="77777777" w:rsidR="000D5D21" w:rsidRDefault="000D5D21" w:rsidP="00B73972">
            <w:pPr>
              <w:spacing w:line="360" w:lineRule="auto"/>
              <w:jc w:val="both"/>
            </w:pPr>
            <w:r>
              <w:t>0 (0)</w:t>
            </w:r>
          </w:p>
          <w:p w14:paraId="53CDB2D0" w14:textId="77777777" w:rsidR="000D5D21" w:rsidRDefault="00D3418F" w:rsidP="00B73972">
            <w:pPr>
              <w:spacing w:line="360" w:lineRule="auto"/>
              <w:jc w:val="both"/>
            </w:pPr>
            <w:r>
              <w:t>74 (36.</w:t>
            </w:r>
            <w:r w:rsidR="000D5D21">
              <w:t>3)</w:t>
            </w:r>
          </w:p>
        </w:tc>
        <w:tc>
          <w:tcPr>
            <w:tcW w:w="1266" w:type="dxa"/>
            <w:tcBorders>
              <w:top w:val="single" w:sz="4" w:space="0" w:color="auto"/>
            </w:tcBorders>
            <w:tcPrChange w:id="215" w:author="BENKHALLOUF Youssef (EXT) ResgCftScrDef" w:date="2022-09-16T00:39:00Z">
              <w:tcPr>
                <w:tcW w:w="1134" w:type="dxa"/>
                <w:tcBorders>
                  <w:top w:val="single" w:sz="4" w:space="0" w:color="auto"/>
                </w:tcBorders>
              </w:tcPr>
            </w:tcPrChange>
          </w:tcPr>
          <w:p w14:paraId="1551C74E" w14:textId="77777777" w:rsidR="000D5D21" w:rsidRDefault="000D5D21" w:rsidP="00B73972">
            <w:pPr>
              <w:spacing w:line="360" w:lineRule="auto"/>
              <w:jc w:val="both"/>
            </w:pPr>
            <w:r>
              <w:t>0 (0)</w:t>
            </w:r>
          </w:p>
          <w:p w14:paraId="7D57CAD5" w14:textId="77777777" w:rsidR="000D5D21" w:rsidRDefault="00D3418F" w:rsidP="00B73972">
            <w:pPr>
              <w:spacing w:line="360" w:lineRule="auto"/>
              <w:jc w:val="both"/>
            </w:pPr>
            <w:r>
              <w:t>35 (</w:t>
            </w:r>
            <w:r w:rsidRPr="001C4C35">
              <w:t>17</w:t>
            </w:r>
            <w:r>
              <w:t>.</w:t>
            </w:r>
            <w:r w:rsidR="000D5D21">
              <w:t>2)</w:t>
            </w:r>
          </w:p>
        </w:tc>
        <w:tc>
          <w:tcPr>
            <w:tcW w:w="1276" w:type="dxa"/>
            <w:tcBorders>
              <w:top w:val="single" w:sz="4" w:space="0" w:color="auto"/>
            </w:tcBorders>
            <w:tcPrChange w:id="216" w:author="BENKHALLOUF Youssef (EXT) ResgCftScrDef" w:date="2022-09-16T00:39:00Z">
              <w:tcPr>
                <w:tcW w:w="1134" w:type="dxa"/>
                <w:tcBorders>
                  <w:top w:val="single" w:sz="4" w:space="0" w:color="auto"/>
                </w:tcBorders>
              </w:tcPr>
            </w:tcPrChange>
          </w:tcPr>
          <w:p w14:paraId="2C0D42DE" w14:textId="77777777" w:rsidR="000D5D21" w:rsidRDefault="000D5D21" w:rsidP="00B73972">
            <w:pPr>
              <w:spacing w:line="360" w:lineRule="auto"/>
              <w:jc w:val="both"/>
            </w:pPr>
            <w:r>
              <w:t>0(0)</w:t>
            </w:r>
          </w:p>
          <w:p w14:paraId="13CB114C" w14:textId="77777777" w:rsidR="000D5D21" w:rsidRDefault="00D3418F" w:rsidP="00B73972">
            <w:pPr>
              <w:spacing w:line="360" w:lineRule="auto"/>
              <w:jc w:val="both"/>
            </w:pPr>
            <w:r>
              <w:t>38 (18.</w:t>
            </w:r>
            <w:r w:rsidR="000D5D21">
              <w:t>6)</w:t>
            </w:r>
          </w:p>
        </w:tc>
        <w:tc>
          <w:tcPr>
            <w:tcW w:w="1275" w:type="dxa"/>
            <w:tcBorders>
              <w:top w:val="single" w:sz="4" w:space="0" w:color="auto"/>
            </w:tcBorders>
            <w:tcPrChange w:id="217" w:author="BENKHALLOUF Youssef (EXT) ResgCftScrDef" w:date="2022-09-16T00:39:00Z">
              <w:tcPr>
                <w:tcW w:w="1153" w:type="dxa"/>
                <w:tcBorders>
                  <w:top w:val="single" w:sz="4" w:space="0" w:color="auto"/>
                </w:tcBorders>
              </w:tcPr>
            </w:tcPrChange>
          </w:tcPr>
          <w:p w14:paraId="7063517F" w14:textId="77777777" w:rsidR="000D5D21" w:rsidRDefault="000D5D21" w:rsidP="00B73972">
            <w:pPr>
              <w:spacing w:line="360" w:lineRule="auto"/>
              <w:jc w:val="both"/>
            </w:pPr>
            <w:r>
              <w:t>0 (0)</w:t>
            </w:r>
          </w:p>
          <w:p w14:paraId="2D3A5A84" w14:textId="77777777" w:rsidR="000D5D21" w:rsidRDefault="00D3418F" w:rsidP="00B73972">
            <w:pPr>
              <w:spacing w:line="360" w:lineRule="auto"/>
              <w:jc w:val="both"/>
            </w:pPr>
            <w:r>
              <w:t>57 (27.</w:t>
            </w:r>
            <w:r w:rsidR="000D5D21">
              <w:t>9)</w:t>
            </w:r>
          </w:p>
        </w:tc>
      </w:tr>
    </w:tbl>
    <w:p w14:paraId="09CFB433" w14:textId="77777777" w:rsidR="00891570" w:rsidRDefault="00891570" w:rsidP="009B2985">
      <w:pPr>
        <w:jc w:val="both"/>
      </w:pPr>
    </w:p>
    <w:p w14:paraId="0040BF9B" w14:textId="77777777" w:rsidR="00FC08D4" w:rsidRPr="00891570" w:rsidRDefault="006F52C6" w:rsidP="00831674">
      <w:pPr>
        <w:pPrChange w:id="218" w:author="BENKHALLOUF Youssef (EXT) ResgCftScrDef" w:date="2022-09-16T00:40:00Z">
          <w:pPr>
            <w:jc w:val="both"/>
          </w:pPr>
        </w:pPrChange>
      </w:pPr>
      <w:r w:rsidRPr="00891570">
        <w:t>.</w:t>
      </w:r>
    </w:p>
    <w:p w14:paraId="4F033DD4" w14:textId="77777777" w:rsidR="00FC08D4" w:rsidRPr="00FC08D4" w:rsidRDefault="00956BD1" w:rsidP="00891570">
      <w:pPr>
        <w:pStyle w:val="Titre3"/>
        <w:jc w:val="both"/>
      </w:pPr>
      <w:bookmarkStart w:id="219" w:name="_Toc113368682"/>
      <w:r w:rsidRPr="00F95081">
        <w:lastRenderedPageBreak/>
        <w:t xml:space="preserve">Répartition </w:t>
      </w:r>
      <w:r>
        <w:t xml:space="preserve">des symptômes cliniques en fonction de la variation </w:t>
      </w:r>
      <w:r w:rsidR="00891570">
        <w:t>de la résistance nasale</w:t>
      </w:r>
      <w:bookmarkEnd w:id="219"/>
    </w:p>
    <w:p w14:paraId="4A67C169" w14:textId="77777777" w:rsidR="00BD72B1" w:rsidRDefault="006612DA" w:rsidP="00891570">
      <w:pPr>
        <w:pStyle w:val="Lgende"/>
        <w:spacing w:line="360" w:lineRule="auto"/>
        <w:jc w:val="center"/>
        <w:rPr>
          <w:b w:val="0"/>
          <w:bCs w:val="0"/>
          <w:color w:val="auto"/>
          <w:sz w:val="22"/>
          <w:szCs w:val="22"/>
        </w:rPr>
      </w:pPr>
      <w:bookmarkStart w:id="220" w:name="_Toc113368741"/>
      <w:r w:rsidRPr="006612DA">
        <w:rPr>
          <w:color w:val="auto"/>
          <w:sz w:val="22"/>
          <w:szCs w:val="22"/>
        </w:rPr>
        <w:t xml:space="preserve">Tableau </w:t>
      </w:r>
      <w:r w:rsidR="00492D5C">
        <w:rPr>
          <w:color w:val="auto"/>
          <w:sz w:val="22"/>
          <w:szCs w:val="22"/>
        </w:rPr>
        <w:fldChar w:fldCharType="begin"/>
      </w:r>
      <w:r w:rsidR="006026F6">
        <w:rPr>
          <w:color w:val="auto"/>
          <w:sz w:val="22"/>
          <w:szCs w:val="22"/>
        </w:rPr>
        <w:instrText xml:space="preserve"> STYLEREF 1 \s </w:instrText>
      </w:r>
      <w:r w:rsidR="00492D5C">
        <w:rPr>
          <w:color w:val="auto"/>
          <w:sz w:val="22"/>
          <w:szCs w:val="22"/>
        </w:rPr>
        <w:fldChar w:fldCharType="separate"/>
      </w:r>
      <w:r w:rsidR="006026F6">
        <w:rPr>
          <w:noProof/>
          <w:color w:val="auto"/>
          <w:sz w:val="22"/>
          <w:szCs w:val="22"/>
          <w:cs/>
        </w:rPr>
        <w:t>‎</w:t>
      </w:r>
      <w:r w:rsidR="006026F6">
        <w:rPr>
          <w:noProof/>
          <w:color w:val="auto"/>
          <w:sz w:val="22"/>
          <w:szCs w:val="22"/>
        </w:rPr>
        <w:t>III</w:t>
      </w:r>
      <w:r w:rsidR="00492D5C">
        <w:rPr>
          <w:color w:val="auto"/>
          <w:sz w:val="22"/>
          <w:szCs w:val="22"/>
        </w:rPr>
        <w:fldChar w:fldCharType="end"/>
      </w:r>
      <w:r w:rsidR="006026F6">
        <w:rPr>
          <w:color w:val="auto"/>
          <w:sz w:val="22"/>
          <w:szCs w:val="22"/>
        </w:rPr>
        <w:t>.</w:t>
      </w:r>
      <w:r w:rsidR="00492D5C">
        <w:rPr>
          <w:color w:val="auto"/>
          <w:sz w:val="22"/>
          <w:szCs w:val="22"/>
        </w:rPr>
        <w:fldChar w:fldCharType="begin"/>
      </w:r>
      <w:r w:rsidR="006026F6">
        <w:rPr>
          <w:color w:val="auto"/>
          <w:sz w:val="22"/>
          <w:szCs w:val="22"/>
        </w:rPr>
        <w:instrText xml:space="preserve"> SEQ Tableau \* ARABIC \s 1 </w:instrText>
      </w:r>
      <w:r w:rsidR="00492D5C">
        <w:rPr>
          <w:color w:val="auto"/>
          <w:sz w:val="22"/>
          <w:szCs w:val="22"/>
        </w:rPr>
        <w:fldChar w:fldCharType="separate"/>
      </w:r>
      <w:r w:rsidR="009B2985">
        <w:rPr>
          <w:noProof/>
          <w:color w:val="auto"/>
          <w:sz w:val="22"/>
          <w:szCs w:val="22"/>
        </w:rPr>
        <w:t>7</w:t>
      </w:r>
      <w:r w:rsidR="00492D5C">
        <w:rPr>
          <w:color w:val="auto"/>
          <w:sz w:val="22"/>
          <w:szCs w:val="22"/>
        </w:rPr>
        <w:fldChar w:fldCharType="end"/>
      </w:r>
      <w:r w:rsidRPr="006612DA">
        <w:rPr>
          <w:b w:val="0"/>
          <w:bCs w:val="0"/>
          <w:color w:val="auto"/>
          <w:sz w:val="22"/>
          <w:szCs w:val="22"/>
        </w:rPr>
        <w:t xml:space="preserve">: Distribution des symptômes cliniques positifs en fonction de la variation </w:t>
      </w:r>
      <w:r w:rsidR="00891570">
        <w:rPr>
          <w:b w:val="0"/>
          <w:bCs w:val="0"/>
          <w:color w:val="auto"/>
          <w:sz w:val="22"/>
          <w:szCs w:val="22"/>
        </w:rPr>
        <w:t>de la résistance nasale</w:t>
      </w:r>
      <w:bookmarkEnd w:id="220"/>
    </w:p>
    <w:tbl>
      <w:tblPr>
        <w:tblStyle w:val="Grilledutableau"/>
        <w:tblW w:w="988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1157"/>
        <w:gridCol w:w="969"/>
        <w:gridCol w:w="1134"/>
        <w:gridCol w:w="1134"/>
        <w:gridCol w:w="1285"/>
        <w:gridCol w:w="1125"/>
      </w:tblGrid>
      <w:tr w:rsidR="00D9185F" w:rsidRPr="001E6038" w14:paraId="69EC0BFA" w14:textId="77777777" w:rsidTr="00E4443A">
        <w:trPr>
          <w:trHeight w:val="368"/>
        </w:trPr>
        <w:tc>
          <w:tcPr>
            <w:tcW w:w="3085" w:type="dxa"/>
            <w:tcBorders>
              <w:bottom w:val="single" w:sz="4" w:space="0" w:color="auto"/>
            </w:tcBorders>
          </w:tcPr>
          <w:p w14:paraId="0973C7BE" w14:textId="77777777" w:rsidR="00D9185F" w:rsidRPr="001E6038" w:rsidRDefault="00D9185F" w:rsidP="00E4443A">
            <w:pPr>
              <w:rPr>
                <w:sz w:val="20"/>
                <w:szCs w:val="20"/>
              </w:rPr>
            </w:pPr>
            <w:r w:rsidRPr="001E6038">
              <w:rPr>
                <w:sz w:val="20"/>
                <w:szCs w:val="20"/>
              </w:rPr>
              <w:t>Symptôme et score clinique</w:t>
            </w:r>
          </w:p>
        </w:tc>
        <w:tc>
          <w:tcPr>
            <w:tcW w:w="1157" w:type="dxa"/>
            <w:tcBorders>
              <w:bottom w:val="single" w:sz="4" w:space="0" w:color="auto"/>
            </w:tcBorders>
          </w:tcPr>
          <w:p w14:paraId="39C27B65" w14:textId="77777777" w:rsidR="00D9185F" w:rsidRPr="001E6038" w:rsidRDefault="00D9185F" w:rsidP="00E4443A">
            <w:pPr>
              <w:rPr>
                <w:sz w:val="20"/>
                <w:szCs w:val="20"/>
              </w:rPr>
            </w:pPr>
            <w:r w:rsidRPr="001E6038">
              <w:rPr>
                <w:sz w:val="20"/>
                <w:szCs w:val="20"/>
              </w:rPr>
              <w:t>[0.8 – 1.4[</w:t>
            </w:r>
          </w:p>
        </w:tc>
        <w:tc>
          <w:tcPr>
            <w:tcW w:w="969" w:type="dxa"/>
            <w:tcBorders>
              <w:bottom w:val="single" w:sz="4" w:space="0" w:color="auto"/>
            </w:tcBorders>
          </w:tcPr>
          <w:p w14:paraId="7504B472" w14:textId="77777777" w:rsidR="00D9185F" w:rsidRPr="001E6038" w:rsidRDefault="00D9185F" w:rsidP="00E4443A">
            <w:pPr>
              <w:rPr>
                <w:sz w:val="20"/>
                <w:szCs w:val="20"/>
              </w:rPr>
            </w:pPr>
            <w:r w:rsidRPr="001E6038">
              <w:rPr>
                <w:sz w:val="20"/>
                <w:szCs w:val="20"/>
              </w:rPr>
              <w:t>[1.4 - 2[</w:t>
            </w:r>
          </w:p>
        </w:tc>
        <w:tc>
          <w:tcPr>
            <w:tcW w:w="1134" w:type="dxa"/>
            <w:tcBorders>
              <w:bottom w:val="single" w:sz="4" w:space="0" w:color="auto"/>
            </w:tcBorders>
          </w:tcPr>
          <w:p w14:paraId="508B62B0" w14:textId="77777777" w:rsidR="00D9185F" w:rsidRPr="001E6038" w:rsidRDefault="00D9185F" w:rsidP="00E4443A">
            <w:pPr>
              <w:rPr>
                <w:sz w:val="20"/>
                <w:szCs w:val="20"/>
              </w:rPr>
            </w:pPr>
            <w:r w:rsidRPr="001E6038">
              <w:rPr>
                <w:sz w:val="20"/>
                <w:szCs w:val="20"/>
              </w:rPr>
              <w:t>[2 – 2.6[</w:t>
            </w:r>
          </w:p>
        </w:tc>
        <w:tc>
          <w:tcPr>
            <w:tcW w:w="1134" w:type="dxa"/>
            <w:tcBorders>
              <w:bottom w:val="single" w:sz="4" w:space="0" w:color="auto"/>
            </w:tcBorders>
          </w:tcPr>
          <w:p w14:paraId="0E55DBB9" w14:textId="77777777" w:rsidR="00D9185F" w:rsidRPr="001E6038" w:rsidRDefault="00D9185F" w:rsidP="00E4443A">
            <w:pPr>
              <w:rPr>
                <w:sz w:val="20"/>
                <w:szCs w:val="20"/>
              </w:rPr>
            </w:pPr>
            <w:r w:rsidRPr="001E6038">
              <w:rPr>
                <w:sz w:val="20"/>
                <w:szCs w:val="20"/>
              </w:rPr>
              <w:t>[2.6 – 3.2[</w:t>
            </w:r>
          </w:p>
        </w:tc>
        <w:tc>
          <w:tcPr>
            <w:tcW w:w="1285" w:type="dxa"/>
            <w:tcBorders>
              <w:bottom w:val="single" w:sz="4" w:space="0" w:color="auto"/>
            </w:tcBorders>
          </w:tcPr>
          <w:p w14:paraId="0EDAFD42" w14:textId="77777777" w:rsidR="00D9185F" w:rsidRPr="001E6038" w:rsidRDefault="00D9185F" w:rsidP="00E4443A">
            <w:pPr>
              <w:rPr>
                <w:sz w:val="20"/>
                <w:szCs w:val="20"/>
              </w:rPr>
            </w:pPr>
            <w:r w:rsidRPr="001E6038">
              <w:rPr>
                <w:sz w:val="20"/>
                <w:szCs w:val="20"/>
              </w:rPr>
              <w:t>[3.2 – 3.8[</w:t>
            </w:r>
          </w:p>
        </w:tc>
        <w:tc>
          <w:tcPr>
            <w:tcW w:w="1125" w:type="dxa"/>
            <w:tcBorders>
              <w:bottom w:val="single" w:sz="4" w:space="0" w:color="auto"/>
            </w:tcBorders>
          </w:tcPr>
          <w:p w14:paraId="02329789" w14:textId="77777777" w:rsidR="00D9185F" w:rsidRPr="001E6038" w:rsidRDefault="00D9185F" w:rsidP="00E4443A">
            <w:pPr>
              <w:rPr>
                <w:sz w:val="20"/>
                <w:szCs w:val="20"/>
              </w:rPr>
            </w:pPr>
            <w:r w:rsidRPr="001E6038">
              <w:rPr>
                <w:sz w:val="20"/>
                <w:szCs w:val="20"/>
              </w:rPr>
              <w:t>≥3.8</w:t>
            </w:r>
          </w:p>
        </w:tc>
      </w:tr>
      <w:tr w:rsidR="00D9185F" w:rsidRPr="001E6038" w14:paraId="726FF9CF" w14:textId="77777777" w:rsidTr="00E4443A">
        <w:trPr>
          <w:trHeight w:val="1111"/>
        </w:trPr>
        <w:tc>
          <w:tcPr>
            <w:tcW w:w="3085" w:type="dxa"/>
            <w:tcBorders>
              <w:top w:val="single" w:sz="4" w:space="0" w:color="auto"/>
              <w:bottom w:val="single" w:sz="4" w:space="0" w:color="auto"/>
            </w:tcBorders>
          </w:tcPr>
          <w:p w14:paraId="1F947248" w14:textId="77777777" w:rsidR="00D9185F" w:rsidRPr="00D85907" w:rsidRDefault="00D9185F" w:rsidP="00E4443A">
            <w:pPr>
              <w:rPr>
                <w:b/>
                <w:bCs/>
                <w:sz w:val="20"/>
                <w:szCs w:val="20"/>
              </w:rPr>
            </w:pPr>
            <w:r w:rsidRPr="00D85907">
              <w:rPr>
                <w:b/>
                <w:bCs/>
                <w:sz w:val="20"/>
                <w:szCs w:val="20"/>
              </w:rPr>
              <w:t>Symptôme, (n, %)</w:t>
            </w:r>
          </w:p>
          <w:p w14:paraId="1CF0F353" w14:textId="77777777" w:rsidR="00D9185F" w:rsidRPr="001E6038" w:rsidRDefault="00D9185F" w:rsidP="00E4443A">
            <w:pPr>
              <w:rPr>
                <w:sz w:val="20"/>
                <w:szCs w:val="20"/>
              </w:rPr>
            </w:pPr>
            <w:r w:rsidRPr="001E6038">
              <w:rPr>
                <w:sz w:val="20"/>
                <w:szCs w:val="20"/>
              </w:rPr>
              <w:t>Prurit.nasale.et.oculaire</w:t>
            </w:r>
          </w:p>
          <w:p w14:paraId="62B36F59" w14:textId="77777777" w:rsidR="00D9185F" w:rsidRPr="001E6038" w:rsidRDefault="00D9185F" w:rsidP="00E4443A">
            <w:pPr>
              <w:ind w:left="284"/>
              <w:rPr>
                <w:sz w:val="20"/>
                <w:szCs w:val="20"/>
              </w:rPr>
            </w:pPr>
            <w:r w:rsidRPr="001E6038">
              <w:rPr>
                <w:sz w:val="20"/>
                <w:szCs w:val="20"/>
              </w:rPr>
              <w:t>Absent</w:t>
            </w:r>
          </w:p>
          <w:p w14:paraId="18C38C04" w14:textId="77777777" w:rsidR="00D9185F" w:rsidRPr="001E6038" w:rsidRDefault="00D9185F" w:rsidP="00E4443A">
            <w:pPr>
              <w:ind w:left="284"/>
              <w:rPr>
                <w:sz w:val="20"/>
                <w:szCs w:val="20"/>
              </w:rPr>
            </w:pPr>
            <w:r w:rsidRPr="001E6038">
              <w:rPr>
                <w:sz w:val="20"/>
                <w:szCs w:val="20"/>
              </w:rPr>
              <w:t>Présent</w:t>
            </w:r>
          </w:p>
          <w:p w14:paraId="20DF3166" w14:textId="77777777" w:rsidR="00D9185F" w:rsidRDefault="00D9185F" w:rsidP="00E4443A">
            <w:pPr>
              <w:rPr>
                <w:sz w:val="20"/>
                <w:szCs w:val="20"/>
              </w:rPr>
            </w:pPr>
            <w:r w:rsidRPr="001E6038">
              <w:rPr>
                <w:sz w:val="20"/>
                <w:szCs w:val="20"/>
              </w:rPr>
              <w:t>Rhinorrhee</w:t>
            </w:r>
          </w:p>
          <w:p w14:paraId="2D76D585" w14:textId="77777777" w:rsidR="00D9185F" w:rsidRPr="001E6038" w:rsidRDefault="00D9185F" w:rsidP="00E4443A">
            <w:pPr>
              <w:ind w:left="284"/>
              <w:rPr>
                <w:sz w:val="20"/>
                <w:szCs w:val="20"/>
              </w:rPr>
            </w:pPr>
            <w:r w:rsidRPr="001E6038">
              <w:rPr>
                <w:sz w:val="20"/>
                <w:szCs w:val="20"/>
              </w:rPr>
              <w:t>Absent</w:t>
            </w:r>
          </w:p>
          <w:p w14:paraId="42EA2363" w14:textId="77777777" w:rsidR="00D9185F" w:rsidRPr="001E6038" w:rsidRDefault="00D9185F" w:rsidP="00E4443A">
            <w:pPr>
              <w:ind w:left="284"/>
              <w:rPr>
                <w:sz w:val="20"/>
                <w:szCs w:val="20"/>
              </w:rPr>
            </w:pPr>
            <w:r w:rsidRPr="001E6038">
              <w:rPr>
                <w:sz w:val="20"/>
                <w:szCs w:val="20"/>
              </w:rPr>
              <w:t>Présent</w:t>
            </w:r>
          </w:p>
          <w:p w14:paraId="2B5C5F2A" w14:textId="77777777" w:rsidR="00D9185F" w:rsidRPr="001E6038" w:rsidRDefault="00D9185F" w:rsidP="00E4443A">
            <w:pPr>
              <w:rPr>
                <w:sz w:val="20"/>
                <w:szCs w:val="20"/>
              </w:rPr>
            </w:pPr>
            <w:r w:rsidRPr="001E6038">
              <w:rPr>
                <w:sz w:val="20"/>
                <w:szCs w:val="20"/>
              </w:rPr>
              <w:t>Eternuement</w:t>
            </w:r>
          </w:p>
          <w:p w14:paraId="11BB8BB4" w14:textId="77777777" w:rsidR="00D9185F" w:rsidRPr="001E6038" w:rsidRDefault="00D9185F" w:rsidP="00E4443A">
            <w:pPr>
              <w:ind w:left="284"/>
              <w:rPr>
                <w:sz w:val="20"/>
                <w:szCs w:val="20"/>
              </w:rPr>
            </w:pPr>
            <w:r w:rsidRPr="001E6038">
              <w:rPr>
                <w:sz w:val="20"/>
                <w:szCs w:val="20"/>
              </w:rPr>
              <w:t>Absent</w:t>
            </w:r>
          </w:p>
          <w:p w14:paraId="62EB29C4" w14:textId="77777777" w:rsidR="00D9185F" w:rsidRPr="001E6038" w:rsidRDefault="00D9185F" w:rsidP="00E4443A">
            <w:pPr>
              <w:ind w:left="284"/>
              <w:rPr>
                <w:sz w:val="20"/>
                <w:szCs w:val="20"/>
              </w:rPr>
            </w:pPr>
            <w:r w:rsidRPr="001E6038">
              <w:rPr>
                <w:sz w:val="20"/>
                <w:szCs w:val="20"/>
              </w:rPr>
              <w:t>Présent</w:t>
            </w:r>
          </w:p>
        </w:tc>
        <w:tc>
          <w:tcPr>
            <w:tcW w:w="1157" w:type="dxa"/>
            <w:tcBorders>
              <w:top w:val="single" w:sz="4" w:space="0" w:color="auto"/>
              <w:bottom w:val="single" w:sz="4" w:space="0" w:color="auto"/>
            </w:tcBorders>
          </w:tcPr>
          <w:p w14:paraId="72AE38F0" w14:textId="77777777" w:rsidR="00D9185F" w:rsidRPr="001E6038" w:rsidRDefault="00D9185F" w:rsidP="00E4443A">
            <w:pPr>
              <w:rPr>
                <w:sz w:val="20"/>
                <w:szCs w:val="20"/>
              </w:rPr>
            </w:pPr>
          </w:p>
          <w:p w14:paraId="20CB4F3E" w14:textId="77777777" w:rsidR="00D9185F" w:rsidRPr="001E6038" w:rsidRDefault="00D9185F" w:rsidP="00E4443A">
            <w:pPr>
              <w:rPr>
                <w:sz w:val="20"/>
                <w:szCs w:val="20"/>
              </w:rPr>
            </w:pPr>
          </w:p>
          <w:p w14:paraId="32ABC156" w14:textId="77777777" w:rsidR="00D9185F" w:rsidRPr="001E6038" w:rsidRDefault="00D9185F" w:rsidP="00E4443A">
            <w:pPr>
              <w:rPr>
                <w:sz w:val="20"/>
                <w:szCs w:val="20"/>
              </w:rPr>
            </w:pPr>
            <w:r>
              <w:rPr>
                <w:sz w:val="20"/>
                <w:szCs w:val="20"/>
              </w:rPr>
              <w:t>570</w:t>
            </w:r>
            <w:r w:rsidRPr="001E6038">
              <w:rPr>
                <w:sz w:val="20"/>
                <w:szCs w:val="20"/>
              </w:rPr>
              <w:t xml:space="preserve"> (</w:t>
            </w:r>
            <w:r>
              <w:rPr>
                <w:sz w:val="20"/>
                <w:szCs w:val="20"/>
              </w:rPr>
              <w:t>64.6</w:t>
            </w:r>
            <w:r w:rsidRPr="001E6038">
              <w:rPr>
                <w:sz w:val="20"/>
                <w:szCs w:val="20"/>
              </w:rPr>
              <w:t>)</w:t>
            </w:r>
          </w:p>
          <w:p w14:paraId="0224C27C" w14:textId="77777777" w:rsidR="00D9185F" w:rsidRPr="001E6038" w:rsidRDefault="00D9185F" w:rsidP="00E4443A">
            <w:pPr>
              <w:rPr>
                <w:sz w:val="20"/>
                <w:szCs w:val="20"/>
              </w:rPr>
            </w:pPr>
            <w:r>
              <w:rPr>
                <w:sz w:val="20"/>
                <w:szCs w:val="20"/>
              </w:rPr>
              <w:t>12</w:t>
            </w:r>
            <w:r w:rsidRPr="001E6038">
              <w:rPr>
                <w:sz w:val="20"/>
                <w:szCs w:val="20"/>
              </w:rPr>
              <w:t xml:space="preserve"> (1.</w:t>
            </w:r>
            <w:r>
              <w:rPr>
                <w:sz w:val="20"/>
                <w:szCs w:val="20"/>
              </w:rPr>
              <w:t>4</w:t>
            </w:r>
            <w:r w:rsidRPr="001E6038">
              <w:rPr>
                <w:sz w:val="20"/>
                <w:szCs w:val="20"/>
              </w:rPr>
              <w:t>)</w:t>
            </w:r>
          </w:p>
          <w:p w14:paraId="5745B20A" w14:textId="77777777" w:rsidR="00D9185F" w:rsidRDefault="00D9185F" w:rsidP="00E4443A">
            <w:pPr>
              <w:rPr>
                <w:sz w:val="20"/>
                <w:szCs w:val="20"/>
              </w:rPr>
            </w:pPr>
          </w:p>
          <w:p w14:paraId="27CBFCCF" w14:textId="77777777" w:rsidR="00D9185F" w:rsidRDefault="00D9185F" w:rsidP="00E4443A">
            <w:pPr>
              <w:rPr>
                <w:sz w:val="20"/>
                <w:szCs w:val="20"/>
              </w:rPr>
            </w:pPr>
            <w:r>
              <w:rPr>
                <w:sz w:val="20"/>
                <w:szCs w:val="20"/>
              </w:rPr>
              <w:t>575 (65.1</w:t>
            </w:r>
            <w:r w:rsidRPr="001E6038">
              <w:rPr>
                <w:sz w:val="20"/>
                <w:szCs w:val="20"/>
              </w:rPr>
              <w:t>)</w:t>
            </w:r>
          </w:p>
          <w:p w14:paraId="57AE4D24" w14:textId="77777777" w:rsidR="00D9185F" w:rsidRDefault="00D9185F" w:rsidP="00E4443A">
            <w:pPr>
              <w:rPr>
                <w:sz w:val="20"/>
                <w:szCs w:val="20"/>
              </w:rPr>
            </w:pPr>
            <w:r>
              <w:rPr>
                <w:sz w:val="20"/>
                <w:szCs w:val="20"/>
              </w:rPr>
              <w:t>7 (0.8</w:t>
            </w:r>
            <w:r w:rsidRPr="001E6038">
              <w:rPr>
                <w:sz w:val="20"/>
                <w:szCs w:val="20"/>
              </w:rPr>
              <w:t>)</w:t>
            </w:r>
          </w:p>
          <w:p w14:paraId="54D243E8" w14:textId="77777777" w:rsidR="00D9185F" w:rsidRPr="001E6038" w:rsidRDefault="00D9185F" w:rsidP="00E4443A">
            <w:pPr>
              <w:rPr>
                <w:sz w:val="20"/>
                <w:szCs w:val="20"/>
              </w:rPr>
            </w:pPr>
          </w:p>
          <w:p w14:paraId="2183EF5A" w14:textId="77777777" w:rsidR="00D9185F" w:rsidRDefault="00D9185F" w:rsidP="00E4443A">
            <w:pPr>
              <w:rPr>
                <w:sz w:val="20"/>
                <w:szCs w:val="20"/>
              </w:rPr>
            </w:pPr>
            <w:r>
              <w:rPr>
                <w:sz w:val="20"/>
                <w:szCs w:val="20"/>
              </w:rPr>
              <w:t>566</w:t>
            </w:r>
            <w:r w:rsidRPr="001E6038">
              <w:rPr>
                <w:sz w:val="20"/>
                <w:szCs w:val="20"/>
              </w:rPr>
              <w:t xml:space="preserve"> (</w:t>
            </w:r>
            <w:r>
              <w:rPr>
                <w:sz w:val="20"/>
                <w:szCs w:val="20"/>
              </w:rPr>
              <w:t>64.1</w:t>
            </w:r>
            <w:r w:rsidRPr="001E6038">
              <w:rPr>
                <w:sz w:val="20"/>
                <w:szCs w:val="20"/>
              </w:rPr>
              <w:t>)</w:t>
            </w:r>
          </w:p>
          <w:p w14:paraId="5D8221E4" w14:textId="77777777" w:rsidR="00D9185F" w:rsidRPr="001E6038" w:rsidRDefault="00D9185F" w:rsidP="00E4443A">
            <w:pPr>
              <w:rPr>
                <w:sz w:val="20"/>
                <w:szCs w:val="20"/>
              </w:rPr>
            </w:pPr>
            <w:r>
              <w:rPr>
                <w:sz w:val="20"/>
                <w:szCs w:val="20"/>
              </w:rPr>
              <w:t>16</w:t>
            </w:r>
            <w:r w:rsidRPr="001E6038">
              <w:rPr>
                <w:sz w:val="20"/>
                <w:szCs w:val="20"/>
              </w:rPr>
              <w:t>(1.</w:t>
            </w:r>
            <w:r>
              <w:rPr>
                <w:sz w:val="20"/>
                <w:szCs w:val="20"/>
              </w:rPr>
              <w:t>8</w:t>
            </w:r>
            <w:r w:rsidRPr="001E6038">
              <w:rPr>
                <w:sz w:val="20"/>
                <w:szCs w:val="20"/>
              </w:rPr>
              <w:t>)</w:t>
            </w:r>
          </w:p>
        </w:tc>
        <w:tc>
          <w:tcPr>
            <w:tcW w:w="969" w:type="dxa"/>
            <w:tcBorders>
              <w:top w:val="single" w:sz="4" w:space="0" w:color="auto"/>
              <w:bottom w:val="single" w:sz="4" w:space="0" w:color="auto"/>
            </w:tcBorders>
          </w:tcPr>
          <w:p w14:paraId="645B0BA1" w14:textId="77777777" w:rsidR="00D9185F" w:rsidRPr="001E6038" w:rsidRDefault="00D9185F" w:rsidP="00E4443A">
            <w:pPr>
              <w:rPr>
                <w:sz w:val="20"/>
                <w:szCs w:val="20"/>
              </w:rPr>
            </w:pPr>
          </w:p>
          <w:p w14:paraId="13DA1D98" w14:textId="77777777" w:rsidR="00D9185F" w:rsidRPr="001E6038" w:rsidRDefault="00D9185F" w:rsidP="00E4443A">
            <w:pPr>
              <w:rPr>
                <w:sz w:val="20"/>
                <w:szCs w:val="20"/>
              </w:rPr>
            </w:pPr>
          </w:p>
          <w:p w14:paraId="31AE1E98" w14:textId="77777777" w:rsidR="00D9185F" w:rsidRPr="001E6038" w:rsidRDefault="00D9185F" w:rsidP="00E4443A">
            <w:pPr>
              <w:rPr>
                <w:sz w:val="20"/>
                <w:szCs w:val="20"/>
              </w:rPr>
            </w:pPr>
            <w:r>
              <w:rPr>
                <w:sz w:val="20"/>
                <w:szCs w:val="20"/>
              </w:rPr>
              <w:t>91 (10.3</w:t>
            </w:r>
            <w:r w:rsidRPr="001E6038">
              <w:rPr>
                <w:sz w:val="20"/>
                <w:szCs w:val="20"/>
              </w:rPr>
              <w:t>)</w:t>
            </w:r>
          </w:p>
          <w:p w14:paraId="7FD886E8" w14:textId="77777777" w:rsidR="00D9185F" w:rsidRPr="001E6038" w:rsidRDefault="00D9185F" w:rsidP="00E4443A">
            <w:pPr>
              <w:rPr>
                <w:sz w:val="20"/>
                <w:szCs w:val="20"/>
              </w:rPr>
            </w:pPr>
            <w:r>
              <w:rPr>
                <w:sz w:val="20"/>
                <w:szCs w:val="20"/>
              </w:rPr>
              <w:t xml:space="preserve">6 </w:t>
            </w:r>
            <w:r w:rsidRPr="001E6038">
              <w:rPr>
                <w:sz w:val="20"/>
                <w:szCs w:val="20"/>
              </w:rPr>
              <w:t xml:space="preserve"> (</w:t>
            </w:r>
            <w:r>
              <w:rPr>
                <w:sz w:val="20"/>
                <w:szCs w:val="20"/>
              </w:rPr>
              <w:t>0.7</w:t>
            </w:r>
            <w:r w:rsidRPr="001E6038">
              <w:rPr>
                <w:sz w:val="20"/>
                <w:szCs w:val="20"/>
              </w:rPr>
              <w:t>)</w:t>
            </w:r>
          </w:p>
          <w:p w14:paraId="30BC5C62" w14:textId="77777777" w:rsidR="00D9185F" w:rsidRDefault="00D9185F" w:rsidP="00E4443A">
            <w:pPr>
              <w:rPr>
                <w:sz w:val="20"/>
                <w:szCs w:val="20"/>
              </w:rPr>
            </w:pPr>
          </w:p>
          <w:p w14:paraId="4530D6DF" w14:textId="77777777" w:rsidR="00D9185F" w:rsidRDefault="00D9185F" w:rsidP="00E4443A">
            <w:pPr>
              <w:rPr>
                <w:sz w:val="20"/>
                <w:szCs w:val="20"/>
              </w:rPr>
            </w:pPr>
            <w:r>
              <w:rPr>
                <w:sz w:val="20"/>
                <w:szCs w:val="20"/>
              </w:rPr>
              <w:t>96 (10.9</w:t>
            </w:r>
            <w:r w:rsidRPr="001E6038">
              <w:rPr>
                <w:sz w:val="20"/>
                <w:szCs w:val="20"/>
              </w:rPr>
              <w:t>)</w:t>
            </w:r>
          </w:p>
          <w:p w14:paraId="7DAFF67C" w14:textId="77777777" w:rsidR="00D9185F" w:rsidRPr="001E6038" w:rsidRDefault="00D9185F" w:rsidP="00E4443A">
            <w:pPr>
              <w:rPr>
                <w:sz w:val="20"/>
                <w:szCs w:val="20"/>
              </w:rPr>
            </w:pPr>
            <w:r>
              <w:rPr>
                <w:sz w:val="20"/>
                <w:szCs w:val="20"/>
              </w:rPr>
              <w:t>1 (0.1</w:t>
            </w:r>
            <w:r w:rsidRPr="001E6038">
              <w:rPr>
                <w:sz w:val="20"/>
                <w:szCs w:val="20"/>
              </w:rPr>
              <w:t>)</w:t>
            </w:r>
          </w:p>
          <w:p w14:paraId="628FEC34" w14:textId="77777777" w:rsidR="00D9185F" w:rsidRDefault="00D9185F" w:rsidP="00E4443A">
            <w:pPr>
              <w:rPr>
                <w:sz w:val="20"/>
                <w:szCs w:val="20"/>
              </w:rPr>
            </w:pPr>
          </w:p>
          <w:p w14:paraId="46657C27" w14:textId="77777777" w:rsidR="00D9185F" w:rsidRDefault="00D9185F" w:rsidP="00E4443A">
            <w:pPr>
              <w:rPr>
                <w:sz w:val="20"/>
                <w:szCs w:val="20"/>
              </w:rPr>
            </w:pPr>
            <w:r>
              <w:rPr>
                <w:sz w:val="20"/>
                <w:szCs w:val="20"/>
              </w:rPr>
              <w:t>96(10.9)</w:t>
            </w:r>
          </w:p>
          <w:p w14:paraId="3E58C846" w14:textId="77777777" w:rsidR="00D9185F" w:rsidRPr="001E6038" w:rsidRDefault="00D9185F" w:rsidP="00E4443A">
            <w:pPr>
              <w:rPr>
                <w:sz w:val="20"/>
                <w:szCs w:val="20"/>
              </w:rPr>
            </w:pPr>
            <w:r>
              <w:rPr>
                <w:sz w:val="20"/>
                <w:szCs w:val="20"/>
              </w:rPr>
              <w:t>1</w:t>
            </w:r>
            <w:r w:rsidRPr="001E6038">
              <w:rPr>
                <w:sz w:val="20"/>
                <w:szCs w:val="20"/>
              </w:rPr>
              <w:t>(</w:t>
            </w:r>
            <w:r>
              <w:rPr>
                <w:sz w:val="20"/>
                <w:szCs w:val="20"/>
              </w:rPr>
              <w:t>0.</w:t>
            </w:r>
            <w:r w:rsidRPr="001E6038">
              <w:rPr>
                <w:sz w:val="20"/>
                <w:szCs w:val="20"/>
              </w:rPr>
              <w:t>1)</w:t>
            </w:r>
          </w:p>
        </w:tc>
        <w:tc>
          <w:tcPr>
            <w:tcW w:w="1134" w:type="dxa"/>
            <w:tcBorders>
              <w:top w:val="single" w:sz="4" w:space="0" w:color="auto"/>
              <w:bottom w:val="single" w:sz="4" w:space="0" w:color="auto"/>
            </w:tcBorders>
          </w:tcPr>
          <w:p w14:paraId="6F07F2AE" w14:textId="77777777" w:rsidR="00D9185F" w:rsidRPr="001E6038" w:rsidRDefault="00D9185F" w:rsidP="00E4443A">
            <w:pPr>
              <w:rPr>
                <w:sz w:val="20"/>
                <w:szCs w:val="20"/>
              </w:rPr>
            </w:pPr>
          </w:p>
          <w:p w14:paraId="1EF5E178" w14:textId="77777777" w:rsidR="00D9185F" w:rsidRPr="001E6038" w:rsidRDefault="00D9185F" w:rsidP="00E4443A">
            <w:pPr>
              <w:rPr>
                <w:sz w:val="20"/>
                <w:szCs w:val="20"/>
              </w:rPr>
            </w:pPr>
          </w:p>
          <w:p w14:paraId="59D76D91" w14:textId="77777777" w:rsidR="00D9185F" w:rsidRPr="001E6038" w:rsidRDefault="00D9185F" w:rsidP="00E4443A">
            <w:pPr>
              <w:rPr>
                <w:sz w:val="20"/>
                <w:szCs w:val="20"/>
              </w:rPr>
            </w:pPr>
            <w:r>
              <w:rPr>
                <w:sz w:val="20"/>
                <w:szCs w:val="20"/>
              </w:rPr>
              <w:t>59</w:t>
            </w:r>
            <w:r w:rsidRPr="001E6038">
              <w:rPr>
                <w:sz w:val="20"/>
                <w:szCs w:val="20"/>
              </w:rPr>
              <w:t xml:space="preserve"> (</w:t>
            </w:r>
            <w:r>
              <w:rPr>
                <w:sz w:val="20"/>
                <w:szCs w:val="20"/>
              </w:rPr>
              <w:t>6.7</w:t>
            </w:r>
            <w:r w:rsidRPr="001E6038">
              <w:rPr>
                <w:sz w:val="20"/>
                <w:szCs w:val="20"/>
              </w:rPr>
              <w:t>)</w:t>
            </w:r>
          </w:p>
          <w:p w14:paraId="38933DA0" w14:textId="77777777" w:rsidR="00D9185F" w:rsidRPr="001E6038" w:rsidRDefault="00D9185F" w:rsidP="00E4443A">
            <w:pPr>
              <w:rPr>
                <w:sz w:val="20"/>
                <w:szCs w:val="20"/>
              </w:rPr>
            </w:pPr>
            <w:r>
              <w:rPr>
                <w:sz w:val="20"/>
                <w:szCs w:val="20"/>
              </w:rPr>
              <w:t>15</w:t>
            </w:r>
            <w:r w:rsidRPr="001E6038">
              <w:rPr>
                <w:sz w:val="20"/>
                <w:szCs w:val="20"/>
              </w:rPr>
              <w:t xml:space="preserve"> (</w:t>
            </w:r>
            <w:r>
              <w:rPr>
                <w:sz w:val="20"/>
                <w:szCs w:val="20"/>
              </w:rPr>
              <w:t>1.7</w:t>
            </w:r>
            <w:r w:rsidRPr="001E6038">
              <w:rPr>
                <w:sz w:val="20"/>
                <w:szCs w:val="20"/>
              </w:rPr>
              <w:t>)</w:t>
            </w:r>
          </w:p>
          <w:p w14:paraId="03AFF6D3" w14:textId="77777777" w:rsidR="00D9185F" w:rsidRDefault="00D9185F" w:rsidP="00E4443A">
            <w:pPr>
              <w:rPr>
                <w:sz w:val="20"/>
                <w:szCs w:val="20"/>
              </w:rPr>
            </w:pPr>
          </w:p>
          <w:p w14:paraId="109CAC03" w14:textId="77777777" w:rsidR="00D9185F" w:rsidRDefault="00D9185F" w:rsidP="00E4443A">
            <w:pPr>
              <w:rPr>
                <w:sz w:val="20"/>
                <w:szCs w:val="20"/>
              </w:rPr>
            </w:pPr>
            <w:r>
              <w:rPr>
                <w:sz w:val="20"/>
                <w:szCs w:val="20"/>
              </w:rPr>
              <w:t>58 (6.6</w:t>
            </w:r>
            <w:r w:rsidRPr="001E6038">
              <w:rPr>
                <w:sz w:val="20"/>
                <w:szCs w:val="20"/>
              </w:rPr>
              <w:t>)</w:t>
            </w:r>
          </w:p>
          <w:p w14:paraId="657F9AC5" w14:textId="77777777" w:rsidR="00D9185F" w:rsidRPr="001E6038" w:rsidRDefault="00D9185F" w:rsidP="00E4443A">
            <w:pPr>
              <w:rPr>
                <w:sz w:val="20"/>
                <w:szCs w:val="20"/>
              </w:rPr>
            </w:pPr>
            <w:r>
              <w:rPr>
                <w:sz w:val="20"/>
                <w:szCs w:val="20"/>
              </w:rPr>
              <w:t>16 (1.8</w:t>
            </w:r>
            <w:r w:rsidRPr="001E6038">
              <w:rPr>
                <w:sz w:val="20"/>
                <w:szCs w:val="20"/>
              </w:rPr>
              <w:t>)</w:t>
            </w:r>
          </w:p>
          <w:p w14:paraId="6B6173CC" w14:textId="77777777" w:rsidR="00D9185F" w:rsidRDefault="00D9185F" w:rsidP="00E4443A">
            <w:pPr>
              <w:rPr>
                <w:sz w:val="20"/>
                <w:szCs w:val="20"/>
              </w:rPr>
            </w:pPr>
          </w:p>
          <w:p w14:paraId="14A43918" w14:textId="77777777" w:rsidR="00D9185F" w:rsidRDefault="00D9185F" w:rsidP="00E4443A">
            <w:pPr>
              <w:rPr>
                <w:sz w:val="20"/>
                <w:szCs w:val="20"/>
              </w:rPr>
            </w:pPr>
            <w:r>
              <w:rPr>
                <w:sz w:val="20"/>
                <w:szCs w:val="20"/>
              </w:rPr>
              <w:t xml:space="preserve">58 </w:t>
            </w:r>
            <w:r w:rsidRPr="001E6038">
              <w:rPr>
                <w:sz w:val="20"/>
                <w:szCs w:val="20"/>
              </w:rPr>
              <w:t>(</w:t>
            </w:r>
            <w:r>
              <w:rPr>
                <w:sz w:val="20"/>
                <w:szCs w:val="20"/>
              </w:rPr>
              <w:t>6.6</w:t>
            </w:r>
            <w:r w:rsidRPr="001E6038">
              <w:rPr>
                <w:sz w:val="20"/>
                <w:szCs w:val="20"/>
              </w:rPr>
              <w:t>)</w:t>
            </w:r>
          </w:p>
          <w:p w14:paraId="7B2F1B6B" w14:textId="77777777" w:rsidR="00D9185F" w:rsidRPr="001E6038" w:rsidRDefault="00D9185F" w:rsidP="00E4443A">
            <w:pPr>
              <w:rPr>
                <w:sz w:val="20"/>
                <w:szCs w:val="20"/>
              </w:rPr>
            </w:pPr>
            <w:r>
              <w:rPr>
                <w:sz w:val="20"/>
                <w:szCs w:val="20"/>
              </w:rPr>
              <w:t>16</w:t>
            </w:r>
            <w:r w:rsidRPr="001E6038">
              <w:rPr>
                <w:sz w:val="20"/>
                <w:szCs w:val="20"/>
              </w:rPr>
              <w:t>(</w:t>
            </w:r>
            <w:r>
              <w:rPr>
                <w:sz w:val="20"/>
                <w:szCs w:val="20"/>
              </w:rPr>
              <w:t>1.8</w:t>
            </w:r>
            <w:r w:rsidRPr="001E6038">
              <w:rPr>
                <w:sz w:val="20"/>
                <w:szCs w:val="20"/>
              </w:rPr>
              <w:t>)</w:t>
            </w:r>
          </w:p>
        </w:tc>
        <w:tc>
          <w:tcPr>
            <w:tcW w:w="1134" w:type="dxa"/>
            <w:tcBorders>
              <w:top w:val="single" w:sz="4" w:space="0" w:color="auto"/>
              <w:bottom w:val="single" w:sz="4" w:space="0" w:color="auto"/>
            </w:tcBorders>
          </w:tcPr>
          <w:p w14:paraId="593BBF92" w14:textId="77777777" w:rsidR="00D9185F" w:rsidRPr="001E6038" w:rsidRDefault="00D9185F" w:rsidP="00E4443A">
            <w:pPr>
              <w:rPr>
                <w:sz w:val="20"/>
                <w:szCs w:val="20"/>
              </w:rPr>
            </w:pPr>
          </w:p>
          <w:p w14:paraId="64312CDD" w14:textId="77777777" w:rsidR="00D9185F" w:rsidRPr="001E6038" w:rsidRDefault="00D9185F" w:rsidP="00E4443A">
            <w:pPr>
              <w:rPr>
                <w:sz w:val="20"/>
                <w:szCs w:val="20"/>
              </w:rPr>
            </w:pPr>
          </w:p>
          <w:p w14:paraId="4D92F88B" w14:textId="77777777" w:rsidR="00D9185F" w:rsidRPr="001E6038" w:rsidRDefault="00D9185F" w:rsidP="00E4443A">
            <w:pPr>
              <w:rPr>
                <w:sz w:val="20"/>
                <w:szCs w:val="20"/>
              </w:rPr>
            </w:pPr>
            <w:r>
              <w:rPr>
                <w:sz w:val="20"/>
                <w:szCs w:val="20"/>
              </w:rPr>
              <w:t>21</w:t>
            </w:r>
            <w:r w:rsidRPr="001E6038">
              <w:rPr>
                <w:sz w:val="20"/>
                <w:szCs w:val="20"/>
              </w:rPr>
              <w:t xml:space="preserve"> (</w:t>
            </w:r>
            <w:r>
              <w:rPr>
                <w:sz w:val="20"/>
                <w:szCs w:val="20"/>
              </w:rPr>
              <w:t>2.4</w:t>
            </w:r>
            <w:r w:rsidRPr="001E6038">
              <w:rPr>
                <w:sz w:val="20"/>
                <w:szCs w:val="20"/>
              </w:rPr>
              <w:t>)</w:t>
            </w:r>
          </w:p>
          <w:p w14:paraId="1A55D9AB" w14:textId="77777777" w:rsidR="00D9185F" w:rsidRPr="001E6038" w:rsidRDefault="00D9185F" w:rsidP="00E4443A">
            <w:pPr>
              <w:rPr>
                <w:sz w:val="20"/>
                <w:szCs w:val="20"/>
              </w:rPr>
            </w:pPr>
            <w:r>
              <w:rPr>
                <w:sz w:val="20"/>
                <w:szCs w:val="20"/>
              </w:rPr>
              <w:t>14</w:t>
            </w:r>
            <w:r w:rsidRPr="001E6038">
              <w:rPr>
                <w:sz w:val="20"/>
                <w:szCs w:val="20"/>
              </w:rPr>
              <w:t xml:space="preserve"> (</w:t>
            </w:r>
            <w:r>
              <w:rPr>
                <w:sz w:val="20"/>
                <w:szCs w:val="20"/>
              </w:rPr>
              <w:t>1.6</w:t>
            </w:r>
            <w:r w:rsidRPr="001E6038">
              <w:rPr>
                <w:sz w:val="20"/>
                <w:szCs w:val="20"/>
              </w:rPr>
              <w:t>)</w:t>
            </w:r>
          </w:p>
          <w:p w14:paraId="6A8C418C" w14:textId="77777777" w:rsidR="00D9185F" w:rsidRDefault="00D9185F" w:rsidP="00E4443A">
            <w:pPr>
              <w:rPr>
                <w:sz w:val="20"/>
                <w:szCs w:val="20"/>
              </w:rPr>
            </w:pPr>
          </w:p>
          <w:p w14:paraId="21BB7C31" w14:textId="77777777" w:rsidR="00D9185F" w:rsidRDefault="00D9185F" w:rsidP="00E4443A">
            <w:pPr>
              <w:rPr>
                <w:sz w:val="20"/>
                <w:szCs w:val="20"/>
              </w:rPr>
            </w:pPr>
            <w:r>
              <w:rPr>
                <w:sz w:val="20"/>
                <w:szCs w:val="20"/>
              </w:rPr>
              <w:t>26 (2.9</w:t>
            </w:r>
            <w:r w:rsidRPr="001E6038">
              <w:rPr>
                <w:sz w:val="20"/>
                <w:szCs w:val="20"/>
              </w:rPr>
              <w:t>)</w:t>
            </w:r>
          </w:p>
          <w:p w14:paraId="30981F98" w14:textId="77777777" w:rsidR="00D9185F" w:rsidRDefault="00D9185F" w:rsidP="00E4443A">
            <w:pPr>
              <w:rPr>
                <w:sz w:val="20"/>
                <w:szCs w:val="20"/>
              </w:rPr>
            </w:pPr>
            <w:r>
              <w:rPr>
                <w:sz w:val="20"/>
                <w:szCs w:val="20"/>
              </w:rPr>
              <w:t>9 (1</w:t>
            </w:r>
            <w:r w:rsidRPr="001E6038">
              <w:rPr>
                <w:sz w:val="20"/>
                <w:szCs w:val="20"/>
              </w:rPr>
              <w:t>)</w:t>
            </w:r>
          </w:p>
          <w:p w14:paraId="5700E21C" w14:textId="77777777" w:rsidR="00D9185F" w:rsidRPr="001E6038" w:rsidRDefault="00D9185F" w:rsidP="00E4443A">
            <w:pPr>
              <w:rPr>
                <w:sz w:val="20"/>
                <w:szCs w:val="20"/>
              </w:rPr>
            </w:pPr>
          </w:p>
          <w:p w14:paraId="57EF287B" w14:textId="77777777" w:rsidR="00D9185F" w:rsidRDefault="00D9185F" w:rsidP="00E4443A">
            <w:pPr>
              <w:rPr>
                <w:sz w:val="20"/>
                <w:szCs w:val="20"/>
              </w:rPr>
            </w:pPr>
            <w:r>
              <w:rPr>
                <w:sz w:val="20"/>
                <w:szCs w:val="20"/>
              </w:rPr>
              <w:t>21</w:t>
            </w:r>
            <w:r w:rsidRPr="001E6038">
              <w:rPr>
                <w:sz w:val="20"/>
                <w:szCs w:val="20"/>
              </w:rPr>
              <w:t xml:space="preserve"> (</w:t>
            </w:r>
            <w:r>
              <w:rPr>
                <w:sz w:val="20"/>
                <w:szCs w:val="20"/>
              </w:rPr>
              <w:t>3.2</w:t>
            </w:r>
            <w:r w:rsidRPr="001E6038">
              <w:rPr>
                <w:sz w:val="20"/>
                <w:szCs w:val="20"/>
              </w:rPr>
              <w:t>)</w:t>
            </w:r>
          </w:p>
          <w:p w14:paraId="0CF0EE7F" w14:textId="77777777" w:rsidR="00D9185F" w:rsidRPr="001E6038" w:rsidRDefault="00D9185F" w:rsidP="00E4443A">
            <w:pPr>
              <w:rPr>
                <w:sz w:val="20"/>
                <w:szCs w:val="20"/>
              </w:rPr>
            </w:pPr>
            <w:r>
              <w:rPr>
                <w:sz w:val="20"/>
                <w:szCs w:val="20"/>
              </w:rPr>
              <w:t xml:space="preserve">14 </w:t>
            </w:r>
            <w:r w:rsidRPr="001E6038">
              <w:rPr>
                <w:sz w:val="20"/>
                <w:szCs w:val="20"/>
              </w:rPr>
              <w:t>(</w:t>
            </w:r>
            <w:r>
              <w:rPr>
                <w:sz w:val="20"/>
                <w:szCs w:val="20"/>
              </w:rPr>
              <w:t>0.8</w:t>
            </w:r>
            <w:r w:rsidRPr="001E6038">
              <w:rPr>
                <w:sz w:val="20"/>
                <w:szCs w:val="20"/>
              </w:rPr>
              <w:t>)</w:t>
            </w:r>
          </w:p>
        </w:tc>
        <w:tc>
          <w:tcPr>
            <w:tcW w:w="1285" w:type="dxa"/>
            <w:tcBorders>
              <w:top w:val="single" w:sz="4" w:space="0" w:color="auto"/>
              <w:bottom w:val="single" w:sz="4" w:space="0" w:color="auto"/>
            </w:tcBorders>
          </w:tcPr>
          <w:p w14:paraId="11FA42A0" w14:textId="77777777" w:rsidR="00D9185F" w:rsidRPr="001E6038" w:rsidRDefault="00D9185F" w:rsidP="00E4443A">
            <w:pPr>
              <w:rPr>
                <w:sz w:val="20"/>
                <w:szCs w:val="20"/>
              </w:rPr>
            </w:pPr>
          </w:p>
          <w:p w14:paraId="48DAA85A" w14:textId="77777777" w:rsidR="00D9185F" w:rsidRPr="001E6038" w:rsidRDefault="00D9185F" w:rsidP="00E4443A">
            <w:pPr>
              <w:rPr>
                <w:sz w:val="20"/>
                <w:szCs w:val="20"/>
              </w:rPr>
            </w:pPr>
          </w:p>
          <w:p w14:paraId="07794F54" w14:textId="77777777" w:rsidR="00D9185F" w:rsidRPr="001E6038" w:rsidRDefault="00D9185F" w:rsidP="00E4443A">
            <w:pPr>
              <w:rPr>
                <w:sz w:val="20"/>
                <w:szCs w:val="20"/>
              </w:rPr>
            </w:pPr>
            <w:r w:rsidRPr="001E6038">
              <w:rPr>
                <w:sz w:val="20"/>
                <w:szCs w:val="20"/>
              </w:rPr>
              <w:t>2</w:t>
            </w:r>
            <w:r>
              <w:rPr>
                <w:sz w:val="20"/>
                <w:szCs w:val="20"/>
              </w:rPr>
              <w:t>6</w:t>
            </w:r>
            <w:r w:rsidRPr="001E6038">
              <w:rPr>
                <w:sz w:val="20"/>
                <w:szCs w:val="20"/>
              </w:rPr>
              <w:t xml:space="preserve"> (</w:t>
            </w:r>
            <w:r>
              <w:rPr>
                <w:sz w:val="20"/>
                <w:szCs w:val="20"/>
              </w:rPr>
              <w:t>2.9</w:t>
            </w:r>
            <w:r w:rsidRPr="001E6038">
              <w:rPr>
                <w:sz w:val="20"/>
                <w:szCs w:val="20"/>
              </w:rPr>
              <w:t>)</w:t>
            </w:r>
          </w:p>
          <w:p w14:paraId="53E4F9B2" w14:textId="77777777" w:rsidR="00D9185F" w:rsidRPr="001E6038" w:rsidRDefault="00D9185F" w:rsidP="00E4443A">
            <w:pPr>
              <w:rPr>
                <w:sz w:val="20"/>
                <w:szCs w:val="20"/>
              </w:rPr>
            </w:pPr>
            <w:r>
              <w:rPr>
                <w:sz w:val="20"/>
                <w:szCs w:val="20"/>
              </w:rPr>
              <w:t>12</w:t>
            </w:r>
            <w:r w:rsidRPr="001E6038">
              <w:rPr>
                <w:sz w:val="20"/>
                <w:szCs w:val="20"/>
              </w:rPr>
              <w:t xml:space="preserve"> (</w:t>
            </w:r>
            <w:r>
              <w:rPr>
                <w:sz w:val="20"/>
                <w:szCs w:val="20"/>
              </w:rPr>
              <w:t>1.4</w:t>
            </w:r>
            <w:r w:rsidRPr="001E6038">
              <w:rPr>
                <w:sz w:val="20"/>
                <w:szCs w:val="20"/>
              </w:rPr>
              <w:t>)</w:t>
            </w:r>
          </w:p>
          <w:p w14:paraId="124BF3A4" w14:textId="77777777" w:rsidR="00D9185F" w:rsidRDefault="00D9185F" w:rsidP="00E4443A">
            <w:pPr>
              <w:rPr>
                <w:sz w:val="20"/>
                <w:szCs w:val="20"/>
              </w:rPr>
            </w:pPr>
          </w:p>
          <w:p w14:paraId="06CE831E" w14:textId="77777777" w:rsidR="00D9185F" w:rsidRDefault="00D9185F" w:rsidP="00E4443A">
            <w:pPr>
              <w:rPr>
                <w:sz w:val="20"/>
                <w:szCs w:val="20"/>
              </w:rPr>
            </w:pPr>
            <w:r>
              <w:rPr>
                <w:sz w:val="20"/>
                <w:szCs w:val="20"/>
              </w:rPr>
              <w:t>28 (3.2</w:t>
            </w:r>
            <w:r w:rsidRPr="001E6038">
              <w:rPr>
                <w:sz w:val="20"/>
                <w:szCs w:val="20"/>
              </w:rPr>
              <w:t>)</w:t>
            </w:r>
          </w:p>
          <w:p w14:paraId="3B88D3A4" w14:textId="77777777" w:rsidR="00D9185F" w:rsidRPr="001E6038" w:rsidRDefault="00D9185F" w:rsidP="00E4443A">
            <w:pPr>
              <w:rPr>
                <w:sz w:val="20"/>
                <w:szCs w:val="20"/>
              </w:rPr>
            </w:pPr>
            <w:r>
              <w:rPr>
                <w:sz w:val="20"/>
                <w:szCs w:val="20"/>
              </w:rPr>
              <w:t>10 (1.1</w:t>
            </w:r>
            <w:r w:rsidRPr="001E6038">
              <w:rPr>
                <w:sz w:val="20"/>
                <w:szCs w:val="20"/>
              </w:rPr>
              <w:t>)</w:t>
            </w:r>
          </w:p>
          <w:p w14:paraId="0B2C07D5" w14:textId="77777777" w:rsidR="00D9185F" w:rsidRDefault="00D9185F" w:rsidP="00E4443A">
            <w:pPr>
              <w:rPr>
                <w:sz w:val="20"/>
                <w:szCs w:val="20"/>
              </w:rPr>
            </w:pPr>
          </w:p>
          <w:p w14:paraId="33353445" w14:textId="77777777" w:rsidR="00D9185F" w:rsidRDefault="00D9185F" w:rsidP="00E4443A">
            <w:pPr>
              <w:rPr>
                <w:sz w:val="20"/>
                <w:szCs w:val="20"/>
              </w:rPr>
            </w:pPr>
            <w:r>
              <w:rPr>
                <w:sz w:val="20"/>
                <w:szCs w:val="20"/>
              </w:rPr>
              <w:t>29</w:t>
            </w:r>
            <w:r w:rsidRPr="001E6038">
              <w:rPr>
                <w:sz w:val="20"/>
                <w:szCs w:val="20"/>
              </w:rPr>
              <w:t xml:space="preserve"> (</w:t>
            </w:r>
            <w:r>
              <w:rPr>
                <w:sz w:val="20"/>
                <w:szCs w:val="20"/>
              </w:rPr>
              <w:t>3.3</w:t>
            </w:r>
            <w:r w:rsidRPr="001E6038">
              <w:rPr>
                <w:sz w:val="20"/>
                <w:szCs w:val="20"/>
              </w:rPr>
              <w:t>)</w:t>
            </w:r>
          </w:p>
          <w:p w14:paraId="1B231642" w14:textId="77777777" w:rsidR="00D9185F" w:rsidRPr="001E6038" w:rsidRDefault="00D9185F" w:rsidP="00E4443A">
            <w:pPr>
              <w:rPr>
                <w:sz w:val="20"/>
                <w:szCs w:val="20"/>
              </w:rPr>
            </w:pPr>
            <w:r>
              <w:rPr>
                <w:sz w:val="20"/>
                <w:szCs w:val="20"/>
              </w:rPr>
              <w:t xml:space="preserve">9 </w:t>
            </w:r>
            <w:r w:rsidRPr="001E6038">
              <w:rPr>
                <w:sz w:val="20"/>
                <w:szCs w:val="20"/>
              </w:rPr>
              <w:t>(</w:t>
            </w:r>
            <w:r>
              <w:rPr>
                <w:sz w:val="20"/>
                <w:szCs w:val="20"/>
              </w:rPr>
              <w:t>1</w:t>
            </w:r>
            <w:r w:rsidRPr="001E6038">
              <w:rPr>
                <w:sz w:val="20"/>
                <w:szCs w:val="20"/>
              </w:rPr>
              <w:t>)</w:t>
            </w:r>
          </w:p>
        </w:tc>
        <w:tc>
          <w:tcPr>
            <w:tcW w:w="1125" w:type="dxa"/>
            <w:tcBorders>
              <w:top w:val="single" w:sz="4" w:space="0" w:color="auto"/>
              <w:bottom w:val="single" w:sz="4" w:space="0" w:color="auto"/>
            </w:tcBorders>
          </w:tcPr>
          <w:p w14:paraId="2C1997A0" w14:textId="77777777" w:rsidR="00D9185F" w:rsidRPr="001E6038" w:rsidRDefault="00D9185F" w:rsidP="00E4443A">
            <w:pPr>
              <w:rPr>
                <w:sz w:val="20"/>
                <w:szCs w:val="20"/>
              </w:rPr>
            </w:pPr>
          </w:p>
          <w:p w14:paraId="6CDAB10F" w14:textId="77777777" w:rsidR="00D9185F" w:rsidRPr="001E6038" w:rsidRDefault="00D9185F" w:rsidP="00E4443A">
            <w:pPr>
              <w:rPr>
                <w:sz w:val="20"/>
                <w:szCs w:val="20"/>
              </w:rPr>
            </w:pPr>
          </w:p>
          <w:p w14:paraId="1CC787C9" w14:textId="77777777" w:rsidR="00D9185F" w:rsidRPr="001E6038" w:rsidRDefault="00D9185F" w:rsidP="00E4443A">
            <w:pPr>
              <w:rPr>
                <w:sz w:val="20"/>
                <w:szCs w:val="20"/>
              </w:rPr>
            </w:pPr>
            <w:r>
              <w:rPr>
                <w:sz w:val="20"/>
                <w:szCs w:val="20"/>
              </w:rPr>
              <w:t>38</w:t>
            </w:r>
            <w:r w:rsidRPr="001E6038">
              <w:rPr>
                <w:sz w:val="20"/>
                <w:szCs w:val="20"/>
              </w:rPr>
              <w:t xml:space="preserve"> (</w:t>
            </w:r>
            <w:r>
              <w:rPr>
                <w:sz w:val="20"/>
                <w:szCs w:val="20"/>
              </w:rPr>
              <w:t>4.3</w:t>
            </w:r>
            <w:r w:rsidRPr="001E6038">
              <w:rPr>
                <w:sz w:val="20"/>
                <w:szCs w:val="20"/>
              </w:rPr>
              <w:t>)</w:t>
            </w:r>
          </w:p>
          <w:p w14:paraId="2DB0DCE6" w14:textId="77777777" w:rsidR="00D9185F" w:rsidRPr="001E6038" w:rsidRDefault="00D9185F" w:rsidP="00E4443A">
            <w:pPr>
              <w:rPr>
                <w:sz w:val="20"/>
                <w:szCs w:val="20"/>
              </w:rPr>
            </w:pPr>
            <w:r>
              <w:rPr>
                <w:sz w:val="20"/>
                <w:szCs w:val="20"/>
              </w:rPr>
              <w:t>19</w:t>
            </w:r>
            <w:r w:rsidRPr="001E6038">
              <w:rPr>
                <w:sz w:val="20"/>
                <w:szCs w:val="20"/>
              </w:rPr>
              <w:t xml:space="preserve"> (</w:t>
            </w:r>
            <w:r>
              <w:rPr>
                <w:sz w:val="20"/>
                <w:szCs w:val="20"/>
              </w:rPr>
              <w:t>2.2</w:t>
            </w:r>
            <w:r w:rsidRPr="001E6038">
              <w:rPr>
                <w:sz w:val="20"/>
                <w:szCs w:val="20"/>
              </w:rPr>
              <w:t>)</w:t>
            </w:r>
          </w:p>
          <w:p w14:paraId="751723D7" w14:textId="77777777" w:rsidR="00D9185F" w:rsidRDefault="00D9185F" w:rsidP="00E4443A">
            <w:pPr>
              <w:rPr>
                <w:sz w:val="20"/>
                <w:szCs w:val="20"/>
              </w:rPr>
            </w:pPr>
          </w:p>
          <w:p w14:paraId="13C6E977" w14:textId="77777777" w:rsidR="00D9185F" w:rsidRDefault="00D9185F" w:rsidP="00E4443A">
            <w:pPr>
              <w:rPr>
                <w:sz w:val="20"/>
                <w:szCs w:val="20"/>
              </w:rPr>
            </w:pPr>
            <w:r>
              <w:rPr>
                <w:sz w:val="20"/>
                <w:szCs w:val="20"/>
              </w:rPr>
              <w:t>33 (3.7</w:t>
            </w:r>
            <w:r w:rsidRPr="001E6038">
              <w:rPr>
                <w:sz w:val="20"/>
                <w:szCs w:val="20"/>
              </w:rPr>
              <w:t>)</w:t>
            </w:r>
          </w:p>
          <w:p w14:paraId="50F74588" w14:textId="77777777" w:rsidR="00D9185F" w:rsidRDefault="00D9185F" w:rsidP="00E4443A">
            <w:pPr>
              <w:rPr>
                <w:sz w:val="20"/>
                <w:szCs w:val="20"/>
              </w:rPr>
            </w:pPr>
            <w:r>
              <w:rPr>
                <w:sz w:val="20"/>
                <w:szCs w:val="20"/>
              </w:rPr>
              <w:t>24 (2.7</w:t>
            </w:r>
            <w:r w:rsidRPr="001E6038">
              <w:rPr>
                <w:sz w:val="20"/>
                <w:szCs w:val="20"/>
              </w:rPr>
              <w:t>)</w:t>
            </w:r>
          </w:p>
          <w:p w14:paraId="3933614D" w14:textId="77777777" w:rsidR="00D9185F" w:rsidRPr="001E6038" w:rsidRDefault="00D9185F" w:rsidP="00E4443A">
            <w:pPr>
              <w:rPr>
                <w:sz w:val="20"/>
                <w:szCs w:val="20"/>
              </w:rPr>
            </w:pPr>
          </w:p>
          <w:p w14:paraId="03289A39" w14:textId="77777777" w:rsidR="00D9185F" w:rsidRDefault="00D9185F" w:rsidP="00E4443A">
            <w:pPr>
              <w:rPr>
                <w:sz w:val="20"/>
                <w:szCs w:val="20"/>
              </w:rPr>
            </w:pPr>
            <w:r>
              <w:rPr>
                <w:sz w:val="20"/>
                <w:szCs w:val="20"/>
              </w:rPr>
              <w:t>42</w:t>
            </w:r>
            <w:r w:rsidRPr="001E6038">
              <w:rPr>
                <w:sz w:val="20"/>
                <w:szCs w:val="20"/>
              </w:rPr>
              <w:t xml:space="preserve"> (</w:t>
            </w:r>
            <w:r>
              <w:rPr>
                <w:sz w:val="20"/>
                <w:szCs w:val="20"/>
              </w:rPr>
              <w:t>4.8</w:t>
            </w:r>
            <w:r w:rsidRPr="001E6038">
              <w:rPr>
                <w:sz w:val="20"/>
                <w:szCs w:val="20"/>
              </w:rPr>
              <w:t>)</w:t>
            </w:r>
          </w:p>
          <w:p w14:paraId="47B1289D" w14:textId="77777777" w:rsidR="00D9185F" w:rsidRPr="001E6038" w:rsidRDefault="00D9185F" w:rsidP="00E4443A">
            <w:pPr>
              <w:rPr>
                <w:sz w:val="20"/>
                <w:szCs w:val="20"/>
              </w:rPr>
            </w:pPr>
            <w:r>
              <w:rPr>
                <w:sz w:val="20"/>
                <w:szCs w:val="20"/>
              </w:rPr>
              <w:t xml:space="preserve">15 </w:t>
            </w:r>
            <w:r w:rsidRPr="001E6038">
              <w:rPr>
                <w:sz w:val="20"/>
                <w:szCs w:val="20"/>
              </w:rPr>
              <w:t>(</w:t>
            </w:r>
            <w:r>
              <w:rPr>
                <w:sz w:val="20"/>
                <w:szCs w:val="20"/>
              </w:rPr>
              <w:t>1.7</w:t>
            </w:r>
            <w:r w:rsidRPr="001E6038">
              <w:rPr>
                <w:sz w:val="20"/>
                <w:szCs w:val="20"/>
              </w:rPr>
              <w:t>)</w:t>
            </w:r>
          </w:p>
        </w:tc>
      </w:tr>
      <w:tr w:rsidR="00D9185F" w:rsidRPr="001E6038" w14:paraId="170A3966" w14:textId="77777777" w:rsidTr="00E4443A">
        <w:trPr>
          <w:trHeight w:val="425"/>
        </w:trPr>
        <w:tc>
          <w:tcPr>
            <w:tcW w:w="3085" w:type="dxa"/>
            <w:tcBorders>
              <w:top w:val="single" w:sz="4" w:space="0" w:color="auto"/>
            </w:tcBorders>
          </w:tcPr>
          <w:p w14:paraId="4CCF64D2" w14:textId="77777777" w:rsidR="00D9185F" w:rsidRPr="00D85907" w:rsidRDefault="00D9185F" w:rsidP="00E4443A">
            <w:pPr>
              <w:rPr>
                <w:b/>
                <w:bCs/>
                <w:sz w:val="20"/>
                <w:szCs w:val="20"/>
              </w:rPr>
            </w:pPr>
            <w:r w:rsidRPr="00D85907">
              <w:rPr>
                <w:b/>
                <w:bCs/>
                <w:sz w:val="20"/>
                <w:szCs w:val="20"/>
              </w:rPr>
              <w:t xml:space="preserve">Score, (n, %) </w:t>
            </w:r>
          </w:p>
          <w:p w14:paraId="4B5BB869" w14:textId="432B4305" w:rsidR="00D9185F" w:rsidRPr="001E6038" w:rsidRDefault="00D9185F" w:rsidP="00E4443A">
            <w:pPr>
              <w:rPr>
                <w:sz w:val="20"/>
                <w:szCs w:val="20"/>
              </w:rPr>
            </w:pPr>
            <w:r w:rsidRPr="001E6038">
              <w:rPr>
                <w:sz w:val="20"/>
                <w:szCs w:val="20"/>
              </w:rPr>
              <w:t xml:space="preserve">Présence d’aux </w:t>
            </w:r>
            <w:r w:rsidR="00F63E09" w:rsidRPr="001E6038">
              <w:rPr>
                <w:sz w:val="20"/>
                <w:szCs w:val="20"/>
              </w:rPr>
              <w:t>moins un</w:t>
            </w:r>
            <w:r w:rsidRPr="001E6038">
              <w:rPr>
                <w:sz w:val="20"/>
                <w:szCs w:val="20"/>
              </w:rPr>
              <w:t xml:space="preserve"> signe</w:t>
            </w:r>
          </w:p>
          <w:p w14:paraId="18BE721B" w14:textId="77777777" w:rsidR="00D9185F" w:rsidRPr="001E6038" w:rsidRDefault="00D9185F" w:rsidP="00E4443A">
            <w:pPr>
              <w:rPr>
                <w:sz w:val="20"/>
                <w:szCs w:val="20"/>
              </w:rPr>
            </w:pPr>
          </w:p>
          <w:p w14:paraId="5D2C471B" w14:textId="77777777" w:rsidR="00D9185F" w:rsidRDefault="00D9185F" w:rsidP="00E4443A">
            <w:pPr>
              <w:rPr>
                <w:sz w:val="20"/>
                <w:szCs w:val="20"/>
              </w:rPr>
            </w:pPr>
          </w:p>
          <w:p w14:paraId="06B0B3B9" w14:textId="77777777" w:rsidR="00D9185F" w:rsidRPr="001E6038" w:rsidRDefault="00D9185F" w:rsidP="00E4443A">
            <w:pPr>
              <w:rPr>
                <w:sz w:val="20"/>
                <w:szCs w:val="20"/>
              </w:rPr>
            </w:pPr>
            <w:r w:rsidRPr="001E6038">
              <w:rPr>
                <w:sz w:val="20"/>
                <w:szCs w:val="20"/>
              </w:rPr>
              <w:t>Présence d’aux moins deux signes</w:t>
            </w:r>
          </w:p>
          <w:p w14:paraId="43EB7CAD" w14:textId="77777777" w:rsidR="00D9185F" w:rsidRPr="001E6038" w:rsidRDefault="00D9185F" w:rsidP="00E4443A">
            <w:pPr>
              <w:rPr>
                <w:sz w:val="20"/>
                <w:szCs w:val="20"/>
              </w:rPr>
            </w:pPr>
          </w:p>
          <w:p w14:paraId="3C1AC2BA" w14:textId="77777777" w:rsidR="00D9185F" w:rsidRDefault="00D9185F" w:rsidP="00E4443A">
            <w:pPr>
              <w:rPr>
                <w:sz w:val="20"/>
                <w:szCs w:val="20"/>
              </w:rPr>
            </w:pPr>
          </w:p>
          <w:p w14:paraId="69AD3727" w14:textId="77777777" w:rsidR="00D9185F" w:rsidRPr="001E6038" w:rsidRDefault="00D9185F" w:rsidP="00E4443A">
            <w:pPr>
              <w:rPr>
                <w:sz w:val="20"/>
                <w:szCs w:val="20"/>
              </w:rPr>
            </w:pPr>
            <w:r w:rsidRPr="001E6038">
              <w:rPr>
                <w:sz w:val="20"/>
                <w:szCs w:val="20"/>
              </w:rPr>
              <w:t>Présence des trois signes</w:t>
            </w:r>
          </w:p>
        </w:tc>
        <w:tc>
          <w:tcPr>
            <w:tcW w:w="1157" w:type="dxa"/>
            <w:tcBorders>
              <w:top w:val="single" w:sz="4" w:space="0" w:color="auto"/>
            </w:tcBorders>
          </w:tcPr>
          <w:p w14:paraId="3529CE5A" w14:textId="77777777" w:rsidR="00D9185F" w:rsidRPr="001E6038" w:rsidRDefault="00D9185F" w:rsidP="00E4443A">
            <w:pPr>
              <w:rPr>
                <w:sz w:val="20"/>
                <w:szCs w:val="20"/>
              </w:rPr>
            </w:pPr>
          </w:p>
          <w:p w14:paraId="1FDE1DDA" w14:textId="77777777" w:rsidR="00D9185F" w:rsidRDefault="00D9185F" w:rsidP="00E4443A">
            <w:pPr>
              <w:rPr>
                <w:sz w:val="20"/>
                <w:szCs w:val="20"/>
              </w:rPr>
            </w:pPr>
          </w:p>
          <w:p w14:paraId="272BEECB" w14:textId="77777777" w:rsidR="00D9185F" w:rsidRDefault="00D9185F" w:rsidP="00E4443A">
            <w:pPr>
              <w:rPr>
                <w:sz w:val="20"/>
                <w:szCs w:val="20"/>
              </w:rPr>
            </w:pPr>
            <w:r>
              <w:rPr>
                <w:sz w:val="20"/>
                <w:szCs w:val="20"/>
              </w:rPr>
              <w:t>556</w:t>
            </w:r>
            <w:r w:rsidRPr="001E6038">
              <w:rPr>
                <w:sz w:val="20"/>
                <w:szCs w:val="20"/>
              </w:rPr>
              <w:t>(</w:t>
            </w:r>
            <w:r>
              <w:rPr>
                <w:sz w:val="20"/>
                <w:szCs w:val="20"/>
              </w:rPr>
              <w:t>63)</w:t>
            </w:r>
          </w:p>
          <w:p w14:paraId="5B7496DE" w14:textId="77777777" w:rsidR="00D9185F" w:rsidRPr="001E6038" w:rsidRDefault="00D9185F" w:rsidP="00E4443A">
            <w:pPr>
              <w:rPr>
                <w:sz w:val="20"/>
                <w:szCs w:val="20"/>
              </w:rPr>
            </w:pPr>
            <w:r>
              <w:rPr>
                <w:sz w:val="20"/>
                <w:szCs w:val="20"/>
              </w:rPr>
              <w:t>26(2.9</w:t>
            </w:r>
            <w:r w:rsidRPr="001E6038">
              <w:rPr>
                <w:sz w:val="20"/>
                <w:szCs w:val="20"/>
              </w:rPr>
              <w:t>)</w:t>
            </w:r>
          </w:p>
          <w:p w14:paraId="22CCBA89" w14:textId="77777777" w:rsidR="00D9185F" w:rsidRPr="001E6038" w:rsidRDefault="00D9185F" w:rsidP="00E4443A">
            <w:pPr>
              <w:rPr>
                <w:sz w:val="20"/>
                <w:szCs w:val="20"/>
              </w:rPr>
            </w:pPr>
          </w:p>
          <w:p w14:paraId="231CE539" w14:textId="77777777" w:rsidR="00D9185F" w:rsidRDefault="00D9185F" w:rsidP="00E4443A">
            <w:pPr>
              <w:rPr>
                <w:sz w:val="20"/>
                <w:szCs w:val="20"/>
              </w:rPr>
            </w:pPr>
            <w:r>
              <w:rPr>
                <w:sz w:val="20"/>
                <w:szCs w:val="20"/>
              </w:rPr>
              <w:t xml:space="preserve">578 </w:t>
            </w:r>
            <w:r w:rsidRPr="001E6038">
              <w:rPr>
                <w:sz w:val="20"/>
                <w:szCs w:val="20"/>
              </w:rPr>
              <w:t>(</w:t>
            </w:r>
            <w:r>
              <w:rPr>
                <w:sz w:val="20"/>
                <w:szCs w:val="20"/>
              </w:rPr>
              <w:t>65.5)</w:t>
            </w:r>
          </w:p>
          <w:p w14:paraId="2692922D" w14:textId="77777777" w:rsidR="00D9185F" w:rsidRPr="001E6038" w:rsidRDefault="00D9185F" w:rsidP="00E4443A">
            <w:pPr>
              <w:rPr>
                <w:sz w:val="20"/>
                <w:szCs w:val="20"/>
              </w:rPr>
            </w:pPr>
            <w:r>
              <w:rPr>
                <w:sz w:val="20"/>
                <w:szCs w:val="20"/>
              </w:rPr>
              <w:t>4 (0.5</w:t>
            </w:r>
            <w:r w:rsidRPr="001E6038">
              <w:rPr>
                <w:sz w:val="20"/>
                <w:szCs w:val="20"/>
              </w:rPr>
              <w:t>)</w:t>
            </w:r>
          </w:p>
          <w:p w14:paraId="5FFE9359" w14:textId="77777777" w:rsidR="00D9185F" w:rsidRDefault="00D9185F" w:rsidP="00E4443A">
            <w:pPr>
              <w:rPr>
                <w:sz w:val="20"/>
                <w:szCs w:val="20"/>
              </w:rPr>
            </w:pPr>
          </w:p>
          <w:p w14:paraId="4467B6B7" w14:textId="77777777" w:rsidR="00D9185F" w:rsidRDefault="00D9185F" w:rsidP="00E4443A">
            <w:pPr>
              <w:rPr>
                <w:sz w:val="20"/>
                <w:szCs w:val="20"/>
              </w:rPr>
            </w:pPr>
            <w:r>
              <w:rPr>
                <w:sz w:val="20"/>
                <w:szCs w:val="20"/>
              </w:rPr>
              <w:t xml:space="preserve">582 </w:t>
            </w:r>
            <w:r w:rsidRPr="001E6038">
              <w:rPr>
                <w:sz w:val="20"/>
                <w:szCs w:val="20"/>
              </w:rPr>
              <w:t>(</w:t>
            </w:r>
            <w:r>
              <w:rPr>
                <w:sz w:val="20"/>
                <w:szCs w:val="20"/>
              </w:rPr>
              <w:t>65.9)</w:t>
            </w:r>
          </w:p>
          <w:p w14:paraId="59D96E35" w14:textId="77777777" w:rsidR="00D9185F" w:rsidRPr="001E6038" w:rsidRDefault="00D9185F" w:rsidP="00E4443A">
            <w:pPr>
              <w:rPr>
                <w:sz w:val="20"/>
                <w:szCs w:val="20"/>
              </w:rPr>
            </w:pPr>
            <w:r>
              <w:rPr>
                <w:sz w:val="20"/>
                <w:szCs w:val="20"/>
              </w:rPr>
              <w:t>0 (0</w:t>
            </w:r>
            <w:r w:rsidRPr="001E6038">
              <w:rPr>
                <w:sz w:val="20"/>
                <w:szCs w:val="20"/>
              </w:rPr>
              <w:t>)</w:t>
            </w:r>
          </w:p>
        </w:tc>
        <w:tc>
          <w:tcPr>
            <w:tcW w:w="969" w:type="dxa"/>
            <w:tcBorders>
              <w:top w:val="single" w:sz="4" w:space="0" w:color="auto"/>
            </w:tcBorders>
          </w:tcPr>
          <w:p w14:paraId="0565DE65" w14:textId="77777777" w:rsidR="00D9185F" w:rsidRPr="001E6038" w:rsidRDefault="00D9185F" w:rsidP="00E4443A">
            <w:pPr>
              <w:rPr>
                <w:sz w:val="20"/>
                <w:szCs w:val="20"/>
              </w:rPr>
            </w:pPr>
          </w:p>
          <w:p w14:paraId="301174D3" w14:textId="77777777" w:rsidR="00D9185F" w:rsidRDefault="00D9185F" w:rsidP="00E4443A">
            <w:pPr>
              <w:rPr>
                <w:sz w:val="20"/>
                <w:szCs w:val="20"/>
              </w:rPr>
            </w:pPr>
          </w:p>
          <w:p w14:paraId="28BB9BF8" w14:textId="77777777" w:rsidR="00D9185F" w:rsidRDefault="00D9185F" w:rsidP="00E4443A">
            <w:pPr>
              <w:rPr>
                <w:sz w:val="20"/>
                <w:szCs w:val="20"/>
              </w:rPr>
            </w:pPr>
            <w:r>
              <w:rPr>
                <w:sz w:val="20"/>
                <w:szCs w:val="20"/>
              </w:rPr>
              <w:t>91 (10.3</w:t>
            </w:r>
            <w:r w:rsidRPr="001E6038">
              <w:rPr>
                <w:sz w:val="20"/>
                <w:szCs w:val="20"/>
              </w:rPr>
              <w:t>)</w:t>
            </w:r>
          </w:p>
          <w:p w14:paraId="405B405A" w14:textId="77777777" w:rsidR="00D9185F" w:rsidRPr="001E6038" w:rsidRDefault="00D9185F" w:rsidP="00E4443A">
            <w:pPr>
              <w:rPr>
                <w:sz w:val="20"/>
                <w:szCs w:val="20"/>
              </w:rPr>
            </w:pPr>
            <w:r>
              <w:rPr>
                <w:sz w:val="20"/>
                <w:szCs w:val="20"/>
              </w:rPr>
              <w:t>6(0.7)</w:t>
            </w:r>
          </w:p>
          <w:p w14:paraId="07C08C93" w14:textId="77777777" w:rsidR="00D9185F" w:rsidRDefault="00D9185F" w:rsidP="00E4443A">
            <w:pPr>
              <w:rPr>
                <w:sz w:val="20"/>
                <w:szCs w:val="20"/>
              </w:rPr>
            </w:pPr>
          </w:p>
          <w:p w14:paraId="00DD88A5" w14:textId="77777777" w:rsidR="00D9185F" w:rsidRDefault="00D9185F" w:rsidP="00E4443A">
            <w:pPr>
              <w:rPr>
                <w:sz w:val="20"/>
                <w:szCs w:val="20"/>
              </w:rPr>
            </w:pPr>
            <w:r>
              <w:rPr>
                <w:sz w:val="20"/>
                <w:szCs w:val="20"/>
              </w:rPr>
              <w:t xml:space="preserve">96 </w:t>
            </w:r>
            <w:r w:rsidRPr="001E6038">
              <w:rPr>
                <w:sz w:val="20"/>
                <w:szCs w:val="20"/>
              </w:rPr>
              <w:t>(</w:t>
            </w:r>
            <w:r>
              <w:rPr>
                <w:sz w:val="20"/>
                <w:szCs w:val="20"/>
              </w:rPr>
              <w:t>10.9)</w:t>
            </w:r>
          </w:p>
          <w:p w14:paraId="4DCFDFFB" w14:textId="77777777" w:rsidR="00D9185F" w:rsidRPr="001E6038" w:rsidRDefault="00D9185F" w:rsidP="00E4443A">
            <w:pPr>
              <w:rPr>
                <w:sz w:val="20"/>
                <w:szCs w:val="20"/>
              </w:rPr>
            </w:pPr>
            <w:r>
              <w:rPr>
                <w:sz w:val="20"/>
                <w:szCs w:val="20"/>
              </w:rPr>
              <w:t>1 (0.1</w:t>
            </w:r>
            <w:r w:rsidRPr="001E6038">
              <w:rPr>
                <w:sz w:val="20"/>
                <w:szCs w:val="20"/>
              </w:rPr>
              <w:t>)</w:t>
            </w:r>
          </w:p>
          <w:p w14:paraId="3AD0894F" w14:textId="77777777" w:rsidR="00D9185F" w:rsidRPr="001E6038" w:rsidRDefault="00D9185F" w:rsidP="00E4443A">
            <w:pPr>
              <w:rPr>
                <w:sz w:val="20"/>
                <w:szCs w:val="20"/>
              </w:rPr>
            </w:pPr>
          </w:p>
          <w:p w14:paraId="6D307AEE" w14:textId="77777777" w:rsidR="00D9185F" w:rsidRDefault="00D9185F" w:rsidP="00E4443A">
            <w:pPr>
              <w:rPr>
                <w:sz w:val="20"/>
                <w:szCs w:val="20"/>
              </w:rPr>
            </w:pPr>
            <w:r>
              <w:rPr>
                <w:sz w:val="20"/>
                <w:szCs w:val="20"/>
              </w:rPr>
              <w:t xml:space="preserve">97 </w:t>
            </w:r>
            <w:r w:rsidRPr="001E6038">
              <w:rPr>
                <w:sz w:val="20"/>
                <w:szCs w:val="20"/>
              </w:rPr>
              <w:t>(</w:t>
            </w:r>
            <w:r>
              <w:rPr>
                <w:sz w:val="20"/>
                <w:szCs w:val="20"/>
              </w:rPr>
              <w:t>11)</w:t>
            </w:r>
          </w:p>
          <w:p w14:paraId="77E8F77D" w14:textId="77777777" w:rsidR="00D9185F" w:rsidRPr="001E6038" w:rsidRDefault="00D9185F" w:rsidP="00E4443A">
            <w:pPr>
              <w:rPr>
                <w:sz w:val="20"/>
                <w:szCs w:val="20"/>
              </w:rPr>
            </w:pPr>
            <w:r>
              <w:rPr>
                <w:sz w:val="20"/>
                <w:szCs w:val="20"/>
              </w:rPr>
              <w:t>0 (0</w:t>
            </w:r>
            <w:r w:rsidRPr="001E6038">
              <w:rPr>
                <w:sz w:val="20"/>
                <w:szCs w:val="20"/>
              </w:rPr>
              <w:t>)</w:t>
            </w:r>
          </w:p>
        </w:tc>
        <w:tc>
          <w:tcPr>
            <w:tcW w:w="1134" w:type="dxa"/>
            <w:tcBorders>
              <w:top w:val="single" w:sz="4" w:space="0" w:color="auto"/>
            </w:tcBorders>
          </w:tcPr>
          <w:p w14:paraId="3F6B8081" w14:textId="77777777" w:rsidR="00D9185F" w:rsidRPr="001E6038" w:rsidRDefault="00D9185F" w:rsidP="00E4443A">
            <w:pPr>
              <w:rPr>
                <w:sz w:val="20"/>
                <w:szCs w:val="20"/>
              </w:rPr>
            </w:pPr>
          </w:p>
          <w:p w14:paraId="1A2DA5B7" w14:textId="77777777" w:rsidR="00D9185F" w:rsidRDefault="00D9185F" w:rsidP="00E4443A">
            <w:pPr>
              <w:rPr>
                <w:sz w:val="20"/>
                <w:szCs w:val="20"/>
              </w:rPr>
            </w:pPr>
          </w:p>
          <w:p w14:paraId="643B1094" w14:textId="77777777" w:rsidR="00D9185F" w:rsidRPr="001E6038" w:rsidRDefault="00D9185F" w:rsidP="00E4443A">
            <w:pPr>
              <w:rPr>
                <w:sz w:val="20"/>
                <w:szCs w:val="20"/>
              </w:rPr>
            </w:pPr>
            <w:r>
              <w:rPr>
                <w:sz w:val="20"/>
                <w:szCs w:val="20"/>
              </w:rPr>
              <w:t>39 (4.4</w:t>
            </w:r>
            <w:r w:rsidRPr="001E6038">
              <w:rPr>
                <w:sz w:val="20"/>
                <w:szCs w:val="20"/>
              </w:rPr>
              <w:t>)</w:t>
            </w:r>
          </w:p>
          <w:p w14:paraId="48F7F952" w14:textId="77777777" w:rsidR="00D9185F" w:rsidRPr="001E6038" w:rsidRDefault="00D9185F" w:rsidP="00E4443A">
            <w:pPr>
              <w:rPr>
                <w:sz w:val="20"/>
                <w:szCs w:val="20"/>
              </w:rPr>
            </w:pPr>
            <w:r>
              <w:rPr>
                <w:sz w:val="20"/>
                <w:szCs w:val="20"/>
              </w:rPr>
              <w:t>35 (4)</w:t>
            </w:r>
          </w:p>
          <w:p w14:paraId="6C24ACC8" w14:textId="77777777" w:rsidR="00D9185F" w:rsidRDefault="00D9185F" w:rsidP="00E4443A">
            <w:pPr>
              <w:rPr>
                <w:sz w:val="20"/>
                <w:szCs w:val="20"/>
              </w:rPr>
            </w:pPr>
          </w:p>
          <w:p w14:paraId="5605675F" w14:textId="77777777" w:rsidR="00D9185F" w:rsidRDefault="00D9185F" w:rsidP="00E4443A">
            <w:pPr>
              <w:rPr>
                <w:sz w:val="20"/>
                <w:szCs w:val="20"/>
              </w:rPr>
            </w:pPr>
            <w:r>
              <w:rPr>
                <w:sz w:val="20"/>
                <w:szCs w:val="20"/>
              </w:rPr>
              <w:t>71</w:t>
            </w:r>
            <w:r w:rsidRPr="001E6038">
              <w:rPr>
                <w:sz w:val="20"/>
                <w:szCs w:val="20"/>
              </w:rPr>
              <w:t>(</w:t>
            </w:r>
            <w:r>
              <w:rPr>
                <w:sz w:val="20"/>
                <w:szCs w:val="20"/>
              </w:rPr>
              <w:t>8)</w:t>
            </w:r>
          </w:p>
          <w:p w14:paraId="285B84F3" w14:textId="77777777" w:rsidR="00D9185F" w:rsidRPr="001E6038" w:rsidRDefault="00D9185F" w:rsidP="00E4443A">
            <w:pPr>
              <w:rPr>
                <w:sz w:val="20"/>
                <w:szCs w:val="20"/>
              </w:rPr>
            </w:pPr>
            <w:r>
              <w:rPr>
                <w:sz w:val="20"/>
                <w:szCs w:val="20"/>
              </w:rPr>
              <w:t>3 (0.3</w:t>
            </w:r>
            <w:r w:rsidRPr="001E6038">
              <w:rPr>
                <w:sz w:val="20"/>
                <w:szCs w:val="20"/>
              </w:rPr>
              <w:t>)</w:t>
            </w:r>
          </w:p>
          <w:p w14:paraId="5A082529" w14:textId="77777777" w:rsidR="00D9185F" w:rsidRPr="001E6038" w:rsidRDefault="00D9185F" w:rsidP="00E4443A">
            <w:pPr>
              <w:rPr>
                <w:sz w:val="20"/>
                <w:szCs w:val="20"/>
              </w:rPr>
            </w:pPr>
          </w:p>
          <w:p w14:paraId="0586694B" w14:textId="77777777" w:rsidR="00D9185F" w:rsidRDefault="00D9185F" w:rsidP="00E4443A">
            <w:pPr>
              <w:rPr>
                <w:sz w:val="20"/>
                <w:szCs w:val="20"/>
              </w:rPr>
            </w:pPr>
            <w:r>
              <w:rPr>
                <w:sz w:val="20"/>
                <w:szCs w:val="20"/>
              </w:rPr>
              <w:t xml:space="preserve">72 </w:t>
            </w:r>
            <w:r w:rsidRPr="001E6038">
              <w:rPr>
                <w:sz w:val="20"/>
                <w:szCs w:val="20"/>
              </w:rPr>
              <w:t>(</w:t>
            </w:r>
            <w:r>
              <w:rPr>
                <w:sz w:val="20"/>
                <w:szCs w:val="20"/>
              </w:rPr>
              <w:t>8.2)</w:t>
            </w:r>
          </w:p>
          <w:p w14:paraId="10821C18" w14:textId="77777777" w:rsidR="00D9185F" w:rsidRPr="001E6038" w:rsidRDefault="00D9185F" w:rsidP="00E4443A">
            <w:pPr>
              <w:rPr>
                <w:sz w:val="20"/>
                <w:szCs w:val="20"/>
              </w:rPr>
            </w:pPr>
            <w:r>
              <w:rPr>
                <w:sz w:val="20"/>
                <w:szCs w:val="20"/>
              </w:rPr>
              <w:t>2 (0.2</w:t>
            </w:r>
            <w:r w:rsidRPr="001E6038">
              <w:rPr>
                <w:sz w:val="20"/>
                <w:szCs w:val="20"/>
              </w:rPr>
              <w:t>)</w:t>
            </w:r>
          </w:p>
          <w:p w14:paraId="6A7C80E2" w14:textId="77777777" w:rsidR="00D9185F" w:rsidRPr="001E6038" w:rsidRDefault="00D9185F" w:rsidP="00E4443A">
            <w:pPr>
              <w:rPr>
                <w:sz w:val="20"/>
                <w:szCs w:val="20"/>
              </w:rPr>
            </w:pPr>
          </w:p>
        </w:tc>
        <w:tc>
          <w:tcPr>
            <w:tcW w:w="1134" w:type="dxa"/>
            <w:tcBorders>
              <w:top w:val="single" w:sz="4" w:space="0" w:color="auto"/>
            </w:tcBorders>
          </w:tcPr>
          <w:p w14:paraId="456958D6" w14:textId="77777777" w:rsidR="00D9185F" w:rsidRPr="001E6038" w:rsidRDefault="00D9185F" w:rsidP="00E4443A">
            <w:pPr>
              <w:rPr>
                <w:sz w:val="20"/>
                <w:szCs w:val="20"/>
              </w:rPr>
            </w:pPr>
          </w:p>
          <w:p w14:paraId="7581D172" w14:textId="77777777" w:rsidR="00D9185F" w:rsidRDefault="00D9185F" w:rsidP="00E4443A">
            <w:pPr>
              <w:rPr>
                <w:sz w:val="20"/>
                <w:szCs w:val="20"/>
              </w:rPr>
            </w:pPr>
          </w:p>
          <w:p w14:paraId="104CFC1A" w14:textId="77777777" w:rsidR="00D9185F" w:rsidRPr="001E6038" w:rsidRDefault="00D9185F" w:rsidP="00E4443A">
            <w:pPr>
              <w:rPr>
                <w:sz w:val="20"/>
                <w:szCs w:val="20"/>
              </w:rPr>
            </w:pPr>
            <w:r>
              <w:rPr>
                <w:sz w:val="20"/>
                <w:szCs w:val="20"/>
              </w:rPr>
              <w:t>11 (1.2</w:t>
            </w:r>
            <w:r w:rsidRPr="001E6038">
              <w:rPr>
                <w:sz w:val="20"/>
                <w:szCs w:val="20"/>
              </w:rPr>
              <w:t>)</w:t>
            </w:r>
          </w:p>
          <w:p w14:paraId="74702452" w14:textId="77777777" w:rsidR="00D9185F" w:rsidRPr="001E6038" w:rsidRDefault="00D9185F" w:rsidP="00E4443A">
            <w:pPr>
              <w:rPr>
                <w:sz w:val="20"/>
                <w:szCs w:val="20"/>
              </w:rPr>
            </w:pPr>
            <w:r>
              <w:rPr>
                <w:sz w:val="20"/>
                <w:szCs w:val="20"/>
              </w:rPr>
              <w:t>24(2.7)</w:t>
            </w:r>
          </w:p>
          <w:p w14:paraId="0D2E4472" w14:textId="77777777" w:rsidR="00D9185F" w:rsidRDefault="00D9185F" w:rsidP="00E4443A">
            <w:pPr>
              <w:rPr>
                <w:sz w:val="20"/>
                <w:szCs w:val="20"/>
              </w:rPr>
            </w:pPr>
          </w:p>
          <w:p w14:paraId="43047732" w14:textId="77777777" w:rsidR="00D9185F" w:rsidRDefault="00D9185F" w:rsidP="00E4443A">
            <w:pPr>
              <w:rPr>
                <w:sz w:val="20"/>
                <w:szCs w:val="20"/>
              </w:rPr>
            </w:pPr>
            <w:r>
              <w:rPr>
                <w:sz w:val="20"/>
                <w:szCs w:val="20"/>
              </w:rPr>
              <w:t>32</w:t>
            </w:r>
            <w:r w:rsidRPr="001E6038">
              <w:rPr>
                <w:sz w:val="20"/>
                <w:szCs w:val="20"/>
              </w:rPr>
              <w:t>(</w:t>
            </w:r>
            <w:r>
              <w:rPr>
                <w:sz w:val="20"/>
                <w:szCs w:val="20"/>
              </w:rPr>
              <w:t>3.6)</w:t>
            </w:r>
          </w:p>
          <w:p w14:paraId="1D5D9255" w14:textId="77777777" w:rsidR="00D9185F" w:rsidRPr="001E6038" w:rsidRDefault="00D9185F" w:rsidP="00E4443A">
            <w:pPr>
              <w:rPr>
                <w:sz w:val="20"/>
                <w:szCs w:val="20"/>
              </w:rPr>
            </w:pPr>
            <w:r>
              <w:rPr>
                <w:sz w:val="20"/>
                <w:szCs w:val="20"/>
              </w:rPr>
              <w:t>3(0.3</w:t>
            </w:r>
            <w:r w:rsidRPr="001E6038">
              <w:rPr>
                <w:sz w:val="20"/>
                <w:szCs w:val="20"/>
              </w:rPr>
              <w:t>)</w:t>
            </w:r>
          </w:p>
          <w:p w14:paraId="29C38033" w14:textId="77777777" w:rsidR="00D9185F" w:rsidRPr="001E6038" w:rsidRDefault="00D9185F" w:rsidP="00E4443A">
            <w:pPr>
              <w:rPr>
                <w:sz w:val="20"/>
                <w:szCs w:val="20"/>
              </w:rPr>
            </w:pPr>
          </w:p>
          <w:p w14:paraId="4C19FCA5" w14:textId="77777777" w:rsidR="00D9185F" w:rsidRDefault="00D9185F" w:rsidP="00E4443A">
            <w:pPr>
              <w:rPr>
                <w:sz w:val="20"/>
                <w:szCs w:val="20"/>
              </w:rPr>
            </w:pPr>
            <w:r>
              <w:rPr>
                <w:sz w:val="20"/>
                <w:szCs w:val="20"/>
              </w:rPr>
              <w:t xml:space="preserve">35 </w:t>
            </w:r>
            <w:r w:rsidRPr="001E6038">
              <w:rPr>
                <w:sz w:val="20"/>
                <w:szCs w:val="20"/>
              </w:rPr>
              <w:t>(</w:t>
            </w:r>
            <w:r>
              <w:rPr>
                <w:sz w:val="20"/>
                <w:szCs w:val="20"/>
              </w:rPr>
              <w:t>4)</w:t>
            </w:r>
          </w:p>
          <w:p w14:paraId="1BFE10CC" w14:textId="77777777" w:rsidR="00D9185F" w:rsidRPr="001E6038" w:rsidRDefault="00D9185F" w:rsidP="00E4443A">
            <w:pPr>
              <w:rPr>
                <w:sz w:val="20"/>
                <w:szCs w:val="20"/>
              </w:rPr>
            </w:pPr>
            <w:r>
              <w:rPr>
                <w:sz w:val="20"/>
                <w:szCs w:val="20"/>
              </w:rPr>
              <w:t>0 (0</w:t>
            </w:r>
            <w:r w:rsidRPr="001E6038">
              <w:rPr>
                <w:sz w:val="20"/>
                <w:szCs w:val="20"/>
              </w:rPr>
              <w:t>)</w:t>
            </w:r>
          </w:p>
        </w:tc>
        <w:tc>
          <w:tcPr>
            <w:tcW w:w="1285" w:type="dxa"/>
            <w:tcBorders>
              <w:top w:val="single" w:sz="4" w:space="0" w:color="auto"/>
            </w:tcBorders>
          </w:tcPr>
          <w:p w14:paraId="7CD72731" w14:textId="77777777" w:rsidR="00D9185F" w:rsidRPr="001E6038" w:rsidRDefault="00D9185F" w:rsidP="00E4443A">
            <w:pPr>
              <w:rPr>
                <w:sz w:val="20"/>
                <w:szCs w:val="20"/>
              </w:rPr>
            </w:pPr>
          </w:p>
          <w:p w14:paraId="65076EC5" w14:textId="77777777" w:rsidR="00D9185F" w:rsidRDefault="00D9185F" w:rsidP="00E4443A">
            <w:pPr>
              <w:rPr>
                <w:sz w:val="20"/>
                <w:szCs w:val="20"/>
              </w:rPr>
            </w:pPr>
          </w:p>
          <w:p w14:paraId="69317207" w14:textId="77777777" w:rsidR="00D9185F" w:rsidRPr="001E6038" w:rsidRDefault="00D9185F" w:rsidP="00E4443A">
            <w:pPr>
              <w:rPr>
                <w:sz w:val="20"/>
                <w:szCs w:val="20"/>
              </w:rPr>
            </w:pPr>
            <w:r w:rsidRPr="001E6038">
              <w:rPr>
                <w:sz w:val="20"/>
                <w:szCs w:val="20"/>
              </w:rPr>
              <w:t>1</w:t>
            </w:r>
            <w:r>
              <w:rPr>
                <w:sz w:val="20"/>
                <w:szCs w:val="20"/>
              </w:rPr>
              <w:t>7 (1.9</w:t>
            </w:r>
            <w:r w:rsidRPr="001E6038">
              <w:rPr>
                <w:sz w:val="20"/>
                <w:szCs w:val="20"/>
              </w:rPr>
              <w:t>)</w:t>
            </w:r>
          </w:p>
          <w:p w14:paraId="28F0570D" w14:textId="77777777" w:rsidR="00D9185F" w:rsidRPr="001E6038" w:rsidRDefault="00D9185F" w:rsidP="00E4443A">
            <w:pPr>
              <w:rPr>
                <w:sz w:val="20"/>
                <w:szCs w:val="20"/>
              </w:rPr>
            </w:pPr>
            <w:r>
              <w:rPr>
                <w:sz w:val="20"/>
                <w:szCs w:val="20"/>
              </w:rPr>
              <w:t>21 (2.4)</w:t>
            </w:r>
          </w:p>
          <w:p w14:paraId="274865C4" w14:textId="77777777" w:rsidR="00D9185F" w:rsidRDefault="00D9185F" w:rsidP="00E4443A">
            <w:pPr>
              <w:rPr>
                <w:sz w:val="20"/>
                <w:szCs w:val="20"/>
              </w:rPr>
            </w:pPr>
          </w:p>
          <w:p w14:paraId="1F74D417" w14:textId="77777777" w:rsidR="00D9185F" w:rsidRDefault="00D9185F" w:rsidP="00E4443A">
            <w:pPr>
              <w:rPr>
                <w:sz w:val="20"/>
                <w:szCs w:val="20"/>
              </w:rPr>
            </w:pPr>
            <w:r>
              <w:rPr>
                <w:sz w:val="20"/>
                <w:szCs w:val="20"/>
              </w:rPr>
              <w:t xml:space="preserve">33 </w:t>
            </w:r>
            <w:r w:rsidRPr="001E6038">
              <w:rPr>
                <w:sz w:val="20"/>
                <w:szCs w:val="20"/>
              </w:rPr>
              <w:t>(</w:t>
            </w:r>
            <w:r>
              <w:rPr>
                <w:sz w:val="20"/>
                <w:szCs w:val="20"/>
              </w:rPr>
              <w:t>3.7)</w:t>
            </w:r>
          </w:p>
          <w:p w14:paraId="5FF93F8F" w14:textId="77777777" w:rsidR="00D9185F" w:rsidRPr="001E6038" w:rsidRDefault="00D9185F" w:rsidP="00E4443A">
            <w:pPr>
              <w:rPr>
                <w:sz w:val="20"/>
                <w:szCs w:val="20"/>
              </w:rPr>
            </w:pPr>
            <w:r>
              <w:rPr>
                <w:sz w:val="20"/>
                <w:szCs w:val="20"/>
              </w:rPr>
              <w:t>5 (0.6</w:t>
            </w:r>
            <w:r w:rsidRPr="001E6038">
              <w:rPr>
                <w:sz w:val="20"/>
                <w:szCs w:val="20"/>
              </w:rPr>
              <w:t>)</w:t>
            </w:r>
          </w:p>
          <w:p w14:paraId="78083C8B" w14:textId="77777777" w:rsidR="00D9185F" w:rsidRPr="001E6038" w:rsidRDefault="00D9185F" w:rsidP="00E4443A">
            <w:pPr>
              <w:rPr>
                <w:sz w:val="20"/>
                <w:szCs w:val="20"/>
              </w:rPr>
            </w:pPr>
          </w:p>
          <w:p w14:paraId="6F079A67" w14:textId="77777777" w:rsidR="00D9185F" w:rsidRDefault="00D9185F" w:rsidP="00E4443A">
            <w:pPr>
              <w:rPr>
                <w:sz w:val="20"/>
                <w:szCs w:val="20"/>
              </w:rPr>
            </w:pPr>
            <w:r>
              <w:rPr>
                <w:sz w:val="20"/>
                <w:szCs w:val="20"/>
              </w:rPr>
              <w:t xml:space="preserve">38 </w:t>
            </w:r>
            <w:r w:rsidRPr="001E6038">
              <w:rPr>
                <w:sz w:val="20"/>
                <w:szCs w:val="20"/>
              </w:rPr>
              <w:t>(</w:t>
            </w:r>
            <w:r>
              <w:rPr>
                <w:sz w:val="20"/>
                <w:szCs w:val="20"/>
              </w:rPr>
              <w:t>4.3)</w:t>
            </w:r>
          </w:p>
          <w:p w14:paraId="11BB4FA4" w14:textId="77777777" w:rsidR="00D9185F" w:rsidRPr="001E6038" w:rsidRDefault="00D9185F" w:rsidP="00E4443A">
            <w:pPr>
              <w:rPr>
                <w:sz w:val="20"/>
                <w:szCs w:val="20"/>
              </w:rPr>
            </w:pPr>
            <w:r>
              <w:rPr>
                <w:sz w:val="20"/>
                <w:szCs w:val="20"/>
              </w:rPr>
              <w:t>0 (0</w:t>
            </w:r>
            <w:r w:rsidRPr="001E6038">
              <w:rPr>
                <w:sz w:val="20"/>
                <w:szCs w:val="20"/>
              </w:rPr>
              <w:t>)</w:t>
            </w:r>
          </w:p>
        </w:tc>
        <w:tc>
          <w:tcPr>
            <w:tcW w:w="1125" w:type="dxa"/>
            <w:tcBorders>
              <w:top w:val="single" w:sz="4" w:space="0" w:color="auto"/>
            </w:tcBorders>
          </w:tcPr>
          <w:p w14:paraId="59EB018C" w14:textId="77777777" w:rsidR="00D9185F" w:rsidRPr="001E6038" w:rsidRDefault="00D9185F" w:rsidP="00E4443A">
            <w:pPr>
              <w:rPr>
                <w:sz w:val="20"/>
                <w:szCs w:val="20"/>
              </w:rPr>
            </w:pPr>
          </w:p>
          <w:p w14:paraId="27A72FD4" w14:textId="77777777" w:rsidR="00D9185F" w:rsidRDefault="00D9185F" w:rsidP="00E4443A">
            <w:pPr>
              <w:rPr>
                <w:sz w:val="20"/>
                <w:szCs w:val="20"/>
              </w:rPr>
            </w:pPr>
          </w:p>
          <w:p w14:paraId="53E294EE" w14:textId="77777777" w:rsidR="00D9185F" w:rsidRPr="001E6038" w:rsidRDefault="00D9185F" w:rsidP="00E4443A">
            <w:pPr>
              <w:rPr>
                <w:sz w:val="20"/>
                <w:szCs w:val="20"/>
              </w:rPr>
            </w:pPr>
            <w:r>
              <w:rPr>
                <w:sz w:val="20"/>
                <w:szCs w:val="20"/>
              </w:rPr>
              <w:t>33 (3.7</w:t>
            </w:r>
            <w:r w:rsidRPr="001E6038">
              <w:rPr>
                <w:sz w:val="20"/>
                <w:szCs w:val="20"/>
              </w:rPr>
              <w:t>)</w:t>
            </w:r>
          </w:p>
          <w:p w14:paraId="36786227" w14:textId="77777777" w:rsidR="00D9185F" w:rsidRPr="001E6038" w:rsidRDefault="00D9185F" w:rsidP="00E4443A">
            <w:pPr>
              <w:rPr>
                <w:sz w:val="20"/>
                <w:szCs w:val="20"/>
              </w:rPr>
            </w:pPr>
            <w:r>
              <w:rPr>
                <w:sz w:val="20"/>
                <w:szCs w:val="20"/>
              </w:rPr>
              <w:t>24 (2.7)</w:t>
            </w:r>
          </w:p>
          <w:p w14:paraId="435A3707" w14:textId="77777777" w:rsidR="00D9185F" w:rsidRDefault="00D9185F" w:rsidP="00E4443A">
            <w:pPr>
              <w:rPr>
                <w:sz w:val="20"/>
                <w:szCs w:val="20"/>
              </w:rPr>
            </w:pPr>
          </w:p>
          <w:p w14:paraId="76FDDE9B" w14:textId="77777777" w:rsidR="00D9185F" w:rsidRDefault="00D9185F" w:rsidP="00E4443A">
            <w:pPr>
              <w:rPr>
                <w:sz w:val="20"/>
                <w:szCs w:val="20"/>
              </w:rPr>
            </w:pPr>
            <w:r>
              <w:rPr>
                <w:sz w:val="20"/>
                <w:szCs w:val="20"/>
              </w:rPr>
              <w:t xml:space="preserve">40 </w:t>
            </w:r>
            <w:r w:rsidRPr="001E6038">
              <w:rPr>
                <w:sz w:val="20"/>
                <w:szCs w:val="20"/>
              </w:rPr>
              <w:t>(</w:t>
            </w:r>
            <w:r>
              <w:rPr>
                <w:sz w:val="20"/>
                <w:szCs w:val="20"/>
              </w:rPr>
              <w:t>4.5)</w:t>
            </w:r>
          </w:p>
          <w:p w14:paraId="0451E310" w14:textId="77777777" w:rsidR="00D9185F" w:rsidRPr="001E6038" w:rsidRDefault="00D9185F" w:rsidP="00E4443A">
            <w:pPr>
              <w:rPr>
                <w:sz w:val="20"/>
                <w:szCs w:val="20"/>
              </w:rPr>
            </w:pPr>
            <w:r>
              <w:rPr>
                <w:sz w:val="20"/>
                <w:szCs w:val="20"/>
              </w:rPr>
              <w:t>17(1.9)</w:t>
            </w:r>
          </w:p>
          <w:p w14:paraId="54808EF0" w14:textId="77777777" w:rsidR="00D9185F" w:rsidRPr="001E6038" w:rsidRDefault="00D9185F" w:rsidP="00E4443A">
            <w:pPr>
              <w:rPr>
                <w:sz w:val="20"/>
                <w:szCs w:val="20"/>
              </w:rPr>
            </w:pPr>
          </w:p>
          <w:p w14:paraId="62F87AE1" w14:textId="77777777" w:rsidR="00D9185F" w:rsidRDefault="00D9185F" w:rsidP="00E4443A">
            <w:pPr>
              <w:rPr>
                <w:sz w:val="20"/>
                <w:szCs w:val="20"/>
              </w:rPr>
            </w:pPr>
            <w:r>
              <w:rPr>
                <w:sz w:val="20"/>
                <w:szCs w:val="20"/>
              </w:rPr>
              <w:t xml:space="preserve">57 </w:t>
            </w:r>
            <w:r w:rsidRPr="001E6038">
              <w:rPr>
                <w:sz w:val="20"/>
                <w:szCs w:val="20"/>
              </w:rPr>
              <w:t>(</w:t>
            </w:r>
            <w:r>
              <w:rPr>
                <w:sz w:val="20"/>
                <w:szCs w:val="20"/>
              </w:rPr>
              <w:t>6.5)</w:t>
            </w:r>
          </w:p>
          <w:p w14:paraId="718F06F1" w14:textId="77777777" w:rsidR="00D9185F" w:rsidRPr="001E6038" w:rsidRDefault="00D9185F" w:rsidP="00E4443A">
            <w:pPr>
              <w:rPr>
                <w:sz w:val="20"/>
                <w:szCs w:val="20"/>
              </w:rPr>
            </w:pPr>
            <w:r>
              <w:rPr>
                <w:sz w:val="20"/>
                <w:szCs w:val="20"/>
              </w:rPr>
              <w:t>0 (0</w:t>
            </w:r>
            <w:r w:rsidRPr="001E6038">
              <w:rPr>
                <w:sz w:val="20"/>
                <w:szCs w:val="20"/>
              </w:rPr>
              <w:t>)</w:t>
            </w:r>
          </w:p>
        </w:tc>
      </w:tr>
    </w:tbl>
    <w:p w14:paraId="7E48BC9E" w14:textId="77777777" w:rsidR="00D9185F" w:rsidRPr="00D9185F" w:rsidRDefault="00D9185F" w:rsidP="00D9185F"/>
    <w:p w14:paraId="4778ECF0" w14:textId="77777777" w:rsidR="00D9185F" w:rsidRPr="00D9185F" w:rsidRDefault="00D9185F" w:rsidP="00D9185F"/>
    <w:p w14:paraId="052690A1" w14:textId="77777777" w:rsidR="00692AB5" w:rsidRDefault="00692AB5" w:rsidP="00692AB5">
      <w:pPr>
        <w:jc w:val="both"/>
        <w:rPr>
          <w:sz w:val="20"/>
          <w:szCs w:val="20"/>
        </w:rPr>
      </w:pPr>
      <w:bookmarkStart w:id="221" w:name="_Toc112850127"/>
    </w:p>
    <w:p w14:paraId="33871102" w14:textId="1F57C1E7" w:rsidR="00967F64" w:rsidRPr="00A218C7" w:rsidRDefault="00014F8E" w:rsidP="005B2814">
      <w:pPr>
        <w:spacing w:line="276" w:lineRule="auto"/>
        <w:jc w:val="both"/>
        <w:rPr>
          <w:sz w:val="20"/>
          <w:szCs w:val="20"/>
          <w:highlight w:val="yellow"/>
          <w:rPrChange w:id="222" w:author="youssef" w:date="2022-09-15T11:23:00Z">
            <w:rPr>
              <w:sz w:val="20"/>
              <w:szCs w:val="20"/>
            </w:rPr>
          </w:rPrChange>
        </w:rPr>
      </w:pPr>
      <w:r w:rsidRPr="00A218C7">
        <w:rPr>
          <w:highlight w:val="yellow"/>
          <w:rPrChange w:id="223" w:author="youssef" w:date="2022-09-15T11:23:00Z">
            <w:rPr/>
          </w:rPrChange>
        </w:rPr>
        <w:t>D’après le T</w:t>
      </w:r>
      <w:r w:rsidR="00967F64" w:rsidRPr="00A218C7">
        <w:rPr>
          <w:highlight w:val="yellow"/>
          <w:rPrChange w:id="224" w:author="youssef" w:date="2022-09-15T11:23:00Z">
            <w:rPr/>
          </w:rPrChange>
        </w:rPr>
        <w:t>ableau</w:t>
      </w:r>
      <w:r w:rsidR="00C55E68" w:rsidRPr="00A218C7">
        <w:rPr>
          <w:highlight w:val="yellow"/>
          <w:rPrChange w:id="225" w:author="youssef" w:date="2022-09-15T11:23:00Z">
            <w:rPr/>
          </w:rPrChange>
        </w:rPr>
        <w:t>III.</w:t>
      </w:r>
      <w:r w:rsidR="00967F64" w:rsidRPr="00A218C7">
        <w:rPr>
          <w:highlight w:val="yellow"/>
          <w:rPrChange w:id="226" w:author="youssef" w:date="2022-09-15T11:23:00Z">
            <w:rPr/>
          </w:rPrChange>
        </w:rPr>
        <w:t xml:space="preserve">7 on remarque qu’il </w:t>
      </w:r>
      <w:r w:rsidR="000D5D21" w:rsidRPr="00A218C7">
        <w:rPr>
          <w:highlight w:val="yellow"/>
          <w:rPrChange w:id="227" w:author="youssef" w:date="2022-09-15T11:23:00Z">
            <w:rPr/>
          </w:rPrChange>
        </w:rPr>
        <w:t>y</w:t>
      </w:r>
      <w:ins w:id="228" w:author="BENKHALLOUF Youssef (EXT) ResgCftScrDef" w:date="2022-09-16T00:46:00Z">
        <w:r w:rsidR="00F63E09">
          <w:rPr>
            <w:highlight w:val="yellow"/>
          </w:rPr>
          <w:t xml:space="preserve"> </w:t>
        </w:r>
      </w:ins>
      <w:r w:rsidR="000D5D21" w:rsidRPr="00A218C7">
        <w:rPr>
          <w:highlight w:val="yellow"/>
          <w:rPrChange w:id="229" w:author="youssef" w:date="2022-09-15T11:23:00Z">
            <w:rPr/>
          </w:rPrChange>
        </w:rPr>
        <w:t>a</w:t>
      </w:r>
      <w:ins w:id="230" w:author="BENKHALLOUF Youssef (EXT) ResgCftScrDef" w:date="2022-09-16T00:46:00Z">
        <w:r w:rsidR="00F63E09">
          <w:rPr>
            <w:highlight w:val="yellow"/>
          </w:rPr>
          <w:t xml:space="preserve"> </w:t>
        </w:r>
      </w:ins>
      <w:r w:rsidR="00967F64" w:rsidRPr="00A218C7">
        <w:rPr>
          <w:highlight w:val="yellow"/>
          <w:rPrChange w:id="231" w:author="youssef" w:date="2022-09-15T11:23:00Z">
            <w:rPr/>
          </w:rPrChange>
        </w:rPr>
        <w:t>une augmentation  de la présence des symptômes clinique</w:t>
      </w:r>
      <w:r w:rsidR="009C2046" w:rsidRPr="00A218C7">
        <w:rPr>
          <w:highlight w:val="yellow"/>
          <w:rPrChange w:id="232" w:author="youssef" w:date="2022-09-15T11:23:00Z">
            <w:rPr/>
          </w:rPrChange>
        </w:rPr>
        <w:t>s</w:t>
      </w:r>
      <w:r w:rsidR="00967F64" w:rsidRPr="00A218C7">
        <w:rPr>
          <w:highlight w:val="yellow"/>
          <w:rPrChange w:id="233" w:author="youssef" w:date="2022-09-15T11:23:00Z">
            <w:rPr/>
          </w:rPrChange>
        </w:rPr>
        <w:t xml:space="preserve"> quand on passant d’une classe de la variation RN supérieur</w:t>
      </w:r>
      <w:r w:rsidR="009C2046" w:rsidRPr="00A218C7">
        <w:rPr>
          <w:highlight w:val="yellow"/>
          <w:rPrChange w:id="234" w:author="youssef" w:date="2022-09-15T11:23:00Z">
            <w:rPr/>
          </w:rPrChange>
        </w:rPr>
        <w:t>e</w:t>
      </w:r>
      <w:r w:rsidR="00967F64" w:rsidRPr="00A218C7">
        <w:rPr>
          <w:highlight w:val="yellow"/>
          <w:rPrChange w:id="235" w:author="youssef" w:date="2022-09-15T11:23:00Z">
            <w:rPr/>
          </w:rPrChange>
        </w:rPr>
        <w:t xml:space="preserve"> à deux.</w:t>
      </w:r>
    </w:p>
    <w:p w14:paraId="5FA44D1F" w14:textId="77777777" w:rsidR="00967F64" w:rsidRPr="001E328F" w:rsidRDefault="00967F64" w:rsidP="005B2814">
      <w:pPr>
        <w:spacing w:line="276" w:lineRule="auto"/>
        <w:jc w:val="both"/>
      </w:pPr>
      <w:r w:rsidRPr="00A218C7">
        <w:rPr>
          <w:highlight w:val="yellow"/>
          <w:rPrChange w:id="236" w:author="youssef" w:date="2022-09-15T11:23:00Z">
            <w:rPr/>
          </w:rPrChange>
        </w:rPr>
        <w:t>Pour les sco</w:t>
      </w:r>
      <w:r w:rsidR="000D5D21" w:rsidRPr="00A218C7">
        <w:rPr>
          <w:highlight w:val="yellow"/>
          <w:rPrChange w:id="237" w:author="youssef" w:date="2022-09-15T11:23:00Z">
            <w:rPr/>
          </w:rPrChange>
        </w:rPr>
        <w:t>res cliniques, la présence d’au</w:t>
      </w:r>
      <w:r w:rsidRPr="00A218C7">
        <w:rPr>
          <w:highlight w:val="yellow"/>
          <w:rPrChange w:id="238" w:author="youssef" w:date="2022-09-15T11:23:00Z">
            <w:rPr/>
          </w:rPrChange>
        </w:rPr>
        <w:t xml:space="preserve"> moins </w:t>
      </w:r>
      <w:r w:rsidR="009C2046" w:rsidRPr="00A218C7">
        <w:rPr>
          <w:highlight w:val="yellow"/>
          <w:rPrChange w:id="239" w:author="youssef" w:date="2022-09-15T11:23:00Z">
            <w:rPr/>
          </w:rPrChange>
        </w:rPr>
        <w:t>d’</w:t>
      </w:r>
      <w:r w:rsidRPr="00A218C7">
        <w:rPr>
          <w:highlight w:val="yellow"/>
          <w:rPrChange w:id="240" w:author="youssef" w:date="2022-09-15T11:23:00Z">
            <w:rPr/>
          </w:rPrChange>
        </w:rPr>
        <w:t>un signe clinique est très élevé, à partir d’un doublement de la variation RN, par contre la présence d’aux moi</w:t>
      </w:r>
      <w:r w:rsidR="000D5D21" w:rsidRPr="00A218C7">
        <w:rPr>
          <w:highlight w:val="yellow"/>
          <w:rPrChange w:id="241" w:author="youssef" w:date="2022-09-15T11:23:00Z">
            <w:rPr/>
          </w:rPrChange>
        </w:rPr>
        <w:t>n</w:t>
      </w:r>
      <w:r w:rsidRPr="00A218C7">
        <w:rPr>
          <w:highlight w:val="yellow"/>
          <w:rPrChange w:id="242" w:author="youssef" w:date="2022-09-15T11:23:00Z">
            <w:rPr/>
          </w:rPrChange>
        </w:rPr>
        <w:t>s deux signe</w:t>
      </w:r>
      <w:r w:rsidR="000B2635" w:rsidRPr="00A218C7">
        <w:rPr>
          <w:highlight w:val="yellow"/>
          <w:rPrChange w:id="243" w:author="youssef" w:date="2022-09-15T11:23:00Z">
            <w:rPr/>
          </w:rPrChange>
        </w:rPr>
        <w:t>s</w:t>
      </w:r>
      <w:r w:rsidRPr="00A218C7">
        <w:rPr>
          <w:highlight w:val="yellow"/>
          <w:rPrChange w:id="244" w:author="youssef" w:date="2022-09-15T11:23:00Z">
            <w:rPr/>
          </w:rPrChange>
        </w:rPr>
        <w:t xml:space="preserve"> clinique</w:t>
      </w:r>
      <w:r w:rsidR="000D5D21" w:rsidRPr="00A218C7">
        <w:rPr>
          <w:highlight w:val="yellow"/>
          <w:rPrChange w:id="245" w:author="youssef" w:date="2022-09-15T11:23:00Z">
            <w:rPr/>
          </w:rPrChange>
        </w:rPr>
        <w:t>s</w:t>
      </w:r>
      <w:r w:rsidRPr="00A218C7">
        <w:rPr>
          <w:highlight w:val="yellow"/>
          <w:rPrChange w:id="246" w:author="youssef" w:date="2022-09-15T11:23:00Z">
            <w:rPr/>
          </w:rPrChange>
        </w:rPr>
        <w:t xml:space="preserve"> ne présente pas un </w:t>
      </w:r>
      <w:r w:rsidR="003A64ED" w:rsidRPr="00A218C7">
        <w:rPr>
          <w:highlight w:val="yellow"/>
          <w:rPrChange w:id="247" w:author="youssef" w:date="2022-09-15T11:23:00Z">
            <w:rPr/>
          </w:rPrChange>
        </w:rPr>
        <w:t xml:space="preserve">grand </w:t>
      </w:r>
      <w:r w:rsidRPr="00A218C7">
        <w:rPr>
          <w:highlight w:val="yellow"/>
          <w:rPrChange w:id="248" w:author="youssef" w:date="2022-09-15T11:23:00Z">
            <w:rPr/>
          </w:rPrChange>
        </w:rPr>
        <w:t xml:space="preserve">changement de la présence des symptômes entre les </w:t>
      </w:r>
      <w:r w:rsidR="00D8229F" w:rsidRPr="00A218C7">
        <w:rPr>
          <w:highlight w:val="yellow"/>
          <w:rPrChange w:id="249" w:author="youssef" w:date="2022-09-15T11:23:00Z">
            <w:rPr/>
          </w:rPrChange>
        </w:rPr>
        <w:t>différents</w:t>
      </w:r>
      <w:r w:rsidRPr="00A218C7">
        <w:rPr>
          <w:highlight w:val="yellow"/>
          <w:rPrChange w:id="250" w:author="youssef" w:date="2022-09-15T11:23:00Z">
            <w:rPr/>
          </w:rPrChange>
        </w:rPr>
        <w:t xml:space="preserve"> classes à part la classe &gt;</w:t>
      </w:r>
      <w:r w:rsidR="00D4390D" w:rsidRPr="00A218C7">
        <w:rPr>
          <w:highlight w:val="yellow"/>
          <w:rPrChange w:id="251" w:author="youssef" w:date="2022-09-15T11:23:00Z">
            <w:rPr/>
          </w:rPrChange>
        </w:rPr>
        <w:t>3.</w:t>
      </w:r>
      <w:r w:rsidR="001E328F" w:rsidRPr="00A218C7">
        <w:rPr>
          <w:highlight w:val="yellow"/>
          <w:rPrChange w:id="252" w:author="youssef" w:date="2022-09-15T11:23:00Z">
            <w:rPr/>
          </w:rPrChange>
        </w:rPr>
        <w:t>8,</w:t>
      </w:r>
      <w:r w:rsidRPr="00A218C7">
        <w:rPr>
          <w:highlight w:val="yellow"/>
          <w:rPrChange w:id="253" w:author="youssef" w:date="2022-09-15T11:23:00Z">
            <w:rPr/>
          </w:rPrChange>
        </w:rPr>
        <w:t xml:space="preserve"> et pour la présence des trois symptôme</w:t>
      </w:r>
      <w:r w:rsidR="005E3EAA" w:rsidRPr="00A218C7">
        <w:rPr>
          <w:highlight w:val="yellow"/>
          <w:rPrChange w:id="254" w:author="youssef" w:date="2022-09-15T11:23:00Z">
            <w:rPr/>
          </w:rPrChange>
        </w:rPr>
        <w:t>s</w:t>
      </w:r>
      <w:r w:rsidR="000B2635" w:rsidRPr="00A218C7">
        <w:rPr>
          <w:highlight w:val="yellow"/>
          <w:rPrChange w:id="255" w:author="youssef" w:date="2022-09-15T11:23:00Z">
            <w:rPr/>
          </w:rPrChange>
        </w:rPr>
        <w:t xml:space="preserve"> au</w:t>
      </w:r>
      <w:r w:rsidRPr="00A218C7">
        <w:rPr>
          <w:highlight w:val="yellow"/>
          <w:rPrChange w:id="256" w:author="youssef" w:date="2022-09-15T11:23:00Z">
            <w:rPr/>
          </w:rPrChange>
        </w:rPr>
        <w:t xml:space="preserve"> même temps est présente </w:t>
      </w:r>
      <w:r w:rsidR="003A64ED" w:rsidRPr="00A218C7">
        <w:rPr>
          <w:highlight w:val="yellow"/>
          <w:rPrChange w:id="257" w:author="youssef" w:date="2022-09-15T11:23:00Z">
            <w:rPr/>
          </w:rPrChange>
        </w:rPr>
        <w:t xml:space="preserve">dans </w:t>
      </w:r>
      <w:r w:rsidR="00D8229F" w:rsidRPr="00A218C7">
        <w:rPr>
          <w:highlight w:val="yellow"/>
          <w:rPrChange w:id="258" w:author="youssef" w:date="2022-09-15T11:23:00Z">
            <w:rPr/>
          </w:rPrChange>
        </w:rPr>
        <w:t>la  seule</w:t>
      </w:r>
      <w:r w:rsidRPr="00A218C7">
        <w:rPr>
          <w:highlight w:val="yellow"/>
          <w:rPrChange w:id="259" w:author="youssef" w:date="2022-09-15T11:23:00Z">
            <w:rPr/>
          </w:rPrChange>
        </w:rPr>
        <w:t xml:space="preserve"> classe [2 - 2.6 [.</w:t>
      </w:r>
    </w:p>
    <w:p w14:paraId="3D2F7E78" w14:textId="748088BE" w:rsidR="00A218C7" w:rsidRPr="00A218C7" w:rsidRDefault="00C605AC" w:rsidP="00A218C7">
      <w:pPr>
        <w:pStyle w:val="Titre3"/>
        <w:jc w:val="both"/>
      </w:pPr>
      <w:bookmarkStart w:id="260" w:name="_Toc113368683"/>
      <w:r w:rsidRPr="00F95081">
        <w:t xml:space="preserve">Répartition des </w:t>
      </w:r>
      <w:r w:rsidR="001C4C35">
        <w:t>sous familles</w:t>
      </w:r>
      <w:r>
        <w:t xml:space="preserve"> d’agent</w:t>
      </w:r>
      <w:r w:rsidR="001C4C35">
        <w:t>s</w:t>
      </w:r>
      <w:r>
        <w:t xml:space="preserve"> en fonction de la variation </w:t>
      </w:r>
      <w:bookmarkEnd w:id="221"/>
      <w:r w:rsidR="00891570">
        <w:t>de la résistance nasale</w:t>
      </w:r>
      <w:bookmarkEnd w:id="260"/>
    </w:p>
    <w:p w14:paraId="6213A41F" w14:textId="47513129" w:rsidR="00A218C7" w:rsidRDefault="001C4C35" w:rsidP="00A218C7">
      <w:pPr>
        <w:spacing w:line="276" w:lineRule="auto"/>
        <w:jc w:val="both"/>
      </w:pPr>
      <w:bookmarkStart w:id="261" w:name="_Toc113368742"/>
      <w:r>
        <w:t>Le</w:t>
      </w:r>
      <w:r w:rsidR="00A218C7">
        <w:t xml:space="preserve"> tableau III.8, montre que pour les f</w:t>
      </w:r>
      <w:r w:rsidR="00A218C7" w:rsidRPr="00476E91">
        <w:t>amilles d’agents testé BPM</w:t>
      </w:r>
      <w:r w:rsidR="00A218C7">
        <w:t xml:space="preserve">, les sous familles de chimie tel que les aldéhydes, et Amm Quat ainsi que la famille EDTA sont présentés au cours de toutes les classes de variation RN. </w:t>
      </w:r>
    </w:p>
    <w:p w14:paraId="268C33FF" w14:textId="77777777" w:rsidR="00A218C7" w:rsidRDefault="00A218C7" w:rsidP="00891570">
      <w:pPr>
        <w:pStyle w:val="Lgende"/>
        <w:spacing w:line="360" w:lineRule="auto"/>
        <w:jc w:val="center"/>
        <w:rPr>
          <w:ins w:id="262" w:author="youssef" w:date="2022-09-15T11:23:00Z"/>
          <w:color w:val="auto"/>
          <w:sz w:val="22"/>
          <w:szCs w:val="22"/>
        </w:rPr>
      </w:pPr>
    </w:p>
    <w:p w14:paraId="6BB38557" w14:textId="77777777" w:rsidR="00334123" w:rsidRPr="006612DA" w:rsidRDefault="006612DA" w:rsidP="00891570">
      <w:pPr>
        <w:pStyle w:val="Lgende"/>
        <w:spacing w:line="360" w:lineRule="auto"/>
        <w:jc w:val="center"/>
        <w:rPr>
          <w:b w:val="0"/>
          <w:bCs w:val="0"/>
          <w:color w:val="auto"/>
          <w:sz w:val="22"/>
          <w:szCs w:val="22"/>
        </w:rPr>
      </w:pPr>
      <w:r w:rsidRPr="006612DA">
        <w:rPr>
          <w:color w:val="auto"/>
          <w:sz w:val="22"/>
          <w:szCs w:val="22"/>
        </w:rPr>
        <w:lastRenderedPageBreak/>
        <w:t xml:space="preserve">Tableau </w:t>
      </w:r>
      <w:r w:rsidR="00492D5C">
        <w:rPr>
          <w:color w:val="auto"/>
          <w:sz w:val="22"/>
          <w:szCs w:val="22"/>
        </w:rPr>
        <w:fldChar w:fldCharType="begin"/>
      </w:r>
      <w:r w:rsidR="006026F6">
        <w:rPr>
          <w:color w:val="auto"/>
          <w:sz w:val="22"/>
          <w:szCs w:val="22"/>
        </w:rPr>
        <w:instrText xml:space="preserve"> STYLEREF 1 \s </w:instrText>
      </w:r>
      <w:r w:rsidR="00492D5C">
        <w:rPr>
          <w:color w:val="auto"/>
          <w:sz w:val="22"/>
          <w:szCs w:val="22"/>
        </w:rPr>
        <w:fldChar w:fldCharType="separate"/>
      </w:r>
      <w:r w:rsidR="006026F6">
        <w:rPr>
          <w:noProof/>
          <w:color w:val="auto"/>
          <w:sz w:val="22"/>
          <w:szCs w:val="22"/>
          <w:cs/>
        </w:rPr>
        <w:t>‎</w:t>
      </w:r>
      <w:r w:rsidR="006026F6">
        <w:rPr>
          <w:noProof/>
          <w:color w:val="auto"/>
          <w:sz w:val="22"/>
          <w:szCs w:val="22"/>
        </w:rPr>
        <w:t>III</w:t>
      </w:r>
      <w:r w:rsidR="00492D5C">
        <w:rPr>
          <w:color w:val="auto"/>
          <w:sz w:val="22"/>
          <w:szCs w:val="22"/>
        </w:rPr>
        <w:fldChar w:fldCharType="end"/>
      </w:r>
      <w:r w:rsidR="006026F6">
        <w:rPr>
          <w:color w:val="auto"/>
          <w:sz w:val="22"/>
          <w:szCs w:val="22"/>
        </w:rPr>
        <w:t>.</w:t>
      </w:r>
      <w:r w:rsidR="00492D5C">
        <w:rPr>
          <w:color w:val="auto"/>
          <w:sz w:val="22"/>
          <w:szCs w:val="22"/>
        </w:rPr>
        <w:fldChar w:fldCharType="begin"/>
      </w:r>
      <w:r w:rsidR="006026F6">
        <w:rPr>
          <w:color w:val="auto"/>
          <w:sz w:val="22"/>
          <w:szCs w:val="22"/>
        </w:rPr>
        <w:instrText xml:space="preserve"> SEQ Tableau \* ARABIC \s 1 </w:instrText>
      </w:r>
      <w:r w:rsidR="00492D5C">
        <w:rPr>
          <w:color w:val="auto"/>
          <w:sz w:val="22"/>
          <w:szCs w:val="22"/>
        </w:rPr>
        <w:fldChar w:fldCharType="separate"/>
      </w:r>
      <w:r w:rsidR="009B2985">
        <w:rPr>
          <w:noProof/>
          <w:color w:val="auto"/>
          <w:sz w:val="22"/>
          <w:szCs w:val="22"/>
        </w:rPr>
        <w:t>8</w:t>
      </w:r>
      <w:r w:rsidR="00492D5C">
        <w:rPr>
          <w:color w:val="auto"/>
          <w:sz w:val="22"/>
          <w:szCs w:val="22"/>
        </w:rPr>
        <w:fldChar w:fldCharType="end"/>
      </w:r>
      <w:r w:rsidRPr="006612DA">
        <w:rPr>
          <w:b w:val="0"/>
          <w:bCs w:val="0"/>
          <w:color w:val="auto"/>
          <w:sz w:val="22"/>
          <w:szCs w:val="22"/>
        </w:rPr>
        <w:t xml:space="preserve">: Distribution des familles et sous familles des agents en fonction de la variation </w:t>
      </w:r>
      <w:r w:rsidR="00891570">
        <w:rPr>
          <w:b w:val="0"/>
          <w:bCs w:val="0"/>
          <w:color w:val="auto"/>
          <w:sz w:val="22"/>
          <w:szCs w:val="22"/>
        </w:rPr>
        <w:t>de la résistance nasale</w:t>
      </w:r>
      <w:bookmarkEnd w:id="261"/>
    </w:p>
    <w:tbl>
      <w:tblPr>
        <w:tblStyle w:val="Grilledutableau"/>
        <w:tblW w:w="9640" w:type="dxa"/>
        <w:tblInd w:w="-3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1276"/>
        <w:gridCol w:w="1276"/>
        <w:gridCol w:w="1095"/>
        <w:gridCol w:w="1173"/>
        <w:gridCol w:w="1134"/>
        <w:gridCol w:w="992"/>
      </w:tblGrid>
      <w:tr w:rsidR="00DE5832" w14:paraId="19679CF3" w14:textId="77777777" w:rsidTr="00DE5832">
        <w:tc>
          <w:tcPr>
            <w:tcW w:w="2694" w:type="dxa"/>
            <w:tcBorders>
              <w:bottom w:val="single" w:sz="4" w:space="0" w:color="auto"/>
            </w:tcBorders>
          </w:tcPr>
          <w:p w14:paraId="610F544A" w14:textId="77777777" w:rsidR="00DE5832" w:rsidRDefault="00DE5832" w:rsidP="009D6484">
            <w:pPr>
              <w:spacing w:line="276" w:lineRule="auto"/>
              <w:jc w:val="both"/>
            </w:pPr>
          </w:p>
        </w:tc>
        <w:tc>
          <w:tcPr>
            <w:tcW w:w="1276" w:type="dxa"/>
            <w:tcBorders>
              <w:bottom w:val="single" w:sz="4" w:space="0" w:color="auto"/>
            </w:tcBorders>
          </w:tcPr>
          <w:p w14:paraId="24217420" w14:textId="77777777" w:rsidR="00DE5832" w:rsidRPr="007A2E0E" w:rsidRDefault="00DE5832" w:rsidP="009D6484">
            <w:pPr>
              <w:spacing w:line="276" w:lineRule="auto"/>
              <w:jc w:val="both"/>
              <w:rPr>
                <w:b/>
                <w:bCs/>
              </w:rPr>
            </w:pPr>
            <w:r>
              <w:rPr>
                <w:b/>
                <w:bCs/>
              </w:rPr>
              <w:t>[</w:t>
            </w:r>
            <w:r w:rsidRPr="007A2E0E">
              <w:rPr>
                <w:b/>
                <w:bCs/>
              </w:rPr>
              <w:t>0.8</w:t>
            </w:r>
            <w:r w:rsidR="00D3418F">
              <w:rPr>
                <w:b/>
                <w:bCs/>
              </w:rPr>
              <w:t xml:space="preserve"> – 1.</w:t>
            </w:r>
            <w:r w:rsidRPr="007A2E0E">
              <w:rPr>
                <w:b/>
                <w:bCs/>
              </w:rPr>
              <w:t>4</w:t>
            </w:r>
            <w:r>
              <w:rPr>
                <w:b/>
                <w:bCs/>
              </w:rPr>
              <w:t>[</w:t>
            </w:r>
          </w:p>
        </w:tc>
        <w:tc>
          <w:tcPr>
            <w:tcW w:w="1276" w:type="dxa"/>
            <w:tcBorders>
              <w:bottom w:val="single" w:sz="4" w:space="0" w:color="auto"/>
            </w:tcBorders>
          </w:tcPr>
          <w:p w14:paraId="3270AFEA" w14:textId="77777777" w:rsidR="00DE5832" w:rsidRPr="007A2E0E" w:rsidRDefault="00DE5832" w:rsidP="009D6484">
            <w:pPr>
              <w:spacing w:line="276" w:lineRule="auto"/>
              <w:jc w:val="both"/>
              <w:rPr>
                <w:b/>
                <w:bCs/>
              </w:rPr>
            </w:pPr>
            <w:r>
              <w:rPr>
                <w:b/>
                <w:bCs/>
              </w:rPr>
              <w:t xml:space="preserve">[1.4 - </w:t>
            </w:r>
            <w:r w:rsidRPr="007A2E0E">
              <w:rPr>
                <w:b/>
                <w:bCs/>
              </w:rPr>
              <w:t>2</w:t>
            </w:r>
            <w:r>
              <w:rPr>
                <w:b/>
                <w:bCs/>
              </w:rPr>
              <w:t>[</w:t>
            </w:r>
          </w:p>
        </w:tc>
        <w:tc>
          <w:tcPr>
            <w:tcW w:w="1095" w:type="dxa"/>
            <w:tcBorders>
              <w:bottom w:val="single" w:sz="4" w:space="0" w:color="auto"/>
            </w:tcBorders>
          </w:tcPr>
          <w:p w14:paraId="28197801" w14:textId="77777777" w:rsidR="00DE5832" w:rsidRPr="007A2E0E" w:rsidRDefault="00DE5832" w:rsidP="009D6484">
            <w:pPr>
              <w:spacing w:line="276" w:lineRule="auto"/>
              <w:jc w:val="both"/>
              <w:rPr>
                <w:b/>
                <w:bCs/>
              </w:rPr>
            </w:pPr>
            <w:r>
              <w:rPr>
                <w:b/>
                <w:bCs/>
              </w:rPr>
              <w:t>[</w:t>
            </w:r>
            <w:r w:rsidRPr="007A2E0E">
              <w:rPr>
                <w:b/>
                <w:bCs/>
              </w:rPr>
              <w:t>2</w:t>
            </w:r>
            <w:r w:rsidR="00D3418F">
              <w:rPr>
                <w:b/>
                <w:bCs/>
              </w:rPr>
              <w:t xml:space="preserve"> – 2.</w:t>
            </w:r>
            <w:r w:rsidRPr="007A2E0E">
              <w:rPr>
                <w:b/>
                <w:bCs/>
              </w:rPr>
              <w:t>6</w:t>
            </w:r>
            <w:r>
              <w:rPr>
                <w:b/>
                <w:bCs/>
              </w:rPr>
              <w:t>[</w:t>
            </w:r>
          </w:p>
        </w:tc>
        <w:tc>
          <w:tcPr>
            <w:tcW w:w="1173" w:type="dxa"/>
            <w:tcBorders>
              <w:bottom w:val="single" w:sz="4" w:space="0" w:color="auto"/>
            </w:tcBorders>
          </w:tcPr>
          <w:p w14:paraId="741D8997" w14:textId="77777777" w:rsidR="00DE5832" w:rsidRPr="007A2E0E" w:rsidRDefault="00DE5832" w:rsidP="009D6484">
            <w:pPr>
              <w:spacing w:line="276" w:lineRule="auto"/>
              <w:jc w:val="both"/>
              <w:rPr>
                <w:b/>
                <w:bCs/>
              </w:rPr>
            </w:pPr>
            <w:r>
              <w:rPr>
                <w:b/>
                <w:bCs/>
              </w:rPr>
              <w:t>[</w:t>
            </w:r>
            <w:r w:rsidRPr="007A2E0E">
              <w:rPr>
                <w:b/>
                <w:bCs/>
              </w:rPr>
              <w:t>2.6</w:t>
            </w:r>
            <w:r w:rsidR="00D3418F">
              <w:rPr>
                <w:b/>
                <w:bCs/>
              </w:rPr>
              <w:t xml:space="preserve"> – 3.</w:t>
            </w:r>
            <w:r w:rsidRPr="007A2E0E">
              <w:rPr>
                <w:b/>
                <w:bCs/>
              </w:rPr>
              <w:t>2</w:t>
            </w:r>
            <w:r>
              <w:rPr>
                <w:b/>
                <w:bCs/>
              </w:rPr>
              <w:t>[</w:t>
            </w:r>
          </w:p>
        </w:tc>
        <w:tc>
          <w:tcPr>
            <w:tcW w:w="1134" w:type="dxa"/>
            <w:tcBorders>
              <w:bottom w:val="single" w:sz="4" w:space="0" w:color="auto"/>
            </w:tcBorders>
          </w:tcPr>
          <w:p w14:paraId="2C344DC8" w14:textId="77777777" w:rsidR="00DE5832" w:rsidRPr="007A2E0E" w:rsidRDefault="00DE5832" w:rsidP="009D6484">
            <w:pPr>
              <w:spacing w:line="276" w:lineRule="auto"/>
              <w:jc w:val="both"/>
              <w:rPr>
                <w:b/>
                <w:bCs/>
              </w:rPr>
            </w:pPr>
            <w:r>
              <w:rPr>
                <w:b/>
                <w:bCs/>
              </w:rPr>
              <w:t>[</w:t>
            </w:r>
            <w:r w:rsidRPr="007A2E0E">
              <w:rPr>
                <w:b/>
                <w:bCs/>
              </w:rPr>
              <w:t>3.2</w:t>
            </w:r>
            <w:r w:rsidR="00D3418F">
              <w:rPr>
                <w:b/>
                <w:bCs/>
              </w:rPr>
              <w:t xml:space="preserve"> – 3.</w:t>
            </w:r>
            <w:r w:rsidRPr="007A2E0E">
              <w:rPr>
                <w:b/>
                <w:bCs/>
              </w:rPr>
              <w:t>8</w:t>
            </w:r>
            <w:r>
              <w:rPr>
                <w:b/>
                <w:bCs/>
              </w:rPr>
              <w:t>[</w:t>
            </w:r>
          </w:p>
        </w:tc>
        <w:tc>
          <w:tcPr>
            <w:tcW w:w="992" w:type="dxa"/>
            <w:tcBorders>
              <w:bottom w:val="single" w:sz="4" w:space="0" w:color="auto"/>
            </w:tcBorders>
          </w:tcPr>
          <w:p w14:paraId="6D98C918" w14:textId="77777777" w:rsidR="00DE5832" w:rsidRPr="007A2E0E" w:rsidRDefault="00DE5832" w:rsidP="009D6484">
            <w:pPr>
              <w:spacing w:line="276" w:lineRule="auto"/>
              <w:jc w:val="both"/>
              <w:rPr>
                <w:b/>
                <w:bCs/>
              </w:rPr>
            </w:pPr>
            <w:r w:rsidRPr="007A2E0E">
              <w:rPr>
                <w:b/>
                <w:bCs/>
              </w:rPr>
              <w:t>&gt;3.8</w:t>
            </w:r>
          </w:p>
        </w:tc>
      </w:tr>
      <w:tr w:rsidR="00DE5832" w14:paraId="521140FA" w14:textId="77777777" w:rsidTr="00DE5832">
        <w:trPr>
          <w:trHeight w:val="2679"/>
        </w:trPr>
        <w:tc>
          <w:tcPr>
            <w:tcW w:w="2694" w:type="dxa"/>
            <w:tcBorders>
              <w:top w:val="single" w:sz="4" w:space="0" w:color="auto"/>
              <w:bottom w:val="single" w:sz="4" w:space="0" w:color="auto"/>
            </w:tcBorders>
          </w:tcPr>
          <w:p w14:paraId="36FCDA3D" w14:textId="77777777" w:rsidR="00DE5832" w:rsidRDefault="00DE5832" w:rsidP="009D6484">
            <w:pPr>
              <w:spacing w:line="276" w:lineRule="auto"/>
              <w:jc w:val="both"/>
              <w:rPr>
                <w:b/>
                <w:bCs/>
              </w:rPr>
            </w:pPr>
          </w:p>
          <w:p w14:paraId="1D4D2656" w14:textId="77777777" w:rsidR="00DE5832" w:rsidRDefault="00DE5832" w:rsidP="009D6484">
            <w:pPr>
              <w:spacing w:line="276" w:lineRule="auto"/>
              <w:jc w:val="both"/>
            </w:pPr>
            <w:r>
              <w:rPr>
                <w:b/>
                <w:bCs/>
              </w:rPr>
              <w:t xml:space="preserve">Agents de bas PM </w:t>
            </w:r>
            <w:r w:rsidRPr="00DC72BE">
              <w:rPr>
                <w:b/>
                <w:bCs/>
              </w:rPr>
              <w:t>(n, %)</w:t>
            </w:r>
          </w:p>
          <w:p w14:paraId="33C4725B" w14:textId="77777777" w:rsidR="00DE5832" w:rsidRPr="009D6484" w:rsidRDefault="00DE5832" w:rsidP="009D6484">
            <w:pPr>
              <w:spacing w:line="276" w:lineRule="auto"/>
              <w:ind w:left="176"/>
              <w:jc w:val="both"/>
            </w:pPr>
            <w:r w:rsidRPr="009D6484">
              <w:t xml:space="preserve">Chimie </w:t>
            </w:r>
          </w:p>
          <w:p w14:paraId="1263E0FB" w14:textId="77777777" w:rsidR="00DE5832" w:rsidRPr="009D6484"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r w:rsidRPr="009D6484">
              <w:t>Aldéhyde</w:t>
            </w:r>
          </w:p>
          <w:p w14:paraId="1CBAC172" w14:textId="77777777" w:rsidR="00DE5832" w:rsidRPr="009D6484"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r w:rsidRPr="009D6484">
              <w:t>Amine</w:t>
            </w:r>
          </w:p>
          <w:p w14:paraId="439BF819" w14:textId="77777777" w:rsidR="00DE5832"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r w:rsidRPr="009D6484">
              <w:t xml:space="preserve">Amm Quat </w:t>
            </w:r>
          </w:p>
          <w:p w14:paraId="5189AE13" w14:textId="77777777" w:rsidR="00FC1E69" w:rsidRPr="009D6484" w:rsidRDefault="00FC1E69"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r>
              <w:t>Persulfate</w:t>
            </w:r>
          </w:p>
          <w:p w14:paraId="29E7E453" w14:textId="77777777" w:rsidR="00DE5832" w:rsidRPr="009D6484" w:rsidRDefault="00DE5832" w:rsidP="009D6484">
            <w:pPr>
              <w:spacing w:line="276" w:lineRule="auto"/>
              <w:ind w:left="176"/>
              <w:jc w:val="both"/>
            </w:pPr>
            <w:r w:rsidRPr="009D6484">
              <w:t>Métaux</w:t>
            </w:r>
          </w:p>
          <w:p w14:paraId="402EFA53" w14:textId="77777777" w:rsidR="00DE5832" w:rsidRPr="009D6484" w:rsidRDefault="00DE5832" w:rsidP="009D6484">
            <w:pPr>
              <w:spacing w:line="276" w:lineRule="auto"/>
              <w:ind w:left="176"/>
              <w:jc w:val="both"/>
            </w:pPr>
            <w:r w:rsidRPr="009D6484">
              <w:t>EDTA</w:t>
            </w:r>
          </w:p>
          <w:p w14:paraId="65462881" w14:textId="77777777" w:rsidR="00DE5832" w:rsidRDefault="00DE5832" w:rsidP="009D6484">
            <w:pPr>
              <w:spacing w:line="276" w:lineRule="auto"/>
              <w:jc w:val="both"/>
            </w:pPr>
            <w:r w:rsidRPr="009D6484">
              <w:t>Divers agents</w:t>
            </w:r>
          </w:p>
        </w:tc>
        <w:tc>
          <w:tcPr>
            <w:tcW w:w="1276" w:type="dxa"/>
            <w:tcBorders>
              <w:top w:val="single" w:sz="4" w:space="0" w:color="auto"/>
              <w:bottom w:val="single" w:sz="4" w:space="0" w:color="auto"/>
            </w:tcBorders>
          </w:tcPr>
          <w:p w14:paraId="4F8CBB59" w14:textId="77777777" w:rsidR="00DE5832" w:rsidRDefault="00DE5832" w:rsidP="009D6484">
            <w:pPr>
              <w:spacing w:line="276" w:lineRule="auto"/>
              <w:jc w:val="both"/>
            </w:pPr>
          </w:p>
          <w:p w14:paraId="64FC210B" w14:textId="77777777" w:rsidR="00DE5832" w:rsidRPr="003A64ED" w:rsidRDefault="00DE5832" w:rsidP="009D6484">
            <w:pPr>
              <w:spacing w:line="276" w:lineRule="auto"/>
              <w:jc w:val="both"/>
              <w:rPr>
                <w:b/>
                <w:bCs/>
              </w:rPr>
            </w:pPr>
            <w:r w:rsidRPr="00D93685">
              <w:rPr>
                <w:b/>
                <w:bCs/>
              </w:rPr>
              <w:t>379 (65,3)</w:t>
            </w:r>
          </w:p>
          <w:p w14:paraId="378C896D" w14:textId="77777777" w:rsidR="00DE5832" w:rsidRDefault="00D4390D" w:rsidP="009D6484">
            <w:pPr>
              <w:spacing w:line="276" w:lineRule="auto"/>
              <w:jc w:val="both"/>
            </w:pPr>
            <w:r>
              <w:t>265 (6.</w:t>
            </w:r>
            <w:r w:rsidR="00DE5832">
              <w:t>9)</w:t>
            </w:r>
          </w:p>
          <w:p w14:paraId="2580D9B0" w14:textId="77777777" w:rsidR="00DE5832" w:rsidRDefault="00DE5832" w:rsidP="009D6484">
            <w:pPr>
              <w:spacing w:line="276" w:lineRule="auto"/>
              <w:jc w:val="both"/>
            </w:pPr>
            <w:r>
              <w:t>33 (62.3)</w:t>
            </w:r>
          </w:p>
          <w:p w14:paraId="5B2C0C87" w14:textId="77777777" w:rsidR="00DE5832" w:rsidRDefault="00DE5832" w:rsidP="009D6484">
            <w:pPr>
              <w:spacing w:line="276" w:lineRule="auto"/>
              <w:jc w:val="both"/>
              <w:rPr>
                <w:rFonts w:eastAsia="Times New Roman" w:cs="Courier New"/>
                <w:lang w:eastAsia="fr-FR"/>
              </w:rPr>
            </w:pPr>
            <w:r>
              <w:rPr>
                <w:rFonts w:eastAsia="Times New Roman" w:cs="Courier New"/>
                <w:lang w:eastAsia="fr-FR"/>
              </w:rPr>
              <w:t>47 (74,6)</w:t>
            </w:r>
          </w:p>
          <w:p w14:paraId="43E97DD8" w14:textId="77777777" w:rsidR="00DE5832" w:rsidRDefault="00DE5832" w:rsidP="009D6484">
            <w:pPr>
              <w:spacing w:line="276" w:lineRule="auto"/>
              <w:jc w:val="both"/>
            </w:pPr>
            <w:r>
              <w:t>61 (</w:t>
            </w:r>
            <w:r w:rsidRPr="00D250DD">
              <w:t>43.2</w:t>
            </w:r>
            <w:r>
              <w:t>)</w:t>
            </w:r>
          </w:p>
          <w:p w14:paraId="6F8DA966" w14:textId="77777777" w:rsidR="00FC1E69" w:rsidRDefault="00FC1E69" w:rsidP="00FC1E69">
            <w:pPr>
              <w:spacing w:line="276" w:lineRule="auto"/>
              <w:jc w:val="both"/>
            </w:pPr>
            <w:r>
              <w:t>4 (68.9)</w:t>
            </w:r>
          </w:p>
          <w:p w14:paraId="28A89768" w14:textId="77777777" w:rsidR="00DE5832" w:rsidRDefault="00DE5832" w:rsidP="009D6484">
            <w:pPr>
              <w:spacing w:line="276" w:lineRule="auto"/>
              <w:jc w:val="both"/>
            </w:pPr>
            <w:r>
              <w:t>4 (66,7)</w:t>
            </w:r>
          </w:p>
          <w:p w14:paraId="66C5333E" w14:textId="77777777" w:rsidR="00DE5832" w:rsidRDefault="00D4390D" w:rsidP="009D6484">
            <w:pPr>
              <w:spacing w:line="276" w:lineRule="auto"/>
              <w:jc w:val="both"/>
            </w:pPr>
            <w:r>
              <w:t>21 (46.</w:t>
            </w:r>
            <w:r w:rsidR="00DE5832">
              <w:t>5)</w:t>
            </w:r>
          </w:p>
          <w:p w14:paraId="364BAFC9" w14:textId="77777777" w:rsidR="00DE5832" w:rsidRDefault="00D4390D" w:rsidP="009D6484">
            <w:pPr>
              <w:spacing w:line="276" w:lineRule="auto"/>
              <w:jc w:val="both"/>
            </w:pPr>
            <w:r>
              <w:t>93 (58.</w:t>
            </w:r>
            <w:r w:rsidR="00DE5832">
              <w:t>9)</w:t>
            </w:r>
          </w:p>
        </w:tc>
        <w:tc>
          <w:tcPr>
            <w:tcW w:w="1276" w:type="dxa"/>
            <w:tcBorders>
              <w:top w:val="single" w:sz="4" w:space="0" w:color="auto"/>
              <w:bottom w:val="single" w:sz="4" w:space="0" w:color="auto"/>
            </w:tcBorders>
          </w:tcPr>
          <w:p w14:paraId="10A378D4" w14:textId="77777777" w:rsidR="00DE5832" w:rsidRDefault="00DE5832" w:rsidP="009D6484">
            <w:pPr>
              <w:spacing w:line="276" w:lineRule="auto"/>
              <w:jc w:val="both"/>
            </w:pPr>
          </w:p>
          <w:p w14:paraId="6A5F2971" w14:textId="77777777" w:rsidR="00DE5832" w:rsidRPr="003A64ED" w:rsidRDefault="00DE5832" w:rsidP="009D6484">
            <w:pPr>
              <w:spacing w:line="276" w:lineRule="auto"/>
              <w:jc w:val="both"/>
              <w:rPr>
                <w:b/>
                <w:bCs/>
              </w:rPr>
            </w:pPr>
            <w:r w:rsidRPr="00D93685">
              <w:rPr>
                <w:b/>
                <w:bCs/>
              </w:rPr>
              <w:t>70 (12,1)</w:t>
            </w:r>
          </w:p>
          <w:p w14:paraId="5FC5B861" w14:textId="77777777" w:rsidR="00DE5832" w:rsidRDefault="00D4390D" w:rsidP="009D6484">
            <w:pPr>
              <w:spacing w:line="276" w:lineRule="auto"/>
              <w:jc w:val="both"/>
            </w:pPr>
            <w:r>
              <w:t>65 (12.</w:t>
            </w:r>
            <w:r w:rsidR="00DE5832">
              <w:t>3)</w:t>
            </w:r>
          </w:p>
          <w:p w14:paraId="3F3F4365" w14:textId="77777777" w:rsidR="00DE5832" w:rsidRDefault="00DE5832" w:rsidP="009D6484">
            <w:pPr>
              <w:spacing w:line="276" w:lineRule="auto"/>
              <w:jc w:val="both"/>
            </w:pPr>
            <w:r>
              <w:t>4 (7.5)</w:t>
            </w:r>
          </w:p>
          <w:p w14:paraId="79095194" w14:textId="77777777" w:rsidR="00DE5832" w:rsidRDefault="00DE5832" w:rsidP="009D6484">
            <w:pPr>
              <w:spacing w:line="276" w:lineRule="auto"/>
              <w:jc w:val="both"/>
              <w:rPr>
                <w:rFonts w:eastAsia="Times New Roman" w:cs="Courier New"/>
                <w:lang w:eastAsia="fr-FR"/>
              </w:rPr>
            </w:pPr>
            <w:r>
              <w:rPr>
                <w:rFonts w:eastAsia="Times New Roman" w:cs="Courier New"/>
                <w:lang w:eastAsia="fr-FR"/>
              </w:rPr>
              <w:t>9 (</w:t>
            </w:r>
            <w:r w:rsidRPr="00D250DD">
              <w:rPr>
                <w:rFonts w:eastAsia="Times New Roman" w:cs="Courier New"/>
                <w:lang w:eastAsia="fr-FR"/>
              </w:rPr>
              <w:t>14.3</w:t>
            </w:r>
            <w:r>
              <w:rPr>
                <w:rFonts w:eastAsia="Times New Roman" w:cs="Courier New"/>
                <w:lang w:eastAsia="fr-FR"/>
              </w:rPr>
              <w:t>)</w:t>
            </w:r>
          </w:p>
          <w:p w14:paraId="758B9D70" w14:textId="77777777" w:rsidR="00DE5832" w:rsidRDefault="00DE5832" w:rsidP="009D6484">
            <w:pPr>
              <w:spacing w:line="276" w:lineRule="auto"/>
              <w:jc w:val="both"/>
            </w:pPr>
            <w:r>
              <w:t>7 (</w:t>
            </w:r>
            <w:r w:rsidRPr="00D250DD">
              <w:t>7.4</w:t>
            </w:r>
            <w:r>
              <w:t>)</w:t>
            </w:r>
          </w:p>
          <w:p w14:paraId="0823C980" w14:textId="77777777" w:rsidR="00FC1E69" w:rsidRDefault="00FC1E69" w:rsidP="00FC1E69">
            <w:pPr>
              <w:spacing w:line="276" w:lineRule="auto"/>
              <w:jc w:val="both"/>
            </w:pPr>
            <w:r>
              <w:t>4 (13.2)</w:t>
            </w:r>
          </w:p>
          <w:p w14:paraId="5FF5F80F" w14:textId="77777777" w:rsidR="00DE5832" w:rsidRDefault="00DE5832" w:rsidP="009D6484">
            <w:pPr>
              <w:spacing w:line="276" w:lineRule="auto"/>
              <w:jc w:val="both"/>
            </w:pPr>
            <w:r>
              <w:t>0(0)</w:t>
            </w:r>
          </w:p>
          <w:p w14:paraId="7A3A3901" w14:textId="77777777" w:rsidR="00DE5832" w:rsidRDefault="00D4390D" w:rsidP="009D6484">
            <w:pPr>
              <w:spacing w:line="276" w:lineRule="auto"/>
              <w:jc w:val="both"/>
            </w:pPr>
            <w:r>
              <w:t>5 (11.</w:t>
            </w:r>
            <w:r w:rsidR="00DE5832">
              <w:t>1)</w:t>
            </w:r>
          </w:p>
          <w:p w14:paraId="26A9C83C" w14:textId="77777777" w:rsidR="00DE5832" w:rsidRDefault="00DE5832" w:rsidP="009D6484">
            <w:pPr>
              <w:spacing w:line="276" w:lineRule="auto"/>
              <w:jc w:val="both"/>
            </w:pPr>
            <w:r>
              <w:t>20 (</w:t>
            </w:r>
            <w:r w:rsidRPr="00161528">
              <w:t>12.7</w:t>
            </w:r>
            <w:r>
              <w:t>)</w:t>
            </w:r>
          </w:p>
        </w:tc>
        <w:tc>
          <w:tcPr>
            <w:tcW w:w="1095" w:type="dxa"/>
            <w:tcBorders>
              <w:top w:val="single" w:sz="4" w:space="0" w:color="auto"/>
              <w:bottom w:val="single" w:sz="4" w:space="0" w:color="auto"/>
            </w:tcBorders>
          </w:tcPr>
          <w:p w14:paraId="5A737CCA" w14:textId="77777777" w:rsidR="00DE5832" w:rsidRDefault="00DE5832" w:rsidP="009D6484">
            <w:pPr>
              <w:spacing w:line="276" w:lineRule="auto"/>
              <w:jc w:val="both"/>
            </w:pPr>
          </w:p>
          <w:p w14:paraId="1B8726CE" w14:textId="77777777" w:rsidR="00DE5832" w:rsidRPr="003A64ED" w:rsidRDefault="00DE5832" w:rsidP="009D6484">
            <w:pPr>
              <w:spacing w:line="276" w:lineRule="auto"/>
              <w:jc w:val="both"/>
              <w:rPr>
                <w:b/>
                <w:bCs/>
              </w:rPr>
            </w:pPr>
            <w:r w:rsidRPr="00D93685">
              <w:rPr>
                <w:b/>
                <w:bCs/>
              </w:rPr>
              <w:t>44 (7,6)</w:t>
            </w:r>
          </w:p>
          <w:p w14:paraId="2AE86303" w14:textId="77777777" w:rsidR="00DE5832" w:rsidRDefault="00D4390D" w:rsidP="009D6484">
            <w:pPr>
              <w:spacing w:line="276" w:lineRule="auto"/>
              <w:jc w:val="both"/>
            </w:pPr>
            <w:r>
              <w:t>36 (6.</w:t>
            </w:r>
            <w:r w:rsidR="00DE5832">
              <w:t>8)</w:t>
            </w:r>
          </w:p>
          <w:p w14:paraId="302B2A14" w14:textId="77777777" w:rsidR="00DE5832" w:rsidRDefault="00DE5832" w:rsidP="009D6484">
            <w:pPr>
              <w:spacing w:line="276" w:lineRule="auto"/>
              <w:jc w:val="both"/>
            </w:pPr>
            <w:r>
              <w:t>5 (</w:t>
            </w:r>
            <w:r w:rsidRPr="00D250DD">
              <w:t>9.4</w:t>
            </w:r>
            <w:r>
              <w:t>)</w:t>
            </w:r>
          </w:p>
          <w:p w14:paraId="02FA1FC1" w14:textId="77777777" w:rsidR="00DE5832" w:rsidRDefault="00DE5832" w:rsidP="009D6484">
            <w:pPr>
              <w:spacing w:line="276" w:lineRule="auto"/>
              <w:jc w:val="both"/>
              <w:rPr>
                <w:rFonts w:eastAsia="Times New Roman" w:cs="Courier New"/>
                <w:lang w:eastAsia="fr-FR"/>
              </w:rPr>
            </w:pPr>
            <w:r>
              <w:rPr>
                <w:rFonts w:eastAsia="Times New Roman" w:cs="Courier New"/>
                <w:lang w:eastAsia="fr-FR"/>
              </w:rPr>
              <w:t>5 (7.9)</w:t>
            </w:r>
          </w:p>
          <w:p w14:paraId="50A0E476" w14:textId="77777777" w:rsidR="00DE5832" w:rsidRDefault="00DE5832" w:rsidP="009D6484">
            <w:pPr>
              <w:spacing w:line="276" w:lineRule="auto"/>
              <w:jc w:val="both"/>
            </w:pPr>
            <w:r>
              <w:t>9 (</w:t>
            </w:r>
            <w:r w:rsidRPr="00D250DD">
              <w:t>9.5</w:t>
            </w:r>
            <w:r>
              <w:t>)</w:t>
            </w:r>
          </w:p>
          <w:p w14:paraId="4769694C" w14:textId="77777777" w:rsidR="00FC1E69" w:rsidRDefault="00FC1E69" w:rsidP="00FC1E69">
            <w:pPr>
              <w:spacing w:line="276" w:lineRule="auto"/>
              <w:jc w:val="both"/>
            </w:pPr>
            <w:r>
              <w:t>4 (4.8)</w:t>
            </w:r>
          </w:p>
          <w:p w14:paraId="31F95EB4" w14:textId="77777777" w:rsidR="00DE5832" w:rsidRDefault="00DE5832" w:rsidP="009D6484">
            <w:pPr>
              <w:spacing w:line="276" w:lineRule="auto"/>
              <w:jc w:val="both"/>
            </w:pPr>
            <w:r>
              <w:t>1 (16,7)</w:t>
            </w:r>
          </w:p>
          <w:p w14:paraId="46B2EDEA" w14:textId="77777777" w:rsidR="00DE5832" w:rsidRPr="001A0A88" w:rsidRDefault="00D4390D" w:rsidP="009D6484">
            <w:pPr>
              <w:spacing w:line="276" w:lineRule="auto"/>
              <w:jc w:val="both"/>
            </w:pPr>
            <w:r w:rsidRPr="001A0A88">
              <w:t>7  (15.</w:t>
            </w:r>
            <w:r w:rsidR="00DE5832" w:rsidRPr="001A0A88">
              <w:t>6)</w:t>
            </w:r>
          </w:p>
          <w:p w14:paraId="595E11A2" w14:textId="77777777" w:rsidR="00DE5832" w:rsidRDefault="00DE5832" w:rsidP="009D6484">
            <w:pPr>
              <w:spacing w:line="276" w:lineRule="auto"/>
              <w:jc w:val="both"/>
            </w:pPr>
            <w:r>
              <w:t>15 (</w:t>
            </w:r>
            <w:r w:rsidRPr="00161528">
              <w:t>9.5</w:t>
            </w:r>
            <w:r>
              <w:t>)</w:t>
            </w:r>
          </w:p>
        </w:tc>
        <w:tc>
          <w:tcPr>
            <w:tcW w:w="1173" w:type="dxa"/>
            <w:tcBorders>
              <w:top w:val="single" w:sz="4" w:space="0" w:color="auto"/>
              <w:bottom w:val="single" w:sz="4" w:space="0" w:color="auto"/>
            </w:tcBorders>
          </w:tcPr>
          <w:p w14:paraId="08D755B6" w14:textId="77777777" w:rsidR="00DE5832" w:rsidRDefault="00DE5832" w:rsidP="009D6484">
            <w:pPr>
              <w:spacing w:line="276" w:lineRule="auto"/>
              <w:jc w:val="both"/>
            </w:pPr>
          </w:p>
          <w:p w14:paraId="47FFE322" w14:textId="77777777" w:rsidR="00DE5832" w:rsidRPr="003A64ED" w:rsidRDefault="00DE5832" w:rsidP="009D6484">
            <w:pPr>
              <w:spacing w:line="276" w:lineRule="auto"/>
              <w:jc w:val="both"/>
              <w:rPr>
                <w:b/>
                <w:bCs/>
              </w:rPr>
            </w:pPr>
            <w:r w:rsidRPr="00D93685">
              <w:rPr>
                <w:b/>
                <w:bCs/>
              </w:rPr>
              <w:t>29 (5)</w:t>
            </w:r>
          </w:p>
          <w:p w14:paraId="3EB97C26" w14:textId="77777777" w:rsidR="00DE5832" w:rsidRDefault="00D4390D" w:rsidP="009D6484">
            <w:pPr>
              <w:spacing w:line="276" w:lineRule="auto"/>
              <w:jc w:val="both"/>
            </w:pPr>
            <w:r>
              <w:t>27 (5.</w:t>
            </w:r>
            <w:r w:rsidR="00DE5832">
              <w:t>1)</w:t>
            </w:r>
          </w:p>
          <w:p w14:paraId="6CDC8DC0" w14:textId="77777777" w:rsidR="00DE5832" w:rsidRDefault="00DE5832" w:rsidP="009D6484">
            <w:pPr>
              <w:spacing w:line="276" w:lineRule="auto"/>
              <w:jc w:val="both"/>
            </w:pPr>
            <w:r>
              <w:t>7 (</w:t>
            </w:r>
            <w:r w:rsidRPr="00D250DD">
              <w:t>13.2</w:t>
            </w:r>
            <w:r>
              <w:t>)</w:t>
            </w:r>
          </w:p>
          <w:p w14:paraId="6436F7AF" w14:textId="77777777" w:rsidR="00DE5832" w:rsidRDefault="00DE5832" w:rsidP="009D6484">
            <w:pPr>
              <w:spacing w:line="276" w:lineRule="auto"/>
              <w:jc w:val="both"/>
            </w:pPr>
            <w:r>
              <w:rPr>
                <w:rFonts w:eastAsia="Times New Roman" w:cs="Courier New"/>
                <w:lang w:eastAsia="fr-FR"/>
              </w:rPr>
              <w:t>0 (0.0)</w:t>
            </w:r>
          </w:p>
          <w:p w14:paraId="2BC8D502" w14:textId="77777777" w:rsidR="00DE5832" w:rsidRDefault="00DE5832" w:rsidP="009D6484">
            <w:pPr>
              <w:spacing w:line="276" w:lineRule="auto"/>
              <w:jc w:val="both"/>
            </w:pPr>
            <w:r>
              <w:t>6 (</w:t>
            </w:r>
            <w:r w:rsidRPr="00D250DD">
              <w:t>6.3</w:t>
            </w:r>
            <w:r>
              <w:t>)</w:t>
            </w:r>
          </w:p>
          <w:p w14:paraId="52A07ECC" w14:textId="77777777" w:rsidR="00FC1E69" w:rsidRDefault="00FC1E69" w:rsidP="00FC1E69">
            <w:pPr>
              <w:spacing w:line="276" w:lineRule="auto"/>
              <w:jc w:val="both"/>
            </w:pPr>
            <w:r>
              <w:t>4 (3.9)</w:t>
            </w:r>
          </w:p>
          <w:p w14:paraId="722D467A" w14:textId="77777777" w:rsidR="00DE5832" w:rsidRDefault="00DE5832" w:rsidP="009D6484">
            <w:pPr>
              <w:spacing w:line="276" w:lineRule="auto"/>
              <w:jc w:val="both"/>
            </w:pPr>
            <w:r>
              <w:t>0 (0)</w:t>
            </w:r>
          </w:p>
          <w:p w14:paraId="4DF5A583" w14:textId="77777777" w:rsidR="00DE5832" w:rsidRDefault="00D4390D" w:rsidP="009D6484">
            <w:pPr>
              <w:spacing w:line="276" w:lineRule="auto"/>
              <w:jc w:val="both"/>
            </w:pPr>
            <w:r>
              <w:t>2 (4.</w:t>
            </w:r>
            <w:r w:rsidR="00DE5832">
              <w:t>4)</w:t>
            </w:r>
          </w:p>
          <w:p w14:paraId="63DB81B5" w14:textId="77777777" w:rsidR="00DE5832" w:rsidRDefault="00DE5832" w:rsidP="009D6484">
            <w:pPr>
              <w:spacing w:line="276" w:lineRule="auto"/>
              <w:jc w:val="both"/>
            </w:pPr>
            <w:r>
              <w:t>7 (</w:t>
            </w:r>
            <w:r w:rsidRPr="00161528">
              <w:t>4.4</w:t>
            </w:r>
            <w:r>
              <w:t>)</w:t>
            </w:r>
          </w:p>
        </w:tc>
        <w:tc>
          <w:tcPr>
            <w:tcW w:w="1134" w:type="dxa"/>
            <w:tcBorders>
              <w:top w:val="single" w:sz="4" w:space="0" w:color="auto"/>
              <w:bottom w:val="single" w:sz="4" w:space="0" w:color="auto"/>
            </w:tcBorders>
          </w:tcPr>
          <w:p w14:paraId="770BE4E7" w14:textId="77777777" w:rsidR="00DE5832" w:rsidRDefault="00DE5832" w:rsidP="009D6484">
            <w:pPr>
              <w:spacing w:line="276" w:lineRule="auto"/>
              <w:jc w:val="both"/>
            </w:pPr>
          </w:p>
          <w:p w14:paraId="1E595E31" w14:textId="77777777" w:rsidR="00DE5832" w:rsidRPr="003A64ED" w:rsidRDefault="00DE5832" w:rsidP="009D6484">
            <w:pPr>
              <w:spacing w:line="276" w:lineRule="auto"/>
              <w:jc w:val="both"/>
              <w:rPr>
                <w:b/>
                <w:bCs/>
              </w:rPr>
            </w:pPr>
            <w:r w:rsidRPr="00D93685">
              <w:rPr>
                <w:b/>
                <w:bCs/>
              </w:rPr>
              <w:t>22 (3,8)</w:t>
            </w:r>
          </w:p>
          <w:p w14:paraId="657F4368" w14:textId="77777777" w:rsidR="00DE5832" w:rsidRDefault="00DE5832" w:rsidP="009D6484">
            <w:pPr>
              <w:spacing w:line="276" w:lineRule="auto"/>
              <w:jc w:val="both"/>
            </w:pPr>
            <w:r>
              <w:t>16 (3)</w:t>
            </w:r>
          </w:p>
          <w:p w14:paraId="5E49E32B" w14:textId="77777777" w:rsidR="00DE5832" w:rsidRDefault="00DE5832" w:rsidP="009D6484">
            <w:pPr>
              <w:spacing w:line="276" w:lineRule="auto"/>
              <w:jc w:val="both"/>
            </w:pPr>
            <w:r>
              <w:t>1 (</w:t>
            </w:r>
            <w:r w:rsidRPr="00D250DD">
              <w:t>1.9</w:t>
            </w:r>
            <w:r>
              <w:t>)</w:t>
            </w:r>
          </w:p>
          <w:p w14:paraId="539CC229" w14:textId="77777777" w:rsidR="00DE5832" w:rsidRDefault="00DE5832" w:rsidP="009D6484">
            <w:pPr>
              <w:spacing w:line="276" w:lineRule="auto"/>
              <w:jc w:val="both"/>
              <w:rPr>
                <w:rFonts w:eastAsia="Times New Roman" w:cs="Courier New"/>
                <w:lang w:eastAsia="fr-FR"/>
              </w:rPr>
            </w:pPr>
            <w:r>
              <w:rPr>
                <w:rFonts w:eastAsia="Times New Roman" w:cs="Courier New"/>
                <w:lang w:eastAsia="fr-FR"/>
              </w:rPr>
              <w:t>1 (1.6)</w:t>
            </w:r>
          </w:p>
          <w:p w14:paraId="3FD17B0F" w14:textId="77777777" w:rsidR="00DE5832" w:rsidRDefault="00DE5832" w:rsidP="009D6484">
            <w:pPr>
              <w:spacing w:line="276" w:lineRule="auto"/>
              <w:jc w:val="both"/>
            </w:pPr>
            <w:r>
              <w:t>4 (</w:t>
            </w:r>
            <w:r w:rsidRPr="00D250DD">
              <w:t>4.2</w:t>
            </w:r>
            <w:r>
              <w:t>)</w:t>
            </w:r>
          </w:p>
          <w:p w14:paraId="626AB1F5" w14:textId="77777777" w:rsidR="00FC1E69" w:rsidRDefault="00FC1E69" w:rsidP="00FC1E69">
            <w:pPr>
              <w:spacing w:line="276" w:lineRule="auto"/>
              <w:jc w:val="both"/>
            </w:pPr>
            <w:r>
              <w:t>4 (2.6)</w:t>
            </w:r>
          </w:p>
          <w:p w14:paraId="3239F718" w14:textId="77777777" w:rsidR="00DE5832" w:rsidRDefault="00DE5832" w:rsidP="009D6484">
            <w:pPr>
              <w:spacing w:line="276" w:lineRule="auto"/>
              <w:jc w:val="both"/>
            </w:pPr>
            <w:r>
              <w:t>0 (0</w:t>
            </w:r>
          </w:p>
          <w:p w14:paraId="74C92D8E" w14:textId="77777777" w:rsidR="00DE5832" w:rsidRPr="001A0A88" w:rsidRDefault="00D4390D" w:rsidP="009D6484">
            <w:pPr>
              <w:spacing w:line="276" w:lineRule="auto"/>
              <w:jc w:val="both"/>
            </w:pPr>
            <w:r w:rsidRPr="001A0A88">
              <w:t>6 (13.</w:t>
            </w:r>
            <w:r w:rsidR="00DE5832" w:rsidRPr="001A0A88">
              <w:t>3)</w:t>
            </w:r>
          </w:p>
          <w:p w14:paraId="64E5989F" w14:textId="77777777" w:rsidR="00DE5832" w:rsidRDefault="00DE5832" w:rsidP="009D6484">
            <w:pPr>
              <w:spacing w:line="276" w:lineRule="auto"/>
              <w:jc w:val="both"/>
            </w:pPr>
            <w:r>
              <w:t>13 (8.2)</w:t>
            </w:r>
          </w:p>
        </w:tc>
        <w:tc>
          <w:tcPr>
            <w:tcW w:w="992" w:type="dxa"/>
            <w:tcBorders>
              <w:top w:val="single" w:sz="4" w:space="0" w:color="auto"/>
              <w:bottom w:val="single" w:sz="4" w:space="0" w:color="auto"/>
            </w:tcBorders>
          </w:tcPr>
          <w:p w14:paraId="571CE54D" w14:textId="77777777" w:rsidR="00DE5832" w:rsidRDefault="00DE5832" w:rsidP="009D6484">
            <w:pPr>
              <w:spacing w:line="276" w:lineRule="auto"/>
              <w:jc w:val="both"/>
            </w:pPr>
          </w:p>
          <w:p w14:paraId="0A959723" w14:textId="77777777" w:rsidR="00DE5832" w:rsidRPr="003A64ED" w:rsidRDefault="00DE5832" w:rsidP="009D6484">
            <w:pPr>
              <w:spacing w:line="276" w:lineRule="auto"/>
              <w:jc w:val="both"/>
              <w:rPr>
                <w:b/>
                <w:bCs/>
              </w:rPr>
            </w:pPr>
            <w:r w:rsidRPr="00D93685">
              <w:rPr>
                <w:b/>
                <w:bCs/>
              </w:rPr>
              <w:t>36 (6,2)</w:t>
            </w:r>
          </w:p>
          <w:p w14:paraId="27D3DD3A" w14:textId="77777777" w:rsidR="00DE5832" w:rsidRDefault="00DE5832" w:rsidP="009D6484">
            <w:pPr>
              <w:spacing w:line="276" w:lineRule="auto"/>
              <w:jc w:val="both"/>
            </w:pPr>
            <w:r>
              <w:t>31 (5,9)</w:t>
            </w:r>
          </w:p>
          <w:p w14:paraId="05DAC6CD" w14:textId="77777777" w:rsidR="00DE5832" w:rsidRDefault="00DE5832" w:rsidP="009D6484">
            <w:pPr>
              <w:spacing w:line="276" w:lineRule="auto"/>
              <w:jc w:val="both"/>
            </w:pPr>
            <w:r>
              <w:t>3 (</w:t>
            </w:r>
            <w:r w:rsidRPr="00D250DD">
              <w:t>5.7</w:t>
            </w:r>
            <w:r>
              <w:t>)</w:t>
            </w:r>
          </w:p>
          <w:p w14:paraId="350959F3" w14:textId="77777777" w:rsidR="00DE5832" w:rsidRDefault="00DE5832" w:rsidP="009D6484">
            <w:pPr>
              <w:spacing w:line="276" w:lineRule="auto"/>
              <w:jc w:val="both"/>
              <w:rPr>
                <w:rFonts w:eastAsia="Times New Roman" w:cs="Courier New"/>
                <w:lang w:eastAsia="fr-FR"/>
              </w:rPr>
            </w:pPr>
            <w:r>
              <w:rPr>
                <w:rFonts w:eastAsia="Times New Roman" w:cs="Courier New"/>
                <w:lang w:eastAsia="fr-FR"/>
              </w:rPr>
              <w:t>1 (1.6)</w:t>
            </w:r>
          </w:p>
          <w:p w14:paraId="42CC90F3" w14:textId="77777777" w:rsidR="00DE5832" w:rsidRPr="00D250DD" w:rsidRDefault="00DE5832" w:rsidP="009D6484">
            <w:pPr>
              <w:spacing w:line="276" w:lineRule="auto"/>
              <w:jc w:val="both"/>
              <w:rPr>
                <w:rFonts w:ascii="Lucida Console" w:hAnsi="Lucida Console"/>
                <w:color w:val="000000"/>
                <w:sz w:val="17"/>
                <w:szCs w:val="17"/>
              </w:rPr>
            </w:pPr>
            <w:r>
              <w:t>8 (</w:t>
            </w:r>
            <w:r w:rsidRPr="00D250DD">
              <w:t>8.4</w:t>
            </w:r>
            <w:r>
              <w:t>)</w:t>
            </w:r>
          </w:p>
          <w:p w14:paraId="3CE193AB" w14:textId="77777777" w:rsidR="00FC1E69" w:rsidRDefault="00FC1E69" w:rsidP="00FC1E69">
            <w:pPr>
              <w:spacing w:line="276" w:lineRule="auto"/>
              <w:jc w:val="both"/>
            </w:pPr>
            <w:r>
              <w:t>4 (6.6)</w:t>
            </w:r>
          </w:p>
          <w:p w14:paraId="34EAD559" w14:textId="77777777" w:rsidR="00DE5832" w:rsidRDefault="00D4390D" w:rsidP="009D6484">
            <w:pPr>
              <w:spacing w:line="276" w:lineRule="auto"/>
              <w:jc w:val="both"/>
            </w:pPr>
            <w:r>
              <w:t>1 (16.</w:t>
            </w:r>
            <w:r w:rsidR="00DE5832">
              <w:t>7)</w:t>
            </w:r>
          </w:p>
          <w:p w14:paraId="30078316" w14:textId="77777777" w:rsidR="00DE5832" w:rsidRDefault="00D4390D" w:rsidP="009D6484">
            <w:pPr>
              <w:spacing w:line="276" w:lineRule="auto"/>
              <w:jc w:val="both"/>
            </w:pPr>
            <w:r>
              <w:t>4 (8.</w:t>
            </w:r>
            <w:r w:rsidR="00DE5832">
              <w:t>9)</w:t>
            </w:r>
          </w:p>
          <w:p w14:paraId="2B3CAEF9" w14:textId="77777777" w:rsidR="00DE5832" w:rsidRDefault="00DE5832" w:rsidP="009D6484">
            <w:pPr>
              <w:spacing w:line="276" w:lineRule="auto"/>
              <w:jc w:val="both"/>
            </w:pPr>
            <w:r>
              <w:t>10(</w:t>
            </w:r>
            <w:r w:rsidRPr="00161528">
              <w:t>6.3</w:t>
            </w:r>
            <w:r>
              <w:t>)</w:t>
            </w:r>
          </w:p>
        </w:tc>
      </w:tr>
      <w:tr w:rsidR="00DE5832" w14:paraId="635B7FB5" w14:textId="77777777" w:rsidTr="00DE5832">
        <w:trPr>
          <w:trHeight w:val="100"/>
        </w:trPr>
        <w:tc>
          <w:tcPr>
            <w:tcW w:w="2694" w:type="dxa"/>
            <w:tcBorders>
              <w:top w:val="single" w:sz="4" w:space="0" w:color="auto"/>
            </w:tcBorders>
          </w:tcPr>
          <w:p w14:paraId="7AF68B56" w14:textId="77777777" w:rsidR="00DE5832" w:rsidRDefault="00DE5832" w:rsidP="009D6484">
            <w:pPr>
              <w:spacing w:line="276" w:lineRule="auto"/>
              <w:jc w:val="both"/>
              <w:rPr>
                <w:b/>
                <w:bCs/>
              </w:rPr>
            </w:pPr>
          </w:p>
        </w:tc>
        <w:tc>
          <w:tcPr>
            <w:tcW w:w="1276" w:type="dxa"/>
            <w:tcBorders>
              <w:top w:val="single" w:sz="4" w:space="0" w:color="auto"/>
            </w:tcBorders>
          </w:tcPr>
          <w:p w14:paraId="5F4C5E3F" w14:textId="77777777" w:rsidR="00DE5832" w:rsidRDefault="00DE5832" w:rsidP="009D6484">
            <w:pPr>
              <w:spacing w:line="276" w:lineRule="auto"/>
              <w:jc w:val="both"/>
            </w:pPr>
          </w:p>
        </w:tc>
        <w:tc>
          <w:tcPr>
            <w:tcW w:w="1276" w:type="dxa"/>
            <w:tcBorders>
              <w:top w:val="single" w:sz="4" w:space="0" w:color="auto"/>
            </w:tcBorders>
          </w:tcPr>
          <w:p w14:paraId="0FC88868" w14:textId="77777777" w:rsidR="00DE5832" w:rsidRDefault="00DE5832" w:rsidP="009D6484">
            <w:pPr>
              <w:spacing w:line="276" w:lineRule="auto"/>
              <w:jc w:val="both"/>
            </w:pPr>
          </w:p>
        </w:tc>
        <w:tc>
          <w:tcPr>
            <w:tcW w:w="1095" w:type="dxa"/>
            <w:tcBorders>
              <w:top w:val="single" w:sz="4" w:space="0" w:color="auto"/>
            </w:tcBorders>
          </w:tcPr>
          <w:p w14:paraId="1B25B861" w14:textId="77777777" w:rsidR="00DE5832" w:rsidRDefault="00DE5832" w:rsidP="009D6484">
            <w:pPr>
              <w:spacing w:line="276" w:lineRule="auto"/>
              <w:jc w:val="both"/>
            </w:pPr>
          </w:p>
        </w:tc>
        <w:tc>
          <w:tcPr>
            <w:tcW w:w="1173" w:type="dxa"/>
            <w:tcBorders>
              <w:top w:val="single" w:sz="4" w:space="0" w:color="auto"/>
            </w:tcBorders>
          </w:tcPr>
          <w:p w14:paraId="111F165E" w14:textId="77777777" w:rsidR="00DE5832" w:rsidRDefault="00DE5832" w:rsidP="009D6484">
            <w:pPr>
              <w:spacing w:line="276" w:lineRule="auto"/>
              <w:jc w:val="both"/>
            </w:pPr>
          </w:p>
        </w:tc>
        <w:tc>
          <w:tcPr>
            <w:tcW w:w="1134" w:type="dxa"/>
            <w:tcBorders>
              <w:top w:val="single" w:sz="4" w:space="0" w:color="auto"/>
            </w:tcBorders>
          </w:tcPr>
          <w:p w14:paraId="70A9BF4E" w14:textId="77777777" w:rsidR="00DE5832" w:rsidRDefault="00DE5832" w:rsidP="009D6484">
            <w:pPr>
              <w:spacing w:line="276" w:lineRule="auto"/>
              <w:jc w:val="both"/>
            </w:pPr>
          </w:p>
        </w:tc>
        <w:tc>
          <w:tcPr>
            <w:tcW w:w="992" w:type="dxa"/>
            <w:tcBorders>
              <w:top w:val="single" w:sz="4" w:space="0" w:color="auto"/>
            </w:tcBorders>
          </w:tcPr>
          <w:p w14:paraId="3B1D0527" w14:textId="77777777" w:rsidR="00DE5832" w:rsidRDefault="00DE5832" w:rsidP="009D6484">
            <w:pPr>
              <w:spacing w:line="276" w:lineRule="auto"/>
              <w:jc w:val="both"/>
            </w:pPr>
          </w:p>
        </w:tc>
      </w:tr>
      <w:tr w:rsidR="00DE5832" w14:paraId="4FE22EA4" w14:textId="77777777" w:rsidTr="00DE5832">
        <w:trPr>
          <w:trHeight w:val="2393"/>
        </w:trPr>
        <w:tc>
          <w:tcPr>
            <w:tcW w:w="2694" w:type="dxa"/>
            <w:tcBorders>
              <w:bottom w:val="single" w:sz="4" w:space="0" w:color="auto"/>
            </w:tcBorders>
          </w:tcPr>
          <w:p w14:paraId="483F3B17" w14:textId="77777777" w:rsidR="00DE5832" w:rsidRPr="003A64ED" w:rsidRDefault="00DE5832" w:rsidP="009D6484">
            <w:pPr>
              <w:spacing w:line="276" w:lineRule="auto"/>
              <w:jc w:val="both"/>
              <w:rPr>
                <w:b/>
                <w:bCs/>
              </w:rPr>
            </w:pPr>
            <w:r>
              <w:rPr>
                <w:b/>
                <w:bCs/>
              </w:rPr>
              <w:t>Agents dehaut</w:t>
            </w:r>
            <w:r w:rsidRPr="00D250DD">
              <w:rPr>
                <w:b/>
                <w:bCs/>
              </w:rPr>
              <w:t>PM</w:t>
            </w:r>
            <w:r w:rsidRPr="00DC72BE">
              <w:rPr>
                <w:b/>
                <w:bCs/>
              </w:rPr>
              <w:t>(n, %)</w:t>
            </w:r>
          </w:p>
          <w:p w14:paraId="3CCAB041" w14:textId="77777777" w:rsidR="00DE5832" w:rsidRDefault="00DE5832" w:rsidP="009D6484">
            <w:pPr>
              <w:spacing w:line="276" w:lineRule="auto"/>
              <w:ind w:left="176"/>
              <w:jc w:val="both"/>
            </w:pPr>
            <w:r>
              <w:t>Animale</w:t>
            </w:r>
          </w:p>
          <w:p w14:paraId="46D891B8" w14:textId="77777777" w:rsidR="00DE5832" w:rsidRDefault="00DE5832" w:rsidP="009D6484">
            <w:pPr>
              <w:spacing w:line="276" w:lineRule="auto"/>
              <w:ind w:left="176"/>
              <w:jc w:val="both"/>
            </w:pPr>
            <w:r>
              <w:t>Enzyme</w:t>
            </w:r>
          </w:p>
          <w:p w14:paraId="7D5B0D17" w14:textId="77777777" w:rsidR="00DE5832" w:rsidRDefault="00DE5832" w:rsidP="009D6484">
            <w:pPr>
              <w:spacing w:line="276" w:lineRule="auto"/>
              <w:ind w:left="176"/>
              <w:jc w:val="both"/>
            </w:pPr>
            <w:r>
              <w:t>Poussière</w:t>
            </w:r>
          </w:p>
          <w:p w14:paraId="291235F9" w14:textId="77777777" w:rsidR="00DE5832" w:rsidRDefault="00DE5832" w:rsidP="009D6484">
            <w:pPr>
              <w:spacing w:line="276" w:lineRule="auto"/>
              <w:ind w:left="176"/>
              <w:jc w:val="both"/>
            </w:pPr>
            <w:r>
              <w:t>Végétale</w:t>
            </w:r>
          </w:p>
          <w:p w14:paraId="3AAD6CCC" w14:textId="77777777" w:rsidR="00DE5832" w:rsidRPr="00D250DD"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r w:rsidRPr="00D250DD">
              <w:t xml:space="preserve">Farine </w:t>
            </w:r>
          </w:p>
          <w:p w14:paraId="2A3391B2" w14:textId="77777777" w:rsidR="00DE5832"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r w:rsidRPr="00D250DD">
              <w:t>Autre végétale</w:t>
            </w:r>
          </w:p>
          <w:p w14:paraId="17692D5D" w14:textId="77777777" w:rsidR="00DE5832" w:rsidRPr="00B311DF"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jc w:val="both"/>
            </w:pPr>
            <w:r>
              <w:t>Divers agents</w:t>
            </w:r>
          </w:p>
        </w:tc>
        <w:tc>
          <w:tcPr>
            <w:tcW w:w="1276" w:type="dxa"/>
            <w:tcBorders>
              <w:bottom w:val="single" w:sz="4" w:space="0" w:color="auto"/>
            </w:tcBorders>
          </w:tcPr>
          <w:p w14:paraId="38FDF824" w14:textId="77777777" w:rsidR="00DE5832" w:rsidRPr="003A64ED" w:rsidRDefault="00DE5832" w:rsidP="009D6484">
            <w:pPr>
              <w:spacing w:line="276" w:lineRule="auto"/>
              <w:jc w:val="both"/>
              <w:rPr>
                <w:b/>
                <w:bCs/>
              </w:rPr>
            </w:pPr>
            <w:r>
              <w:rPr>
                <w:b/>
                <w:bCs/>
              </w:rPr>
              <w:t>104</w:t>
            </w:r>
            <w:r w:rsidRPr="00D250DD">
              <w:rPr>
                <w:b/>
                <w:bCs/>
              </w:rPr>
              <w:t xml:space="preserve"> (</w:t>
            </w:r>
            <w:r>
              <w:rPr>
                <w:b/>
                <w:bCs/>
              </w:rPr>
              <w:t>65</w:t>
            </w:r>
            <w:r w:rsidRPr="00D250DD">
              <w:rPr>
                <w:b/>
                <w:bCs/>
              </w:rPr>
              <w:t>)</w:t>
            </w:r>
          </w:p>
          <w:p w14:paraId="02254F21" w14:textId="77777777" w:rsidR="00DE5832" w:rsidRDefault="004A5745" w:rsidP="009D6484">
            <w:pPr>
              <w:spacing w:line="276" w:lineRule="auto"/>
              <w:jc w:val="both"/>
            </w:pPr>
            <w:r>
              <w:t>5 (35.</w:t>
            </w:r>
            <w:r w:rsidR="00DE5832">
              <w:t>7)</w:t>
            </w:r>
          </w:p>
          <w:p w14:paraId="6C59547E" w14:textId="77777777" w:rsidR="00DE5832" w:rsidRDefault="004A5745" w:rsidP="009D6484">
            <w:pPr>
              <w:spacing w:line="276" w:lineRule="auto"/>
              <w:jc w:val="both"/>
            </w:pPr>
            <w:r>
              <w:t>2(33.</w:t>
            </w:r>
            <w:r w:rsidR="00DE5832">
              <w:t>3)</w:t>
            </w:r>
          </w:p>
          <w:p w14:paraId="3A0B45C2" w14:textId="77777777" w:rsidR="00DE5832" w:rsidRDefault="004A5745" w:rsidP="009D6484">
            <w:pPr>
              <w:spacing w:line="276" w:lineRule="auto"/>
              <w:jc w:val="both"/>
            </w:pPr>
            <w:r>
              <w:t>29(40.</w:t>
            </w:r>
            <w:r w:rsidR="00DE5832">
              <w:t>3)</w:t>
            </w:r>
          </w:p>
          <w:p w14:paraId="5D80081B" w14:textId="77777777" w:rsidR="00DE5832" w:rsidRDefault="004A5745" w:rsidP="009D6484">
            <w:pPr>
              <w:spacing w:line="276" w:lineRule="auto"/>
              <w:jc w:val="both"/>
            </w:pPr>
            <w:r>
              <w:t>32 (47.</w:t>
            </w:r>
            <w:r w:rsidR="00DE5832">
              <w:t>1)</w:t>
            </w:r>
          </w:p>
          <w:p w14:paraId="13C3CB7A" w14:textId="77777777" w:rsidR="00DE5832" w:rsidRDefault="00DE5832" w:rsidP="009D6484">
            <w:pPr>
              <w:spacing w:line="276" w:lineRule="auto"/>
              <w:jc w:val="both"/>
            </w:pPr>
            <w:r>
              <w:t>16 (</w:t>
            </w:r>
            <w:r w:rsidR="004A5745">
              <w:t>33.</w:t>
            </w:r>
            <w:r w:rsidRPr="00D250DD">
              <w:t>3</w:t>
            </w:r>
            <w:r>
              <w:t>)</w:t>
            </w:r>
          </w:p>
          <w:p w14:paraId="5961CEBA" w14:textId="77777777" w:rsidR="00DE5832" w:rsidRDefault="00DE5832" w:rsidP="009D6484">
            <w:pPr>
              <w:spacing w:line="276" w:lineRule="auto"/>
              <w:jc w:val="both"/>
            </w:pPr>
            <w:r>
              <w:t>25 (</w:t>
            </w:r>
            <w:r w:rsidRPr="00D250DD">
              <w:t>60</w:t>
            </w:r>
            <w:r>
              <w:t>)</w:t>
            </w:r>
          </w:p>
          <w:p w14:paraId="18449362" w14:textId="77777777" w:rsidR="00DE5832" w:rsidRPr="00D250DD" w:rsidRDefault="004A5745" w:rsidP="009D6484">
            <w:pPr>
              <w:spacing w:line="276" w:lineRule="auto"/>
              <w:jc w:val="both"/>
              <w:rPr>
                <w:b/>
                <w:bCs/>
              </w:rPr>
            </w:pPr>
            <w:r>
              <w:t>65 (68.</w:t>
            </w:r>
            <w:r w:rsidR="00DE5832">
              <w:t>4)</w:t>
            </w:r>
          </w:p>
        </w:tc>
        <w:tc>
          <w:tcPr>
            <w:tcW w:w="1276" w:type="dxa"/>
            <w:tcBorders>
              <w:bottom w:val="single" w:sz="4" w:space="0" w:color="auto"/>
            </w:tcBorders>
          </w:tcPr>
          <w:p w14:paraId="19D6D9F7" w14:textId="77777777" w:rsidR="00DE5832" w:rsidRPr="003A64ED" w:rsidRDefault="00DE5832" w:rsidP="009D6484">
            <w:pPr>
              <w:spacing w:line="276" w:lineRule="auto"/>
              <w:jc w:val="both"/>
              <w:rPr>
                <w:b/>
                <w:bCs/>
              </w:rPr>
            </w:pPr>
            <w:r w:rsidRPr="00D250DD">
              <w:rPr>
                <w:b/>
                <w:bCs/>
              </w:rPr>
              <w:t>14 (8,8)</w:t>
            </w:r>
          </w:p>
          <w:p w14:paraId="62749785" w14:textId="77777777" w:rsidR="00DE5832" w:rsidRDefault="00DE5832" w:rsidP="009D6484">
            <w:pPr>
              <w:spacing w:line="276" w:lineRule="auto"/>
              <w:jc w:val="both"/>
            </w:pPr>
            <w:r>
              <w:t>0 (0)</w:t>
            </w:r>
          </w:p>
          <w:p w14:paraId="2DE5AB66" w14:textId="77777777" w:rsidR="00DE5832" w:rsidRDefault="00DE5832" w:rsidP="009D6484">
            <w:pPr>
              <w:spacing w:line="276" w:lineRule="auto"/>
              <w:jc w:val="both"/>
            </w:pPr>
            <w:r>
              <w:t>1 (16,7)</w:t>
            </w:r>
          </w:p>
          <w:p w14:paraId="5EED38FA" w14:textId="77777777" w:rsidR="00DE5832" w:rsidRDefault="00DE5832" w:rsidP="009D6484">
            <w:pPr>
              <w:spacing w:line="276" w:lineRule="auto"/>
              <w:jc w:val="both"/>
            </w:pPr>
            <w:r>
              <w:t>9 (12,5)</w:t>
            </w:r>
          </w:p>
          <w:p w14:paraId="4DAFAF41" w14:textId="77777777" w:rsidR="00DE5832" w:rsidRDefault="00DE5832" w:rsidP="009D6484">
            <w:pPr>
              <w:spacing w:line="276" w:lineRule="auto"/>
              <w:jc w:val="both"/>
            </w:pPr>
            <w:r>
              <w:t>4 (5,9)</w:t>
            </w:r>
          </w:p>
          <w:p w14:paraId="67E321AF" w14:textId="77777777" w:rsidR="00DE5832" w:rsidRDefault="00DE5832" w:rsidP="009D6484">
            <w:pPr>
              <w:spacing w:line="276" w:lineRule="auto"/>
              <w:jc w:val="both"/>
            </w:pPr>
            <w:r>
              <w:t>2 (</w:t>
            </w:r>
            <w:r w:rsidR="001560B6">
              <w:t>6,</w:t>
            </w:r>
            <w:r w:rsidRPr="00D250DD">
              <w:t>1</w:t>
            </w:r>
            <w:r>
              <w:t>)</w:t>
            </w:r>
          </w:p>
          <w:p w14:paraId="0F9024F2" w14:textId="77777777" w:rsidR="00DE5832" w:rsidRDefault="004A5745" w:rsidP="009D6484">
            <w:pPr>
              <w:spacing w:line="276" w:lineRule="auto"/>
              <w:jc w:val="both"/>
            </w:pPr>
            <w:r>
              <w:t>2 (5.</w:t>
            </w:r>
            <w:r w:rsidR="00DE5832">
              <w:t>7)</w:t>
            </w:r>
          </w:p>
          <w:p w14:paraId="27E620BF" w14:textId="77777777" w:rsidR="00DE5832" w:rsidRPr="00D250DD" w:rsidRDefault="00DE5832" w:rsidP="009D6484">
            <w:pPr>
              <w:spacing w:line="276" w:lineRule="auto"/>
              <w:jc w:val="both"/>
              <w:rPr>
                <w:b/>
                <w:bCs/>
              </w:rPr>
            </w:pPr>
            <w:r w:rsidRPr="00161528">
              <w:t>10</w:t>
            </w:r>
            <w:r>
              <w:t xml:space="preserve"> (</w:t>
            </w:r>
            <w:r w:rsidR="004A5745">
              <w:t>10.</w:t>
            </w:r>
            <w:r w:rsidRPr="00161528">
              <w:t>5</w:t>
            </w:r>
            <w:r>
              <w:t>)</w:t>
            </w:r>
          </w:p>
        </w:tc>
        <w:tc>
          <w:tcPr>
            <w:tcW w:w="1095" w:type="dxa"/>
            <w:tcBorders>
              <w:bottom w:val="single" w:sz="4" w:space="0" w:color="auto"/>
            </w:tcBorders>
          </w:tcPr>
          <w:p w14:paraId="42830824" w14:textId="77777777" w:rsidR="00DE5832" w:rsidRPr="003A64ED" w:rsidRDefault="00DE5832" w:rsidP="009D6484">
            <w:pPr>
              <w:spacing w:line="276" w:lineRule="auto"/>
              <w:jc w:val="both"/>
              <w:rPr>
                <w:b/>
                <w:bCs/>
              </w:rPr>
            </w:pPr>
            <w:r w:rsidRPr="00D250DD">
              <w:rPr>
                <w:b/>
                <w:bCs/>
              </w:rPr>
              <w:t>15 (9,4)</w:t>
            </w:r>
          </w:p>
          <w:p w14:paraId="37DC353B" w14:textId="77777777" w:rsidR="00DE5832" w:rsidRDefault="004A5745" w:rsidP="009D6484">
            <w:pPr>
              <w:spacing w:line="276" w:lineRule="auto"/>
              <w:jc w:val="both"/>
            </w:pPr>
            <w:r>
              <w:t>3  (21.</w:t>
            </w:r>
            <w:r w:rsidR="00DE5832">
              <w:t>4)</w:t>
            </w:r>
          </w:p>
          <w:p w14:paraId="15F2DE58" w14:textId="77777777" w:rsidR="00DE5832" w:rsidRDefault="00DE5832" w:rsidP="009D6484">
            <w:pPr>
              <w:spacing w:line="276" w:lineRule="auto"/>
              <w:jc w:val="both"/>
            </w:pPr>
            <w:r>
              <w:t>0  (0)</w:t>
            </w:r>
          </w:p>
          <w:p w14:paraId="21489B81" w14:textId="77777777" w:rsidR="00DE5832" w:rsidRDefault="004A5745" w:rsidP="009D6484">
            <w:pPr>
              <w:spacing w:line="276" w:lineRule="auto"/>
              <w:jc w:val="both"/>
            </w:pPr>
            <w:r>
              <w:t>5  (6.</w:t>
            </w:r>
            <w:r w:rsidR="00DE5832">
              <w:t>9)</w:t>
            </w:r>
          </w:p>
          <w:p w14:paraId="79826CEA" w14:textId="77777777" w:rsidR="00DE5832" w:rsidRDefault="004A5745" w:rsidP="009D6484">
            <w:pPr>
              <w:spacing w:line="276" w:lineRule="auto"/>
              <w:jc w:val="both"/>
            </w:pPr>
            <w:r>
              <w:t>7  (10,.</w:t>
            </w:r>
            <w:r w:rsidR="00DE5832">
              <w:t>)</w:t>
            </w:r>
          </w:p>
          <w:p w14:paraId="1B995109" w14:textId="77777777" w:rsidR="00DE5832" w:rsidRDefault="00DE5832" w:rsidP="009D6484">
            <w:pPr>
              <w:spacing w:line="276" w:lineRule="auto"/>
              <w:jc w:val="both"/>
            </w:pPr>
            <w:r>
              <w:t>4 (</w:t>
            </w:r>
            <w:r w:rsidR="004A5745">
              <w:t>9.</w:t>
            </w:r>
            <w:r w:rsidRPr="00D250DD">
              <w:t>1</w:t>
            </w:r>
            <w:r>
              <w:t>)</w:t>
            </w:r>
          </w:p>
          <w:p w14:paraId="63C67BD7" w14:textId="77777777" w:rsidR="00DE5832" w:rsidRDefault="00DE5832" w:rsidP="009D6484">
            <w:pPr>
              <w:spacing w:line="276" w:lineRule="auto"/>
              <w:jc w:val="both"/>
            </w:pPr>
            <w:r>
              <w:t>4 (</w:t>
            </w:r>
            <w:r w:rsidR="004A5745">
              <w:t>11.</w:t>
            </w:r>
            <w:r w:rsidRPr="00D250DD">
              <w:t>4</w:t>
            </w:r>
            <w:r>
              <w:t>)</w:t>
            </w:r>
          </w:p>
          <w:p w14:paraId="5089E270" w14:textId="77777777" w:rsidR="00DE5832" w:rsidRPr="00D250DD" w:rsidRDefault="00DE5832" w:rsidP="009D6484">
            <w:pPr>
              <w:spacing w:line="276" w:lineRule="auto"/>
              <w:jc w:val="both"/>
              <w:rPr>
                <w:b/>
                <w:bCs/>
              </w:rPr>
            </w:pPr>
            <w:r>
              <w:t>8(</w:t>
            </w:r>
            <w:r w:rsidR="004A5745">
              <w:t>8.</w:t>
            </w:r>
            <w:r w:rsidRPr="00161528">
              <w:t>4</w:t>
            </w:r>
            <w:r>
              <w:t>)</w:t>
            </w:r>
          </w:p>
        </w:tc>
        <w:tc>
          <w:tcPr>
            <w:tcW w:w="1173" w:type="dxa"/>
            <w:tcBorders>
              <w:bottom w:val="single" w:sz="4" w:space="0" w:color="auto"/>
            </w:tcBorders>
          </w:tcPr>
          <w:p w14:paraId="54C0BBC7" w14:textId="77777777" w:rsidR="00DE5832" w:rsidRPr="003A64ED" w:rsidRDefault="00DE5832" w:rsidP="009D6484">
            <w:pPr>
              <w:spacing w:line="276" w:lineRule="auto"/>
              <w:jc w:val="both"/>
              <w:rPr>
                <w:b/>
                <w:bCs/>
              </w:rPr>
            </w:pPr>
            <w:r w:rsidRPr="00D250DD">
              <w:rPr>
                <w:b/>
                <w:bCs/>
              </w:rPr>
              <w:t>4 (2,5)</w:t>
            </w:r>
          </w:p>
          <w:p w14:paraId="00F09A03" w14:textId="77777777" w:rsidR="00DE5832" w:rsidRDefault="00DE5832" w:rsidP="009D6484">
            <w:pPr>
              <w:spacing w:line="276" w:lineRule="auto"/>
              <w:jc w:val="both"/>
            </w:pPr>
            <w:r>
              <w:t>0 (0)</w:t>
            </w:r>
          </w:p>
          <w:p w14:paraId="29511AF7" w14:textId="77777777" w:rsidR="00DE5832" w:rsidRDefault="00DE5832" w:rsidP="009D6484">
            <w:pPr>
              <w:spacing w:line="276" w:lineRule="auto"/>
              <w:jc w:val="both"/>
            </w:pPr>
            <w:r>
              <w:t>0 (0)</w:t>
            </w:r>
          </w:p>
          <w:p w14:paraId="27844036" w14:textId="77777777" w:rsidR="00DE5832" w:rsidRDefault="004A5745" w:rsidP="009D6484">
            <w:pPr>
              <w:spacing w:line="276" w:lineRule="auto"/>
              <w:jc w:val="both"/>
            </w:pPr>
            <w:r>
              <w:t>1 (1.</w:t>
            </w:r>
            <w:r w:rsidR="00DE5832">
              <w:t>4)</w:t>
            </w:r>
          </w:p>
          <w:p w14:paraId="17A02BBA" w14:textId="77777777" w:rsidR="00DE5832" w:rsidRDefault="004A5745" w:rsidP="009D6484">
            <w:pPr>
              <w:spacing w:line="276" w:lineRule="auto"/>
              <w:jc w:val="both"/>
            </w:pPr>
            <w:r>
              <w:t>3 (4.</w:t>
            </w:r>
            <w:r w:rsidR="00DE5832">
              <w:t>4)</w:t>
            </w:r>
          </w:p>
          <w:p w14:paraId="76BA4111" w14:textId="77777777" w:rsidR="00DE5832" w:rsidRDefault="00DE5832" w:rsidP="009D6484">
            <w:pPr>
              <w:spacing w:line="276" w:lineRule="auto"/>
              <w:jc w:val="both"/>
            </w:pPr>
            <w:r>
              <w:t>3 (</w:t>
            </w:r>
            <w:r w:rsidR="004A5745">
              <w:t>9.</w:t>
            </w:r>
            <w:r w:rsidRPr="00D250DD">
              <w:t>1</w:t>
            </w:r>
            <w:r>
              <w:t>)</w:t>
            </w:r>
          </w:p>
          <w:p w14:paraId="625F1E1A" w14:textId="77777777" w:rsidR="00DE5832" w:rsidRDefault="00DE5832" w:rsidP="009D6484">
            <w:pPr>
              <w:spacing w:line="276" w:lineRule="auto"/>
              <w:jc w:val="both"/>
            </w:pPr>
            <w:r>
              <w:t>0 (0)</w:t>
            </w:r>
          </w:p>
          <w:p w14:paraId="7612A37C" w14:textId="77777777" w:rsidR="00DE5832" w:rsidRPr="00D250DD" w:rsidRDefault="004A5745" w:rsidP="009D6484">
            <w:pPr>
              <w:spacing w:line="276" w:lineRule="auto"/>
              <w:jc w:val="both"/>
              <w:rPr>
                <w:b/>
                <w:bCs/>
              </w:rPr>
            </w:pPr>
            <w:r>
              <w:t>1 (1.</w:t>
            </w:r>
            <w:r w:rsidR="00DE5832">
              <w:t>1)</w:t>
            </w:r>
          </w:p>
        </w:tc>
        <w:tc>
          <w:tcPr>
            <w:tcW w:w="1134" w:type="dxa"/>
            <w:tcBorders>
              <w:bottom w:val="single" w:sz="4" w:space="0" w:color="auto"/>
            </w:tcBorders>
          </w:tcPr>
          <w:p w14:paraId="4416B64C" w14:textId="77777777" w:rsidR="00DE5832" w:rsidRPr="003A64ED" w:rsidRDefault="00DE5832" w:rsidP="009D6484">
            <w:pPr>
              <w:spacing w:line="276" w:lineRule="auto"/>
              <w:jc w:val="both"/>
              <w:rPr>
                <w:b/>
                <w:bCs/>
              </w:rPr>
            </w:pPr>
            <w:r w:rsidRPr="00D250DD">
              <w:rPr>
                <w:b/>
                <w:bCs/>
              </w:rPr>
              <w:t>8 (5)</w:t>
            </w:r>
          </w:p>
          <w:p w14:paraId="365C4AF7" w14:textId="77777777" w:rsidR="00DE5832" w:rsidRDefault="00DE5832" w:rsidP="009D6484">
            <w:pPr>
              <w:spacing w:line="276" w:lineRule="auto"/>
              <w:jc w:val="both"/>
            </w:pPr>
            <w:r>
              <w:t>1 (7,1)</w:t>
            </w:r>
          </w:p>
          <w:p w14:paraId="0DB4B8E7" w14:textId="77777777" w:rsidR="00DE5832" w:rsidRDefault="00DE5832" w:rsidP="009D6484">
            <w:pPr>
              <w:spacing w:line="276" w:lineRule="auto"/>
              <w:jc w:val="both"/>
            </w:pPr>
            <w:r>
              <w:t>0 (0)</w:t>
            </w:r>
          </w:p>
          <w:p w14:paraId="69264138" w14:textId="77777777" w:rsidR="00DE5832" w:rsidRDefault="004A5745" w:rsidP="009D6484">
            <w:pPr>
              <w:spacing w:line="276" w:lineRule="auto"/>
              <w:jc w:val="both"/>
            </w:pPr>
            <w:r>
              <w:t>2 (2.</w:t>
            </w:r>
            <w:r w:rsidR="00DE5832">
              <w:t>8)</w:t>
            </w:r>
          </w:p>
          <w:p w14:paraId="7BA0F03C" w14:textId="77777777" w:rsidR="00DE5832" w:rsidRDefault="004A5745" w:rsidP="009D6484">
            <w:pPr>
              <w:spacing w:line="276" w:lineRule="auto"/>
              <w:jc w:val="both"/>
            </w:pPr>
            <w:r>
              <w:t>5 (7.</w:t>
            </w:r>
            <w:r w:rsidR="00DE5832">
              <w:t>4)</w:t>
            </w:r>
          </w:p>
          <w:p w14:paraId="682D2767" w14:textId="77777777" w:rsidR="00DE5832" w:rsidRDefault="00DE5832" w:rsidP="009D6484">
            <w:pPr>
              <w:spacing w:line="276" w:lineRule="auto"/>
              <w:jc w:val="both"/>
            </w:pPr>
            <w:r>
              <w:t>4 (</w:t>
            </w:r>
            <w:r w:rsidR="004A5745">
              <w:t>12.</w:t>
            </w:r>
            <w:r w:rsidRPr="00D250DD">
              <w:t>1</w:t>
            </w:r>
            <w:r>
              <w:t>)</w:t>
            </w:r>
          </w:p>
          <w:p w14:paraId="274D9321" w14:textId="77777777" w:rsidR="00DE5832" w:rsidRDefault="00DE5832" w:rsidP="009D6484">
            <w:pPr>
              <w:spacing w:line="276" w:lineRule="auto"/>
              <w:jc w:val="both"/>
            </w:pPr>
            <w:r>
              <w:t>14 (2.9)</w:t>
            </w:r>
          </w:p>
          <w:p w14:paraId="6612245D" w14:textId="77777777" w:rsidR="00DE5832" w:rsidRPr="00D250DD" w:rsidRDefault="00DE5832" w:rsidP="009D6484">
            <w:pPr>
              <w:spacing w:line="276" w:lineRule="auto"/>
              <w:jc w:val="both"/>
              <w:rPr>
                <w:b/>
                <w:bCs/>
              </w:rPr>
            </w:pPr>
            <w:r>
              <w:t>3(</w:t>
            </w:r>
            <w:r w:rsidR="001560B6">
              <w:t>3,</w:t>
            </w:r>
            <w:r w:rsidRPr="00161528">
              <w:t>2</w:t>
            </w:r>
            <w:r>
              <w:t>)</w:t>
            </w:r>
          </w:p>
        </w:tc>
        <w:tc>
          <w:tcPr>
            <w:tcW w:w="992" w:type="dxa"/>
            <w:tcBorders>
              <w:bottom w:val="single" w:sz="4" w:space="0" w:color="auto"/>
            </w:tcBorders>
          </w:tcPr>
          <w:p w14:paraId="6109F9A5" w14:textId="77777777" w:rsidR="00DE5832" w:rsidRPr="003A64ED" w:rsidRDefault="004A5745" w:rsidP="009D6484">
            <w:pPr>
              <w:spacing w:line="276" w:lineRule="auto"/>
              <w:jc w:val="both"/>
              <w:rPr>
                <w:b/>
                <w:bCs/>
              </w:rPr>
            </w:pPr>
            <w:r>
              <w:rPr>
                <w:b/>
                <w:bCs/>
              </w:rPr>
              <w:t>15 (9.</w:t>
            </w:r>
            <w:r w:rsidR="00DE5832" w:rsidRPr="00D250DD">
              <w:rPr>
                <w:b/>
                <w:bCs/>
              </w:rPr>
              <w:t>4)</w:t>
            </w:r>
          </w:p>
          <w:p w14:paraId="56BB246E" w14:textId="77777777" w:rsidR="00DE5832" w:rsidRDefault="004A5745" w:rsidP="009D6484">
            <w:pPr>
              <w:spacing w:line="276" w:lineRule="auto"/>
              <w:jc w:val="both"/>
            </w:pPr>
            <w:r>
              <w:t>3 (21.</w:t>
            </w:r>
            <w:r w:rsidR="00DE5832">
              <w:t>4)</w:t>
            </w:r>
          </w:p>
          <w:p w14:paraId="6471629B" w14:textId="77777777" w:rsidR="00DE5832" w:rsidRDefault="00DE5832" w:rsidP="009D6484">
            <w:pPr>
              <w:spacing w:line="276" w:lineRule="auto"/>
              <w:jc w:val="both"/>
            </w:pPr>
            <w:r>
              <w:t>0 (0)</w:t>
            </w:r>
          </w:p>
          <w:p w14:paraId="6CE0BB8F" w14:textId="77777777" w:rsidR="00DE5832" w:rsidRDefault="004A5745" w:rsidP="009D6484">
            <w:pPr>
              <w:spacing w:line="276" w:lineRule="auto"/>
              <w:jc w:val="both"/>
            </w:pPr>
            <w:r>
              <w:t>4 (5.</w:t>
            </w:r>
            <w:r w:rsidR="00DE5832">
              <w:t>6)</w:t>
            </w:r>
          </w:p>
          <w:p w14:paraId="04884255" w14:textId="77777777" w:rsidR="00DE5832" w:rsidRDefault="004A5745" w:rsidP="009D6484">
            <w:pPr>
              <w:spacing w:line="276" w:lineRule="auto"/>
              <w:jc w:val="both"/>
            </w:pPr>
            <w:r>
              <w:t>8 (11.</w:t>
            </w:r>
            <w:r w:rsidR="00DE5832">
              <w:t>8)</w:t>
            </w:r>
          </w:p>
          <w:p w14:paraId="7A656136" w14:textId="77777777" w:rsidR="00DE5832" w:rsidRDefault="00DE5832" w:rsidP="009D6484">
            <w:pPr>
              <w:pStyle w:val="PrformatHTML"/>
              <w:shd w:val="clear" w:color="auto" w:fill="FFFFFF"/>
              <w:wordWrap w:val="0"/>
              <w:spacing w:line="276" w:lineRule="auto"/>
              <w:jc w:val="both"/>
              <w:rPr>
                <w:rFonts w:ascii="Times New Roman" w:eastAsiaTheme="minorHAnsi" w:hAnsi="Times New Roman" w:cs="Times New Roman"/>
                <w:sz w:val="22"/>
                <w:szCs w:val="22"/>
                <w:lang w:eastAsia="en-US"/>
              </w:rPr>
            </w:pPr>
            <w:r>
              <w:rPr>
                <w:rFonts w:ascii="Times New Roman" w:eastAsiaTheme="minorHAnsi" w:hAnsi="Times New Roman" w:cs="Times New Roman"/>
                <w:sz w:val="22"/>
                <w:szCs w:val="22"/>
                <w:lang w:eastAsia="en-US"/>
              </w:rPr>
              <w:t>5(</w:t>
            </w:r>
            <w:r w:rsidR="004A5745">
              <w:rPr>
                <w:rFonts w:ascii="Times New Roman" w:eastAsiaTheme="minorHAnsi" w:hAnsi="Times New Roman" w:cs="Times New Roman"/>
                <w:sz w:val="22"/>
                <w:szCs w:val="22"/>
                <w:lang w:eastAsia="en-US"/>
              </w:rPr>
              <w:t>15.</w:t>
            </w:r>
            <w:r w:rsidRPr="00D250DD">
              <w:rPr>
                <w:rFonts w:ascii="Times New Roman" w:eastAsiaTheme="minorHAnsi" w:hAnsi="Times New Roman" w:cs="Times New Roman"/>
                <w:sz w:val="22"/>
                <w:szCs w:val="22"/>
                <w:lang w:eastAsia="en-US"/>
              </w:rPr>
              <w:t>2</w:t>
            </w:r>
            <w:r>
              <w:rPr>
                <w:rFonts w:ascii="Times New Roman" w:eastAsiaTheme="minorHAnsi" w:hAnsi="Times New Roman" w:cs="Times New Roman"/>
                <w:sz w:val="22"/>
                <w:szCs w:val="22"/>
                <w:lang w:eastAsia="en-US"/>
              </w:rPr>
              <w:t>)</w:t>
            </w:r>
          </w:p>
          <w:p w14:paraId="1E4F4683" w14:textId="77777777" w:rsidR="00DE5832" w:rsidRDefault="00DE5832" w:rsidP="009D6484">
            <w:pPr>
              <w:pStyle w:val="PrformatHTML"/>
              <w:shd w:val="clear" w:color="auto" w:fill="FFFFFF"/>
              <w:wordWrap w:val="0"/>
              <w:spacing w:line="276" w:lineRule="auto"/>
              <w:jc w:val="both"/>
              <w:rPr>
                <w:rFonts w:ascii="Times New Roman" w:hAnsi="Times New Roman"/>
                <w:sz w:val="22"/>
                <w:szCs w:val="22"/>
              </w:rPr>
            </w:pPr>
            <w:r>
              <w:rPr>
                <w:rFonts w:ascii="Times New Roman" w:hAnsi="Times New Roman"/>
                <w:sz w:val="22"/>
                <w:szCs w:val="22"/>
              </w:rPr>
              <w:t>3 (</w:t>
            </w:r>
            <w:r w:rsidR="004A5745">
              <w:rPr>
                <w:rFonts w:ascii="Times New Roman" w:hAnsi="Times New Roman"/>
                <w:sz w:val="22"/>
                <w:szCs w:val="22"/>
              </w:rPr>
              <w:t>8.</w:t>
            </w:r>
            <w:r w:rsidRPr="00D250DD">
              <w:rPr>
                <w:rFonts w:ascii="Times New Roman" w:hAnsi="Times New Roman"/>
                <w:sz w:val="22"/>
                <w:szCs w:val="22"/>
              </w:rPr>
              <w:t>6</w:t>
            </w:r>
            <w:r>
              <w:rPr>
                <w:rFonts w:ascii="Times New Roman" w:hAnsi="Times New Roman"/>
                <w:sz w:val="22"/>
                <w:szCs w:val="22"/>
              </w:rPr>
              <w:t>)</w:t>
            </w:r>
          </w:p>
          <w:p w14:paraId="6250C6A9" w14:textId="77777777" w:rsidR="00DE5832" w:rsidRPr="00D250DD" w:rsidRDefault="00DE5832" w:rsidP="009D6484">
            <w:pPr>
              <w:pStyle w:val="PrformatHTML"/>
              <w:shd w:val="clear" w:color="auto" w:fill="FFFFFF"/>
              <w:wordWrap w:val="0"/>
              <w:spacing w:line="276" w:lineRule="auto"/>
              <w:jc w:val="both"/>
              <w:rPr>
                <w:b/>
                <w:bCs/>
              </w:rPr>
            </w:pPr>
            <w:r>
              <w:rPr>
                <w:rFonts w:ascii="Times New Roman" w:hAnsi="Times New Roman"/>
                <w:sz w:val="22"/>
                <w:szCs w:val="22"/>
              </w:rPr>
              <w:t>8 (</w:t>
            </w:r>
            <w:r w:rsidR="004A5745">
              <w:rPr>
                <w:rFonts w:ascii="Times New Roman" w:hAnsi="Times New Roman"/>
                <w:sz w:val="22"/>
                <w:szCs w:val="22"/>
              </w:rPr>
              <w:t>8.</w:t>
            </w:r>
            <w:r w:rsidRPr="00161528">
              <w:rPr>
                <w:rFonts w:ascii="Times New Roman" w:hAnsi="Times New Roman"/>
                <w:sz w:val="22"/>
                <w:szCs w:val="22"/>
              </w:rPr>
              <w:t>4</w:t>
            </w:r>
            <w:r>
              <w:rPr>
                <w:rFonts w:ascii="Times New Roman" w:hAnsi="Times New Roman"/>
                <w:sz w:val="22"/>
                <w:szCs w:val="22"/>
              </w:rPr>
              <w:t>)</w:t>
            </w:r>
          </w:p>
        </w:tc>
      </w:tr>
      <w:tr w:rsidR="00DE5832" w14:paraId="77735527" w14:textId="77777777" w:rsidTr="000E193F">
        <w:trPr>
          <w:trHeight w:val="2444"/>
        </w:trPr>
        <w:tc>
          <w:tcPr>
            <w:tcW w:w="2694" w:type="dxa"/>
            <w:tcBorders>
              <w:top w:val="single" w:sz="4" w:space="0" w:color="auto"/>
            </w:tcBorders>
          </w:tcPr>
          <w:p w14:paraId="33241CF9" w14:textId="77777777" w:rsidR="00DE5832" w:rsidRDefault="00DE5832" w:rsidP="009D6484">
            <w:pPr>
              <w:spacing w:line="276" w:lineRule="auto"/>
              <w:jc w:val="both"/>
              <w:rPr>
                <w:b/>
                <w:bCs/>
              </w:rPr>
            </w:pPr>
          </w:p>
          <w:p w14:paraId="0B785CAB" w14:textId="77777777" w:rsidR="00DE5832" w:rsidRDefault="00DE5832" w:rsidP="009D6484">
            <w:pPr>
              <w:spacing w:line="276" w:lineRule="auto"/>
              <w:jc w:val="both"/>
            </w:pPr>
            <w:r>
              <w:rPr>
                <w:b/>
                <w:bCs/>
              </w:rPr>
              <w:t xml:space="preserve">Non classable </w:t>
            </w:r>
            <w:r w:rsidRPr="00DC72BE">
              <w:rPr>
                <w:b/>
                <w:bCs/>
              </w:rPr>
              <w:t>(n, %)</w:t>
            </w:r>
          </w:p>
          <w:p w14:paraId="2387C84A" w14:textId="77777777" w:rsidR="00DE5832" w:rsidRDefault="00DE5832" w:rsidP="009D6484">
            <w:pPr>
              <w:spacing w:line="276" w:lineRule="auto"/>
              <w:ind w:left="176"/>
              <w:jc w:val="both"/>
            </w:pPr>
            <w:r>
              <w:t>Cosmétique</w:t>
            </w:r>
          </w:p>
          <w:p w14:paraId="2B1B9341" w14:textId="77777777" w:rsidR="00DE5832" w:rsidRDefault="00DE5832" w:rsidP="009D6484">
            <w:pPr>
              <w:spacing w:line="276" w:lineRule="auto"/>
              <w:ind w:left="176"/>
              <w:jc w:val="both"/>
            </w:pPr>
            <w:r>
              <w:t>Bois</w:t>
            </w:r>
          </w:p>
          <w:p w14:paraId="5BECEC51" w14:textId="77777777" w:rsidR="00DE5832" w:rsidRDefault="00DE5832" w:rsidP="009D6484">
            <w:pPr>
              <w:spacing w:line="276" w:lineRule="auto"/>
              <w:ind w:left="176"/>
              <w:jc w:val="both"/>
            </w:pPr>
            <w:r>
              <w:t>Produit</w:t>
            </w:r>
          </w:p>
          <w:p w14:paraId="2B32D91C" w14:textId="77777777" w:rsidR="00DE5832" w:rsidRDefault="00DE5832" w:rsidP="009D6484">
            <w:pPr>
              <w:spacing w:line="276" w:lineRule="auto"/>
              <w:ind w:left="176"/>
              <w:jc w:val="both"/>
            </w:pPr>
            <w:r>
              <w:t>Médicaments</w:t>
            </w:r>
          </w:p>
          <w:p w14:paraId="58BFE069" w14:textId="77777777" w:rsidR="00DE5832" w:rsidRDefault="00DE5832" w:rsidP="009D6484">
            <w:pPr>
              <w:spacing w:line="276" w:lineRule="auto"/>
              <w:ind w:left="176"/>
              <w:jc w:val="both"/>
            </w:pPr>
            <w:r>
              <w:t>Autre</w:t>
            </w:r>
          </w:p>
          <w:p w14:paraId="541102CC" w14:textId="77777777" w:rsidR="00DE5832" w:rsidRDefault="00DE5832" w:rsidP="009D6484">
            <w:pPr>
              <w:spacing w:line="276" w:lineRule="auto"/>
              <w:jc w:val="both"/>
            </w:pPr>
            <w:r>
              <w:t xml:space="preserve">Divers agents   </w:t>
            </w:r>
          </w:p>
        </w:tc>
        <w:tc>
          <w:tcPr>
            <w:tcW w:w="1276" w:type="dxa"/>
            <w:tcBorders>
              <w:top w:val="single" w:sz="4" w:space="0" w:color="auto"/>
            </w:tcBorders>
          </w:tcPr>
          <w:p w14:paraId="2BA5201B" w14:textId="77777777" w:rsidR="00DE5832" w:rsidRDefault="00DE5832" w:rsidP="009D6484">
            <w:pPr>
              <w:spacing w:line="276" w:lineRule="auto"/>
              <w:jc w:val="both"/>
              <w:rPr>
                <w:b/>
                <w:bCs/>
              </w:rPr>
            </w:pPr>
          </w:p>
          <w:p w14:paraId="78CD7709" w14:textId="77777777" w:rsidR="00DE5832" w:rsidRPr="003A64ED" w:rsidRDefault="00DE5832" w:rsidP="009D6484">
            <w:pPr>
              <w:spacing w:line="276" w:lineRule="auto"/>
              <w:jc w:val="both"/>
              <w:rPr>
                <w:b/>
                <w:bCs/>
              </w:rPr>
            </w:pPr>
            <w:r>
              <w:rPr>
                <w:b/>
                <w:bCs/>
              </w:rPr>
              <w:t>99</w:t>
            </w:r>
            <w:r w:rsidRPr="00D250DD">
              <w:rPr>
                <w:b/>
                <w:bCs/>
              </w:rPr>
              <w:t xml:space="preserve"> (</w:t>
            </w:r>
            <w:r>
              <w:rPr>
                <w:b/>
                <w:bCs/>
              </w:rPr>
              <w:t>69</w:t>
            </w:r>
            <w:r w:rsidRPr="00D250DD">
              <w:rPr>
                <w:b/>
                <w:bCs/>
              </w:rPr>
              <w:t>)</w:t>
            </w:r>
          </w:p>
          <w:p w14:paraId="7D5C7C31" w14:textId="77777777" w:rsidR="00DE5832" w:rsidRDefault="004A5745" w:rsidP="009D6484">
            <w:pPr>
              <w:spacing w:line="276" w:lineRule="auto"/>
              <w:jc w:val="both"/>
            </w:pPr>
            <w:r>
              <w:t>13 (68.</w:t>
            </w:r>
            <w:r w:rsidR="00DE5832">
              <w:t>4)</w:t>
            </w:r>
          </w:p>
          <w:p w14:paraId="6015619B" w14:textId="77777777" w:rsidR="00DE5832" w:rsidRDefault="004A5745" w:rsidP="009D6484">
            <w:pPr>
              <w:spacing w:line="276" w:lineRule="auto"/>
              <w:jc w:val="both"/>
            </w:pPr>
            <w:r>
              <w:t>38 (73.</w:t>
            </w:r>
            <w:r w:rsidR="00DE5832">
              <w:t>1)</w:t>
            </w:r>
          </w:p>
          <w:p w14:paraId="2F4E5040" w14:textId="77777777" w:rsidR="00DE5832" w:rsidRDefault="004A5745" w:rsidP="009D6484">
            <w:pPr>
              <w:spacing w:line="276" w:lineRule="auto"/>
              <w:jc w:val="both"/>
            </w:pPr>
            <w:r>
              <w:t>29 (65.</w:t>
            </w:r>
            <w:r w:rsidR="00DE5832">
              <w:t>9)</w:t>
            </w:r>
          </w:p>
          <w:p w14:paraId="6A697207" w14:textId="77777777" w:rsidR="00DE5832" w:rsidRDefault="004A5745" w:rsidP="009D6484">
            <w:pPr>
              <w:spacing w:line="276" w:lineRule="auto"/>
              <w:jc w:val="both"/>
            </w:pPr>
            <w:r>
              <w:t>1 (33.</w:t>
            </w:r>
            <w:r w:rsidR="00DE5832">
              <w:t>3)</w:t>
            </w:r>
          </w:p>
          <w:p w14:paraId="6A485B05" w14:textId="77777777" w:rsidR="00DE5832" w:rsidRDefault="00DE5832" w:rsidP="009D6484">
            <w:pPr>
              <w:spacing w:line="276" w:lineRule="auto"/>
              <w:jc w:val="both"/>
            </w:pPr>
            <w:r>
              <w:t>18 (72)</w:t>
            </w:r>
          </w:p>
          <w:p w14:paraId="74D8BEE8" w14:textId="77777777" w:rsidR="00DE5832" w:rsidRPr="00D250DD" w:rsidRDefault="00DE5832" w:rsidP="009D6484">
            <w:pPr>
              <w:spacing w:line="276" w:lineRule="auto"/>
              <w:jc w:val="both"/>
              <w:rPr>
                <w:b/>
                <w:bCs/>
              </w:rPr>
            </w:pPr>
            <w:r>
              <w:t>53 (50)</w:t>
            </w:r>
          </w:p>
        </w:tc>
        <w:tc>
          <w:tcPr>
            <w:tcW w:w="1276" w:type="dxa"/>
            <w:tcBorders>
              <w:top w:val="single" w:sz="4" w:space="0" w:color="auto"/>
            </w:tcBorders>
          </w:tcPr>
          <w:p w14:paraId="3A20C04B" w14:textId="77777777" w:rsidR="00DE5832" w:rsidRDefault="00DE5832" w:rsidP="009D6484">
            <w:pPr>
              <w:spacing w:line="276" w:lineRule="auto"/>
              <w:jc w:val="both"/>
              <w:rPr>
                <w:b/>
                <w:bCs/>
              </w:rPr>
            </w:pPr>
          </w:p>
          <w:p w14:paraId="157DDA63" w14:textId="77777777" w:rsidR="00DE5832" w:rsidRPr="003A64ED" w:rsidRDefault="00DE5832" w:rsidP="009D6484">
            <w:pPr>
              <w:spacing w:line="276" w:lineRule="auto"/>
              <w:jc w:val="both"/>
              <w:rPr>
                <w:b/>
                <w:bCs/>
              </w:rPr>
            </w:pPr>
            <w:r w:rsidRPr="00D250DD">
              <w:rPr>
                <w:b/>
                <w:bCs/>
              </w:rPr>
              <w:t>13 (9,1)</w:t>
            </w:r>
          </w:p>
          <w:p w14:paraId="182FB2FA" w14:textId="77777777" w:rsidR="00DE5832" w:rsidRDefault="004A5745" w:rsidP="009D6484">
            <w:pPr>
              <w:spacing w:line="276" w:lineRule="auto"/>
              <w:jc w:val="both"/>
            </w:pPr>
            <w:r>
              <w:t>1 (5.</w:t>
            </w:r>
            <w:r w:rsidR="00DE5832">
              <w:t>3)</w:t>
            </w:r>
          </w:p>
          <w:p w14:paraId="78F1DE55" w14:textId="77777777" w:rsidR="00DE5832" w:rsidRDefault="004A5745" w:rsidP="009D6484">
            <w:pPr>
              <w:spacing w:line="276" w:lineRule="auto"/>
              <w:jc w:val="both"/>
            </w:pPr>
            <w:r>
              <w:t>4 (7.</w:t>
            </w:r>
            <w:r w:rsidR="00DE5832">
              <w:t>7)</w:t>
            </w:r>
          </w:p>
          <w:p w14:paraId="71EB67F3" w14:textId="77777777" w:rsidR="00DE5832" w:rsidRDefault="004A5745" w:rsidP="009D6484">
            <w:pPr>
              <w:spacing w:line="276" w:lineRule="auto"/>
              <w:jc w:val="both"/>
            </w:pPr>
            <w:r>
              <w:t>5 (11.</w:t>
            </w:r>
            <w:r w:rsidR="00DE5832">
              <w:t>4)</w:t>
            </w:r>
          </w:p>
          <w:p w14:paraId="6EFFC5E4" w14:textId="77777777" w:rsidR="00DE5832" w:rsidRDefault="004A5745" w:rsidP="009D6484">
            <w:pPr>
              <w:spacing w:line="276" w:lineRule="auto"/>
              <w:jc w:val="both"/>
            </w:pPr>
            <w:r>
              <w:t>2 (66.</w:t>
            </w:r>
            <w:r w:rsidR="00DE5832">
              <w:t>7)</w:t>
            </w:r>
          </w:p>
          <w:p w14:paraId="6557BC54" w14:textId="77777777" w:rsidR="00DE5832" w:rsidRDefault="00DE5832" w:rsidP="009D6484">
            <w:pPr>
              <w:spacing w:line="276" w:lineRule="auto"/>
              <w:jc w:val="both"/>
            </w:pPr>
            <w:r>
              <w:t>1 (4)</w:t>
            </w:r>
          </w:p>
          <w:p w14:paraId="71E0D022" w14:textId="77777777" w:rsidR="00DE5832" w:rsidRPr="00D250DD" w:rsidRDefault="004A5745" w:rsidP="009D6484">
            <w:pPr>
              <w:spacing w:line="276" w:lineRule="auto"/>
              <w:jc w:val="both"/>
              <w:rPr>
                <w:b/>
                <w:bCs/>
              </w:rPr>
            </w:pPr>
            <w:r>
              <w:t>12 (11.</w:t>
            </w:r>
            <w:r w:rsidR="00DE5832">
              <w:t>3)</w:t>
            </w:r>
          </w:p>
        </w:tc>
        <w:tc>
          <w:tcPr>
            <w:tcW w:w="1095" w:type="dxa"/>
            <w:tcBorders>
              <w:top w:val="single" w:sz="4" w:space="0" w:color="auto"/>
            </w:tcBorders>
          </w:tcPr>
          <w:p w14:paraId="589D9E96" w14:textId="77777777" w:rsidR="00DE5832" w:rsidRDefault="00DE5832" w:rsidP="009D6484">
            <w:pPr>
              <w:spacing w:line="276" w:lineRule="auto"/>
              <w:jc w:val="both"/>
              <w:rPr>
                <w:b/>
                <w:bCs/>
              </w:rPr>
            </w:pPr>
          </w:p>
          <w:p w14:paraId="31D9D29C" w14:textId="77777777" w:rsidR="00DE5832" w:rsidRPr="003A64ED" w:rsidRDefault="00DE5832" w:rsidP="009D6484">
            <w:pPr>
              <w:spacing w:line="276" w:lineRule="auto"/>
              <w:jc w:val="both"/>
              <w:rPr>
                <w:b/>
                <w:bCs/>
              </w:rPr>
            </w:pPr>
            <w:r w:rsidRPr="00D250DD">
              <w:rPr>
                <w:b/>
                <w:bCs/>
              </w:rPr>
              <w:t>15 (10,5)</w:t>
            </w:r>
          </w:p>
          <w:p w14:paraId="0C7176A7" w14:textId="77777777" w:rsidR="00DE5832" w:rsidRDefault="004A5745" w:rsidP="009D6484">
            <w:pPr>
              <w:spacing w:line="276" w:lineRule="auto"/>
              <w:jc w:val="both"/>
            </w:pPr>
            <w:r>
              <w:t>3  (15.</w:t>
            </w:r>
            <w:r w:rsidR="00DE5832">
              <w:t>8)</w:t>
            </w:r>
          </w:p>
          <w:p w14:paraId="77E19F2F" w14:textId="77777777" w:rsidR="00DE5832" w:rsidRDefault="004A5745" w:rsidP="009D6484">
            <w:pPr>
              <w:spacing w:line="276" w:lineRule="auto"/>
              <w:jc w:val="both"/>
            </w:pPr>
            <w:r>
              <w:t>5  (9.</w:t>
            </w:r>
            <w:r w:rsidR="00DE5832">
              <w:t>6)</w:t>
            </w:r>
          </w:p>
          <w:p w14:paraId="25A4C8F5" w14:textId="77777777" w:rsidR="00DE5832" w:rsidRDefault="004A5745" w:rsidP="009D6484">
            <w:pPr>
              <w:spacing w:line="276" w:lineRule="auto"/>
              <w:jc w:val="both"/>
            </w:pPr>
            <w:r>
              <w:t>5  (11.</w:t>
            </w:r>
            <w:r w:rsidR="00DE5832">
              <w:t>4)</w:t>
            </w:r>
          </w:p>
          <w:p w14:paraId="3DBE34A6" w14:textId="77777777" w:rsidR="00DE5832" w:rsidRDefault="00DE5832" w:rsidP="009D6484">
            <w:pPr>
              <w:spacing w:line="276" w:lineRule="auto"/>
              <w:jc w:val="both"/>
            </w:pPr>
            <w:r>
              <w:t>0  (0)</w:t>
            </w:r>
          </w:p>
          <w:p w14:paraId="44F68F62" w14:textId="77777777" w:rsidR="00DE5832" w:rsidRDefault="00DE5832" w:rsidP="009D6484">
            <w:pPr>
              <w:spacing w:line="276" w:lineRule="auto"/>
              <w:jc w:val="both"/>
            </w:pPr>
            <w:r>
              <w:t>2  (8)</w:t>
            </w:r>
          </w:p>
          <w:p w14:paraId="41E77C97" w14:textId="77777777" w:rsidR="00DE5832" w:rsidRPr="00D250DD" w:rsidRDefault="004A5745" w:rsidP="009D6484">
            <w:pPr>
              <w:spacing w:line="276" w:lineRule="auto"/>
              <w:jc w:val="both"/>
              <w:rPr>
                <w:b/>
                <w:bCs/>
              </w:rPr>
            </w:pPr>
            <w:r>
              <w:t>12 (11.</w:t>
            </w:r>
            <w:r w:rsidR="00DE5832">
              <w:t>3)</w:t>
            </w:r>
          </w:p>
        </w:tc>
        <w:tc>
          <w:tcPr>
            <w:tcW w:w="1173" w:type="dxa"/>
            <w:tcBorders>
              <w:top w:val="single" w:sz="4" w:space="0" w:color="auto"/>
            </w:tcBorders>
          </w:tcPr>
          <w:p w14:paraId="68A38C76" w14:textId="77777777" w:rsidR="00DE5832" w:rsidRDefault="00DE5832" w:rsidP="009D6484">
            <w:pPr>
              <w:spacing w:line="276" w:lineRule="auto"/>
              <w:jc w:val="both"/>
              <w:rPr>
                <w:b/>
                <w:bCs/>
              </w:rPr>
            </w:pPr>
          </w:p>
          <w:p w14:paraId="65508260" w14:textId="77777777" w:rsidR="00DE5832" w:rsidRPr="003A64ED" w:rsidRDefault="00DE5832" w:rsidP="009D6484">
            <w:pPr>
              <w:spacing w:line="276" w:lineRule="auto"/>
              <w:jc w:val="both"/>
              <w:rPr>
                <w:b/>
                <w:bCs/>
              </w:rPr>
            </w:pPr>
            <w:r w:rsidRPr="00D250DD">
              <w:rPr>
                <w:b/>
                <w:bCs/>
              </w:rPr>
              <w:t>2 (1,4)</w:t>
            </w:r>
          </w:p>
          <w:p w14:paraId="5CA69236" w14:textId="77777777" w:rsidR="00DE5832" w:rsidRDefault="004A5745" w:rsidP="009D6484">
            <w:pPr>
              <w:spacing w:line="276" w:lineRule="auto"/>
              <w:jc w:val="both"/>
            </w:pPr>
            <w:r>
              <w:t>1  (5.</w:t>
            </w:r>
            <w:r w:rsidR="00DE5832">
              <w:t>3)</w:t>
            </w:r>
          </w:p>
          <w:p w14:paraId="7D440CB0" w14:textId="77777777" w:rsidR="00DE5832" w:rsidRDefault="00DE5832" w:rsidP="009D6484">
            <w:pPr>
              <w:spacing w:line="276" w:lineRule="auto"/>
              <w:jc w:val="both"/>
            </w:pPr>
            <w:r>
              <w:t>0  (0)</w:t>
            </w:r>
          </w:p>
          <w:p w14:paraId="36A7AB6F" w14:textId="77777777" w:rsidR="00DE5832" w:rsidRDefault="004A5745" w:rsidP="009D6484">
            <w:pPr>
              <w:spacing w:line="276" w:lineRule="auto"/>
              <w:jc w:val="both"/>
            </w:pPr>
            <w:r>
              <w:t>1  (2.</w:t>
            </w:r>
            <w:r w:rsidR="00DE5832">
              <w:t>3)</w:t>
            </w:r>
          </w:p>
          <w:p w14:paraId="59687F97" w14:textId="77777777" w:rsidR="00DE5832" w:rsidRDefault="00DE5832" w:rsidP="009D6484">
            <w:pPr>
              <w:spacing w:line="276" w:lineRule="auto"/>
              <w:jc w:val="both"/>
            </w:pPr>
            <w:r>
              <w:t>0  (0)</w:t>
            </w:r>
          </w:p>
          <w:p w14:paraId="18F39B86" w14:textId="77777777" w:rsidR="00DE5832" w:rsidRPr="00B311DF" w:rsidRDefault="00DE5832" w:rsidP="009D6484">
            <w:pPr>
              <w:spacing w:line="276" w:lineRule="auto"/>
              <w:jc w:val="both"/>
            </w:pPr>
            <w:r>
              <w:t>0  (0)</w:t>
            </w:r>
          </w:p>
          <w:p w14:paraId="54A22B16" w14:textId="77777777" w:rsidR="00DE5832" w:rsidRPr="00D250DD" w:rsidRDefault="00DE5832" w:rsidP="009D6484">
            <w:pPr>
              <w:spacing w:line="276" w:lineRule="auto"/>
              <w:jc w:val="both"/>
              <w:rPr>
                <w:b/>
                <w:bCs/>
              </w:rPr>
            </w:pPr>
            <w:r>
              <w:rPr>
                <w:b/>
                <w:bCs/>
              </w:rPr>
              <w:t xml:space="preserve">2 </w:t>
            </w:r>
            <w:r>
              <w:t>(1.9)</w:t>
            </w:r>
          </w:p>
        </w:tc>
        <w:tc>
          <w:tcPr>
            <w:tcW w:w="1134" w:type="dxa"/>
            <w:tcBorders>
              <w:top w:val="single" w:sz="4" w:space="0" w:color="auto"/>
            </w:tcBorders>
          </w:tcPr>
          <w:p w14:paraId="6C5BC8CD" w14:textId="77777777" w:rsidR="00DE5832" w:rsidRDefault="00DE5832" w:rsidP="009D6484">
            <w:pPr>
              <w:spacing w:line="276" w:lineRule="auto"/>
              <w:jc w:val="both"/>
              <w:rPr>
                <w:b/>
                <w:bCs/>
              </w:rPr>
            </w:pPr>
          </w:p>
          <w:p w14:paraId="18334A33" w14:textId="77777777" w:rsidR="00DE5832" w:rsidRPr="003A64ED" w:rsidRDefault="003A64ED" w:rsidP="009D6484">
            <w:pPr>
              <w:spacing w:line="276" w:lineRule="auto"/>
              <w:jc w:val="both"/>
              <w:rPr>
                <w:b/>
                <w:bCs/>
              </w:rPr>
            </w:pPr>
            <w:r>
              <w:rPr>
                <w:b/>
                <w:bCs/>
              </w:rPr>
              <w:t>8 (5,</w:t>
            </w:r>
            <w:r w:rsidR="00DE5832" w:rsidRPr="00D250DD">
              <w:rPr>
                <w:b/>
                <w:bCs/>
              </w:rPr>
              <w:t>6)</w:t>
            </w:r>
          </w:p>
          <w:p w14:paraId="02B24565" w14:textId="77777777" w:rsidR="00DE5832" w:rsidRDefault="00DE5832" w:rsidP="009D6484">
            <w:pPr>
              <w:spacing w:line="276" w:lineRule="auto"/>
              <w:jc w:val="both"/>
            </w:pPr>
            <w:r>
              <w:t>0 (0)</w:t>
            </w:r>
          </w:p>
          <w:p w14:paraId="0C1CF662" w14:textId="77777777" w:rsidR="00DE5832" w:rsidRDefault="00DE5832" w:rsidP="009D6484">
            <w:pPr>
              <w:spacing w:line="276" w:lineRule="auto"/>
              <w:jc w:val="both"/>
            </w:pPr>
            <w:r>
              <w:t>3 (5</w:t>
            </w:r>
            <w:r w:rsidR="004A5745">
              <w:t>.</w:t>
            </w:r>
            <w:r>
              <w:t>8)</w:t>
            </w:r>
          </w:p>
          <w:p w14:paraId="4E24B40B" w14:textId="77777777" w:rsidR="00DE5832" w:rsidRDefault="004A5745" w:rsidP="009D6484">
            <w:pPr>
              <w:spacing w:line="276" w:lineRule="auto"/>
              <w:jc w:val="both"/>
            </w:pPr>
            <w:r>
              <w:t>2 (4.</w:t>
            </w:r>
            <w:r w:rsidR="00DE5832">
              <w:t>5)</w:t>
            </w:r>
          </w:p>
          <w:p w14:paraId="711BDB6E" w14:textId="77777777" w:rsidR="00DE5832" w:rsidRDefault="00DE5832" w:rsidP="009D6484">
            <w:pPr>
              <w:spacing w:line="276" w:lineRule="auto"/>
              <w:jc w:val="both"/>
            </w:pPr>
            <w:r>
              <w:t>0 (0)</w:t>
            </w:r>
          </w:p>
          <w:p w14:paraId="54BE0CE3" w14:textId="77777777" w:rsidR="00DE5832" w:rsidRDefault="00DE5832" w:rsidP="009D6484">
            <w:pPr>
              <w:spacing w:line="276" w:lineRule="auto"/>
              <w:jc w:val="both"/>
            </w:pPr>
            <w:r>
              <w:t>3 (12)</w:t>
            </w:r>
          </w:p>
          <w:p w14:paraId="1A01391C" w14:textId="77777777" w:rsidR="00DE5832" w:rsidRPr="00D250DD" w:rsidRDefault="004A5745" w:rsidP="009D6484">
            <w:pPr>
              <w:spacing w:line="276" w:lineRule="auto"/>
              <w:jc w:val="both"/>
              <w:rPr>
                <w:b/>
                <w:bCs/>
              </w:rPr>
            </w:pPr>
            <w:r>
              <w:t>4 (3.</w:t>
            </w:r>
            <w:r w:rsidR="00DE5832">
              <w:t>8)</w:t>
            </w:r>
          </w:p>
        </w:tc>
        <w:tc>
          <w:tcPr>
            <w:tcW w:w="992" w:type="dxa"/>
            <w:tcBorders>
              <w:top w:val="single" w:sz="4" w:space="0" w:color="auto"/>
            </w:tcBorders>
          </w:tcPr>
          <w:p w14:paraId="3BF89614" w14:textId="77777777" w:rsidR="00DE5832" w:rsidRDefault="00DE5832" w:rsidP="009D6484">
            <w:pPr>
              <w:spacing w:line="276" w:lineRule="auto"/>
              <w:jc w:val="both"/>
              <w:rPr>
                <w:b/>
                <w:bCs/>
              </w:rPr>
            </w:pPr>
          </w:p>
          <w:p w14:paraId="4AA24BDD" w14:textId="77777777" w:rsidR="00DE5832" w:rsidRPr="003A64ED" w:rsidRDefault="00DE5832" w:rsidP="009D6484">
            <w:pPr>
              <w:spacing w:line="276" w:lineRule="auto"/>
              <w:jc w:val="both"/>
              <w:rPr>
                <w:b/>
                <w:bCs/>
              </w:rPr>
            </w:pPr>
            <w:r w:rsidRPr="00D250DD">
              <w:rPr>
                <w:b/>
                <w:bCs/>
              </w:rPr>
              <w:t>6 (4,2)</w:t>
            </w:r>
          </w:p>
          <w:p w14:paraId="4F454BE1" w14:textId="77777777" w:rsidR="00DE5832" w:rsidRDefault="004A5745" w:rsidP="009D6484">
            <w:pPr>
              <w:spacing w:line="276" w:lineRule="auto"/>
              <w:jc w:val="both"/>
            </w:pPr>
            <w:r>
              <w:t>1 (5.</w:t>
            </w:r>
            <w:r w:rsidR="00DE5832">
              <w:t>3)</w:t>
            </w:r>
          </w:p>
          <w:p w14:paraId="307CD47A" w14:textId="77777777" w:rsidR="00DE5832" w:rsidRDefault="004A5745" w:rsidP="009D6484">
            <w:pPr>
              <w:spacing w:line="276" w:lineRule="auto"/>
              <w:jc w:val="both"/>
            </w:pPr>
            <w:r>
              <w:t>2 (3.</w:t>
            </w:r>
            <w:r w:rsidR="00DE5832">
              <w:t>8)</w:t>
            </w:r>
          </w:p>
          <w:p w14:paraId="3FF008B6" w14:textId="77777777" w:rsidR="00DE5832" w:rsidRDefault="004A5745" w:rsidP="009D6484">
            <w:pPr>
              <w:spacing w:line="276" w:lineRule="auto"/>
              <w:jc w:val="both"/>
            </w:pPr>
            <w:r>
              <w:t>2 (4.</w:t>
            </w:r>
            <w:r w:rsidR="00DE5832">
              <w:t>5)</w:t>
            </w:r>
          </w:p>
          <w:p w14:paraId="768B1763" w14:textId="77777777" w:rsidR="00DE5832" w:rsidRDefault="00DE5832" w:rsidP="009D6484">
            <w:pPr>
              <w:spacing w:line="276" w:lineRule="auto"/>
              <w:jc w:val="both"/>
            </w:pPr>
            <w:r>
              <w:t>0  (0)</w:t>
            </w:r>
          </w:p>
          <w:p w14:paraId="510D3909" w14:textId="77777777" w:rsidR="00DE5832" w:rsidRDefault="00DE5832" w:rsidP="009D6484">
            <w:pPr>
              <w:spacing w:line="276" w:lineRule="auto"/>
              <w:jc w:val="both"/>
            </w:pPr>
            <w:r>
              <w:t>1  (4)</w:t>
            </w:r>
          </w:p>
          <w:p w14:paraId="0351E2B8" w14:textId="77777777" w:rsidR="00DE5832" w:rsidRPr="00D250DD" w:rsidRDefault="00DE5832" w:rsidP="009D6484">
            <w:pPr>
              <w:spacing w:line="276" w:lineRule="auto"/>
              <w:jc w:val="both"/>
              <w:rPr>
                <w:b/>
                <w:bCs/>
              </w:rPr>
            </w:pPr>
            <w:r w:rsidRPr="00161528">
              <w:t>4</w:t>
            </w:r>
            <w:r w:rsidR="004A5745">
              <w:t xml:space="preserve"> (3.</w:t>
            </w:r>
            <w:r>
              <w:t>8)</w:t>
            </w:r>
          </w:p>
        </w:tc>
      </w:tr>
    </w:tbl>
    <w:p w14:paraId="1E96AEBC" w14:textId="77777777" w:rsidR="003A64ED" w:rsidRDefault="00967F64" w:rsidP="00E54B05">
      <w:pPr>
        <w:jc w:val="both"/>
        <w:rPr>
          <w:sz w:val="20"/>
          <w:szCs w:val="20"/>
        </w:rPr>
      </w:pPr>
      <w:r w:rsidRPr="003A64ED">
        <w:rPr>
          <w:sz w:val="20"/>
          <w:szCs w:val="20"/>
        </w:rPr>
        <w:t>Abréviation : Amm-Quat= ammonium quaternaire,  EDTA=: ét</w:t>
      </w:r>
      <w:r w:rsidR="00E54B05">
        <w:rPr>
          <w:sz w:val="20"/>
          <w:szCs w:val="20"/>
        </w:rPr>
        <w:t>hylène diamine tétra acétique, PM= poids moléculaire</w:t>
      </w:r>
      <w:r w:rsidRPr="003A64ED">
        <w:rPr>
          <w:sz w:val="20"/>
          <w:szCs w:val="20"/>
        </w:rPr>
        <w:t>.</w:t>
      </w:r>
    </w:p>
    <w:p w14:paraId="15BA2C8E" w14:textId="77777777" w:rsidR="0097374B" w:rsidRPr="003A64ED" w:rsidRDefault="0097374B" w:rsidP="0097374B">
      <w:pPr>
        <w:jc w:val="both"/>
        <w:rPr>
          <w:sz w:val="20"/>
          <w:szCs w:val="20"/>
        </w:rPr>
      </w:pPr>
    </w:p>
    <w:p w14:paraId="224BF74A" w14:textId="49FC1E78" w:rsidR="000414B5" w:rsidRDefault="00495A56" w:rsidP="002F492C">
      <w:pPr>
        <w:pStyle w:val="Titre2"/>
        <w:jc w:val="both"/>
      </w:pPr>
      <w:bookmarkStart w:id="263" w:name="_Toc112850130"/>
      <w:bookmarkStart w:id="264" w:name="_Toc113368684"/>
      <w:r w:rsidRPr="00412D31">
        <w:t>A</w:t>
      </w:r>
      <w:r w:rsidR="00736D5A" w:rsidRPr="00412D31">
        <w:t>ssociation</w:t>
      </w:r>
      <w:r w:rsidR="000414B5" w:rsidRPr="00412D31">
        <w:t xml:space="preserve"> entre</w:t>
      </w:r>
      <w:r w:rsidR="002F492C">
        <w:t xml:space="preserve"> les variables d’exposition</w:t>
      </w:r>
      <w:r w:rsidR="001C4C35">
        <w:t>s</w:t>
      </w:r>
      <w:r w:rsidR="00CF3F56">
        <w:t xml:space="preserve"> et </w:t>
      </w:r>
      <w:r w:rsidR="002F492C">
        <w:t>démographique</w:t>
      </w:r>
      <w:r w:rsidR="001C4C35">
        <w:t xml:space="preserve">s </w:t>
      </w:r>
      <w:r w:rsidR="00736D5A" w:rsidRPr="00412D31">
        <w:t xml:space="preserve">en fonction </w:t>
      </w:r>
      <w:r w:rsidRPr="00412D31">
        <w:t>des variable</w:t>
      </w:r>
      <w:r w:rsidR="002F492C">
        <w:t>s</w:t>
      </w:r>
      <w:r w:rsidRPr="00412D31">
        <w:t xml:space="preserve"> sanitaire </w:t>
      </w:r>
      <w:bookmarkEnd w:id="263"/>
      <w:bookmarkEnd w:id="264"/>
    </w:p>
    <w:p w14:paraId="575A9218" w14:textId="629E5304" w:rsidR="00967F64" w:rsidRDefault="00436917" w:rsidP="00B73972">
      <w:pPr>
        <w:pStyle w:val="Titre3"/>
        <w:jc w:val="both"/>
      </w:pPr>
      <w:bookmarkStart w:id="265" w:name="_Toc112850131"/>
      <w:bookmarkStart w:id="266" w:name="_Toc113368685"/>
      <w:r>
        <w:lastRenderedPageBreak/>
        <w:t>V</w:t>
      </w:r>
      <w:r>
        <w:t xml:space="preserve">ariables </w:t>
      </w:r>
      <w:r w:rsidR="00DB5990">
        <w:t xml:space="preserve">d’expositions et démographiques </w:t>
      </w:r>
      <w:r w:rsidR="00DB5990" w:rsidRPr="00412D31">
        <w:t xml:space="preserve">en fonction </w:t>
      </w:r>
      <w:r w:rsidR="00DB5990">
        <w:t>d</w:t>
      </w:r>
      <w:r>
        <w:t xml:space="preserve">u résultat du TPN </w:t>
      </w:r>
      <w:bookmarkEnd w:id="265"/>
      <w:bookmarkEnd w:id="266"/>
    </w:p>
    <w:p w14:paraId="48A3961C" w14:textId="37B00C83" w:rsidR="00CD1512" w:rsidRDefault="00117002" w:rsidP="005B2814">
      <w:pPr>
        <w:spacing w:line="276" w:lineRule="auto"/>
        <w:jc w:val="both"/>
      </w:pPr>
      <w:r>
        <w:t>D’après le tableau III.9</w:t>
      </w:r>
      <w:del w:id="267" w:author="BENKHALLOUF Youssef (EXT) ResgCftScrDef" w:date="2022-09-16T00:57:00Z">
        <w:r w:rsidDel="00436917">
          <w:delText> </w:delText>
        </w:r>
      </w:del>
      <w:r>
        <w:t>,</w:t>
      </w:r>
      <w:r w:rsidR="005E3EAA">
        <w:t xml:space="preserve"> on a la p-value des symptômes clinique</w:t>
      </w:r>
      <w:r>
        <w:t>s</w:t>
      </w:r>
      <w:r w:rsidR="005E3EAA">
        <w:t>, et les scores clinique</w:t>
      </w:r>
      <w:r>
        <w:t>s</w:t>
      </w:r>
      <w:r w:rsidR="005E3EAA">
        <w:t xml:space="preserve"> d’un ou deux symptômes ayant une p-value significative (inférieur à 0.05) donc ils sont associé</w:t>
      </w:r>
      <w:r>
        <w:t>s</w:t>
      </w:r>
      <w:r w:rsidR="005E3EAA">
        <w:t xml:space="preserve"> significativement avec le résultat positif, </w:t>
      </w:r>
      <w:del w:id="268" w:author="BENKHALLOUF Youssef (EXT) ResgCftScrDef" w:date="2022-09-16T00:59:00Z">
        <w:r w:rsidR="005E3EAA" w:rsidDel="00814047">
          <w:delText>ainsi que</w:delText>
        </w:r>
      </w:del>
      <w:ins w:id="269" w:author="BENKHALLOUF Youssef (EXT) ResgCftScrDef" w:date="2022-09-16T00:59:00Z">
        <w:r w:rsidR="00814047">
          <w:t xml:space="preserve">de </w:t>
        </w:r>
        <w:r w:rsidR="00C9617A">
          <w:t>plus</w:t>
        </w:r>
      </w:ins>
      <w:r w:rsidR="005E3EAA">
        <w:t xml:space="preserve"> </w:t>
      </w:r>
      <w:ins w:id="270" w:author="BENKHALLOUF Youssef (EXT) ResgCftScrDef" w:date="2022-09-16T00:58:00Z">
        <w:r w:rsidR="004515C1">
          <w:t xml:space="preserve">leurs </w:t>
        </w:r>
      </w:ins>
      <w:r w:rsidR="005E3EAA">
        <w:t>OR est supérieur à 1 donc la présence de</w:t>
      </w:r>
      <w:del w:id="271" w:author="BENKHALLOUF Youssef (EXT) ResgCftScrDef" w:date="2022-09-16T01:02:00Z">
        <w:r w:rsidR="005E3EAA" w:rsidDel="00AC3FBE">
          <w:delText>s</w:delText>
        </w:r>
      </w:del>
      <w:r w:rsidR="005E3EAA">
        <w:t xml:space="preserve"> prurit</w:t>
      </w:r>
      <w:del w:id="272" w:author="BENKHALLOUF Youssef (EXT) ResgCftScrDef" w:date="2022-09-16T00:59:00Z">
        <w:r w:rsidR="005E3EAA" w:rsidDel="00C9617A">
          <w:delText>s</w:delText>
        </w:r>
      </w:del>
      <w:r w:rsidR="005E3EAA">
        <w:t xml:space="preserve"> nasa</w:t>
      </w:r>
      <w:del w:id="273" w:author="BENKHALLOUF Youssef (EXT) ResgCftScrDef" w:date="2022-09-16T00:59:00Z">
        <w:r w:rsidR="005E3EAA" w:rsidDel="00C9617A">
          <w:delText>ux</w:delText>
        </w:r>
      </w:del>
      <w:ins w:id="274" w:author="BENKHALLOUF Youssef (EXT) ResgCftScrDef" w:date="2022-09-16T00:59:00Z">
        <w:r w:rsidR="00C9617A">
          <w:t>le</w:t>
        </w:r>
      </w:ins>
      <w:r w:rsidR="005E3EAA">
        <w:t xml:space="preserve"> et </w:t>
      </w:r>
      <w:r w:rsidR="005E3EAA" w:rsidRPr="007D6F2E">
        <w:t>oculaire</w:t>
      </w:r>
      <w:r w:rsidR="005E3EAA">
        <w:t xml:space="preserve"> augment</w:t>
      </w:r>
      <w:r w:rsidR="001809F5">
        <w:t>e</w:t>
      </w:r>
      <w:r w:rsidR="005E3EAA">
        <w:t xml:space="preserve"> le risque d’avoir un résultat positif de 3.19 par rapport au </w:t>
      </w:r>
      <w:del w:id="275" w:author="BENKHALLOUF Youssef (EXT) ResgCftScrDef" w:date="2022-09-16T01:00:00Z">
        <w:r w:rsidR="005E3EAA" w:rsidDel="00C9617A">
          <w:delText>négative</w:delText>
        </w:r>
      </w:del>
      <w:ins w:id="276" w:author="BENKHALLOUF Youssef (EXT) ResgCftScrDef" w:date="2022-09-16T01:00:00Z">
        <w:r w:rsidR="00C9617A">
          <w:t>négati</w:t>
        </w:r>
        <w:r w:rsidR="00C9617A">
          <w:t>f</w:t>
        </w:r>
      </w:ins>
      <w:r w:rsidR="005E3EAA">
        <w:t>, et de 3.5 avec les r</w:t>
      </w:r>
      <w:r w:rsidR="0038382E">
        <w:t>hinorrhé</w:t>
      </w:r>
      <w:r w:rsidR="005E3EAA" w:rsidRPr="00C10E34">
        <w:t>e</w:t>
      </w:r>
      <w:r w:rsidR="005E3EAA">
        <w:t xml:space="preserve"> et 2.36 avec les </w:t>
      </w:r>
      <w:r w:rsidR="005E3EAA" w:rsidRPr="00C10E34">
        <w:t>Eternuement</w:t>
      </w:r>
      <w:r w:rsidR="005E3EAA">
        <w:t xml:space="preserve">. Pour </w:t>
      </w:r>
      <w:r w:rsidR="003A64ED">
        <w:t>les autres variables</w:t>
      </w:r>
      <w:r w:rsidR="005E3EAA">
        <w:t xml:space="preserve"> il n y</w:t>
      </w:r>
      <w:ins w:id="277" w:author="BENKHALLOUF Youssef (EXT) ResgCftScrDef" w:date="2022-09-16T01:00:00Z">
        <w:r w:rsidR="002E34F0">
          <w:t xml:space="preserve"> </w:t>
        </w:r>
      </w:ins>
      <w:r w:rsidR="005E3EAA">
        <w:t>a pas d’association significative</w:t>
      </w:r>
      <w:r w:rsidR="005B2814">
        <w:t>.</w:t>
      </w:r>
    </w:p>
    <w:p w14:paraId="46C27F85" w14:textId="77777777" w:rsidR="003C6B74" w:rsidRDefault="003C6B74" w:rsidP="005B2814">
      <w:pPr>
        <w:spacing w:line="276" w:lineRule="auto"/>
        <w:jc w:val="both"/>
      </w:pPr>
    </w:p>
    <w:p w14:paraId="2EA2F8DE" w14:textId="77777777" w:rsidR="00334123" w:rsidRDefault="006612DA" w:rsidP="00117002">
      <w:pPr>
        <w:pStyle w:val="Lgende"/>
        <w:spacing w:line="360" w:lineRule="auto"/>
        <w:jc w:val="center"/>
        <w:rPr>
          <w:b w:val="0"/>
          <w:bCs w:val="0"/>
          <w:color w:val="auto"/>
          <w:sz w:val="22"/>
          <w:szCs w:val="22"/>
        </w:rPr>
      </w:pPr>
      <w:bookmarkStart w:id="278" w:name="_Toc113368743"/>
      <w:r w:rsidRPr="006612DA">
        <w:rPr>
          <w:color w:val="auto"/>
          <w:sz w:val="22"/>
          <w:szCs w:val="22"/>
        </w:rPr>
        <w:t xml:space="preserve">Tableau </w:t>
      </w:r>
      <w:r w:rsidR="00492D5C">
        <w:rPr>
          <w:color w:val="auto"/>
          <w:sz w:val="22"/>
          <w:szCs w:val="22"/>
        </w:rPr>
        <w:fldChar w:fldCharType="begin"/>
      </w:r>
      <w:r w:rsidR="006026F6">
        <w:rPr>
          <w:color w:val="auto"/>
          <w:sz w:val="22"/>
          <w:szCs w:val="22"/>
        </w:rPr>
        <w:instrText xml:space="preserve"> STYLEREF 1 \s </w:instrText>
      </w:r>
      <w:r w:rsidR="00492D5C">
        <w:rPr>
          <w:color w:val="auto"/>
          <w:sz w:val="22"/>
          <w:szCs w:val="22"/>
        </w:rPr>
        <w:fldChar w:fldCharType="separate"/>
      </w:r>
      <w:r w:rsidR="006026F6">
        <w:rPr>
          <w:noProof/>
          <w:color w:val="auto"/>
          <w:sz w:val="22"/>
          <w:szCs w:val="22"/>
          <w:cs/>
        </w:rPr>
        <w:t>‎</w:t>
      </w:r>
      <w:r w:rsidR="006026F6">
        <w:rPr>
          <w:noProof/>
          <w:color w:val="auto"/>
          <w:sz w:val="22"/>
          <w:szCs w:val="22"/>
        </w:rPr>
        <w:t>III</w:t>
      </w:r>
      <w:r w:rsidR="00492D5C">
        <w:rPr>
          <w:color w:val="auto"/>
          <w:sz w:val="22"/>
          <w:szCs w:val="22"/>
        </w:rPr>
        <w:fldChar w:fldCharType="end"/>
      </w:r>
      <w:r w:rsidR="006026F6">
        <w:rPr>
          <w:color w:val="auto"/>
          <w:sz w:val="22"/>
          <w:szCs w:val="22"/>
        </w:rPr>
        <w:t>.</w:t>
      </w:r>
      <w:r w:rsidR="00492D5C">
        <w:rPr>
          <w:color w:val="auto"/>
          <w:sz w:val="22"/>
          <w:szCs w:val="22"/>
        </w:rPr>
        <w:fldChar w:fldCharType="begin"/>
      </w:r>
      <w:r w:rsidR="006026F6">
        <w:rPr>
          <w:color w:val="auto"/>
          <w:sz w:val="22"/>
          <w:szCs w:val="22"/>
        </w:rPr>
        <w:instrText xml:space="preserve"> SEQ Tableau \* ARABIC \s 1 </w:instrText>
      </w:r>
      <w:r w:rsidR="00492D5C">
        <w:rPr>
          <w:color w:val="auto"/>
          <w:sz w:val="22"/>
          <w:szCs w:val="22"/>
        </w:rPr>
        <w:fldChar w:fldCharType="separate"/>
      </w:r>
      <w:r w:rsidR="009B2985">
        <w:rPr>
          <w:noProof/>
          <w:color w:val="auto"/>
          <w:sz w:val="22"/>
          <w:szCs w:val="22"/>
        </w:rPr>
        <w:t>9</w:t>
      </w:r>
      <w:r w:rsidR="00492D5C">
        <w:rPr>
          <w:color w:val="auto"/>
          <w:sz w:val="22"/>
          <w:szCs w:val="22"/>
        </w:rPr>
        <w:fldChar w:fldCharType="end"/>
      </w:r>
      <w:r w:rsidRPr="006612DA">
        <w:rPr>
          <w:b w:val="0"/>
          <w:bCs w:val="0"/>
          <w:color w:val="auto"/>
          <w:sz w:val="22"/>
          <w:szCs w:val="22"/>
        </w:rPr>
        <w:t xml:space="preserve">: Association entre </w:t>
      </w:r>
      <w:r w:rsidR="005E3EAA">
        <w:rPr>
          <w:b w:val="0"/>
          <w:bCs w:val="0"/>
          <w:color w:val="auto"/>
          <w:sz w:val="22"/>
          <w:szCs w:val="22"/>
        </w:rPr>
        <w:t>le sexe</w:t>
      </w:r>
      <w:r w:rsidRPr="006612DA">
        <w:rPr>
          <w:b w:val="0"/>
          <w:bCs w:val="0"/>
          <w:color w:val="auto"/>
          <w:sz w:val="22"/>
          <w:szCs w:val="22"/>
        </w:rPr>
        <w:t>,</w:t>
      </w:r>
      <w:r w:rsidR="005E3EAA">
        <w:rPr>
          <w:b w:val="0"/>
          <w:bCs w:val="0"/>
          <w:color w:val="auto"/>
          <w:sz w:val="22"/>
          <w:szCs w:val="22"/>
        </w:rPr>
        <w:t xml:space="preserve"> l’âge</w:t>
      </w:r>
      <w:r w:rsidRPr="006612DA">
        <w:rPr>
          <w:b w:val="0"/>
          <w:bCs w:val="0"/>
          <w:color w:val="auto"/>
          <w:sz w:val="22"/>
          <w:szCs w:val="22"/>
        </w:rPr>
        <w:t xml:space="preserve"> et </w:t>
      </w:r>
      <w:r w:rsidR="005E3EAA">
        <w:rPr>
          <w:b w:val="0"/>
          <w:bCs w:val="0"/>
          <w:color w:val="auto"/>
          <w:sz w:val="22"/>
          <w:szCs w:val="22"/>
        </w:rPr>
        <w:t>expositions</w:t>
      </w:r>
      <w:r w:rsidRPr="006612DA">
        <w:rPr>
          <w:b w:val="0"/>
          <w:bCs w:val="0"/>
          <w:color w:val="auto"/>
          <w:sz w:val="22"/>
          <w:szCs w:val="22"/>
        </w:rPr>
        <w:t xml:space="preserve"> en fonction du résultat de </w:t>
      </w:r>
      <w:r w:rsidR="00EA2465">
        <w:rPr>
          <w:b w:val="0"/>
          <w:bCs w:val="0"/>
          <w:color w:val="auto"/>
          <w:sz w:val="22"/>
          <w:szCs w:val="22"/>
        </w:rPr>
        <w:t>rihnomanométrie</w:t>
      </w:r>
      <w:bookmarkEnd w:id="278"/>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5"/>
        <w:gridCol w:w="1943"/>
        <w:gridCol w:w="2082"/>
        <w:gridCol w:w="1756"/>
      </w:tblGrid>
      <w:tr w:rsidR="005E3EAA" w14:paraId="6D2ADCE9" w14:textId="77777777" w:rsidTr="007712A8">
        <w:tc>
          <w:tcPr>
            <w:tcW w:w="3652" w:type="dxa"/>
            <w:tcBorders>
              <w:bottom w:val="single" w:sz="4" w:space="0" w:color="auto"/>
            </w:tcBorders>
          </w:tcPr>
          <w:p w14:paraId="3D323789" w14:textId="77777777" w:rsidR="005E3EAA" w:rsidRPr="00DC72BE" w:rsidRDefault="00535ED2" w:rsidP="009D6484">
            <w:pPr>
              <w:spacing w:line="276" w:lineRule="auto"/>
              <w:jc w:val="both"/>
              <w:rPr>
                <w:b/>
                <w:bCs/>
              </w:rPr>
            </w:pPr>
            <w:r w:rsidRPr="00DC72BE">
              <w:rPr>
                <w:b/>
                <w:bCs/>
              </w:rPr>
              <w:t>C</w:t>
            </w:r>
            <w:r w:rsidR="005E3EAA" w:rsidRPr="00DC72BE">
              <w:rPr>
                <w:b/>
                <w:bCs/>
              </w:rPr>
              <w:t>aractéristique</w:t>
            </w:r>
          </w:p>
        </w:tc>
        <w:tc>
          <w:tcPr>
            <w:tcW w:w="1985" w:type="dxa"/>
            <w:tcBorders>
              <w:bottom w:val="single" w:sz="4" w:space="0" w:color="auto"/>
            </w:tcBorders>
          </w:tcPr>
          <w:p w14:paraId="4A896945" w14:textId="77777777" w:rsidR="005E3EAA" w:rsidRPr="00DC72BE" w:rsidRDefault="005E3EAA" w:rsidP="009D6484">
            <w:pPr>
              <w:spacing w:line="276" w:lineRule="auto"/>
              <w:jc w:val="both"/>
              <w:rPr>
                <w:b/>
                <w:bCs/>
              </w:rPr>
            </w:pPr>
            <w:r w:rsidRPr="00DC72BE">
              <w:rPr>
                <w:b/>
                <w:bCs/>
              </w:rPr>
              <w:t>OR</w:t>
            </w:r>
          </w:p>
        </w:tc>
        <w:tc>
          <w:tcPr>
            <w:tcW w:w="2126" w:type="dxa"/>
            <w:tcBorders>
              <w:bottom w:val="single" w:sz="4" w:space="0" w:color="auto"/>
            </w:tcBorders>
          </w:tcPr>
          <w:p w14:paraId="1498687E" w14:textId="77777777" w:rsidR="005E3EAA" w:rsidRPr="00DC72BE" w:rsidRDefault="005E3EAA" w:rsidP="009D6484">
            <w:pPr>
              <w:spacing w:line="276" w:lineRule="auto"/>
              <w:jc w:val="both"/>
              <w:rPr>
                <w:b/>
                <w:bCs/>
              </w:rPr>
            </w:pPr>
            <w:r w:rsidRPr="00DC72BE">
              <w:rPr>
                <w:b/>
                <w:bCs/>
              </w:rPr>
              <w:t>95% IC</w:t>
            </w:r>
          </w:p>
        </w:tc>
        <w:tc>
          <w:tcPr>
            <w:tcW w:w="1783" w:type="dxa"/>
            <w:tcBorders>
              <w:bottom w:val="single" w:sz="4" w:space="0" w:color="auto"/>
            </w:tcBorders>
          </w:tcPr>
          <w:p w14:paraId="35ED56E2" w14:textId="77777777" w:rsidR="005E3EAA" w:rsidRPr="00DC72BE" w:rsidRDefault="005E3EAA" w:rsidP="009D6484">
            <w:pPr>
              <w:spacing w:line="276" w:lineRule="auto"/>
              <w:jc w:val="both"/>
              <w:rPr>
                <w:b/>
                <w:bCs/>
              </w:rPr>
            </w:pPr>
            <w:r w:rsidRPr="00DC72BE">
              <w:rPr>
                <w:b/>
                <w:bCs/>
              </w:rPr>
              <w:t>P-value</w:t>
            </w:r>
          </w:p>
        </w:tc>
      </w:tr>
      <w:tr w:rsidR="005E3EAA" w14:paraId="6021565D" w14:textId="77777777" w:rsidTr="005E3EAA">
        <w:trPr>
          <w:trHeight w:val="265"/>
        </w:trPr>
        <w:tc>
          <w:tcPr>
            <w:tcW w:w="3652" w:type="dxa"/>
            <w:tcBorders>
              <w:top w:val="single" w:sz="4" w:space="0" w:color="auto"/>
              <w:bottom w:val="single" w:sz="4" w:space="0" w:color="auto"/>
            </w:tcBorders>
          </w:tcPr>
          <w:p w14:paraId="2069DB6B" w14:textId="77777777" w:rsidR="005E3EAA" w:rsidRDefault="005E3EAA" w:rsidP="009D6484">
            <w:pPr>
              <w:spacing w:line="276" w:lineRule="auto"/>
              <w:jc w:val="both"/>
            </w:pPr>
            <w:r>
              <w:rPr>
                <w:b/>
                <w:bCs/>
              </w:rPr>
              <w:t>Sexe</w:t>
            </w:r>
          </w:p>
        </w:tc>
        <w:tc>
          <w:tcPr>
            <w:tcW w:w="1985" w:type="dxa"/>
            <w:tcBorders>
              <w:top w:val="single" w:sz="4" w:space="0" w:color="auto"/>
              <w:bottom w:val="single" w:sz="4" w:space="0" w:color="auto"/>
            </w:tcBorders>
          </w:tcPr>
          <w:p w14:paraId="18136C9E" w14:textId="77777777" w:rsidR="005E3EAA" w:rsidRDefault="005E3EAA" w:rsidP="009D6484">
            <w:pPr>
              <w:spacing w:line="276" w:lineRule="auto"/>
              <w:jc w:val="both"/>
            </w:pPr>
            <w:r>
              <w:t>2.4</w:t>
            </w:r>
          </w:p>
        </w:tc>
        <w:tc>
          <w:tcPr>
            <w:tcW w:w="2126" w:type="dxa"/>
            <w:tcBorders>
              <w:top w:val="single" w:sz="4" w:space="0" w:color="auto"/>
              <w:bottom w:val="single" w:sz="4" w:space="0" w:color="auto"/>
            </w:tcBorders>
          </w:tcPr>
          <w:p w14:paraId="3C3AAD95" w14:textId="77777777" w:rsidR="005E3EAA" w:rsidRDefault="005E3EAA" w:rsidP="009D6484">
            <w:pPr>
              <w:spacing w:line="276" w:lineRule="auto"/>
              <w:jc w:val="both"/>
            </w:pPr>
            <w:r>
              <w:t>0.4 - 5.5</w:t>
            </w:r>
          </w:p>
        </w:tc>
        <w:tc>
          <w:tcPr>
            <w:tcW w:w="1783" w:type="dxa"/>
            <w:tcBorders>
              <w:top w:val="single" w:sz="4" w:space="0" w:color="auto"/>
              <w:bottom w:val="single" w:sz="4" w:space="0" w:color="auto"/>
            </w:tcBorders>
          </w:tcPr>
          <w:p w14:paraId="32221235" w14:textId="77777777" w:rsidR="005E3EAA" w:rsidRDefault="005E3EAA" w:rsidP="009D6484">
            <w:pPr>
              <w:spacing w:line="276" w:lineRule="auto"/>
              <w:jc w:val="both"/>
            </w:pPr>
            <w:r>
              <w:t>0.3</w:t>
            </w:r>
          </w:p>
        </w:tc>
      </w:tr>
      <w:tr w:rsidR="005E3EAA" w14:paraId="705CA169" w14:textId="77777777" w:rsidTr="005E3EAA">
        <w:trPr>
          <w:trHeight w:val="213"/>
        </w:trPr>
        <w:tc>
          <w:tcPr>
            <w:tcW w:w="3652" w:type="dxa"/>
            <w:tcBorders>
              <w:top w:val="single" w:sz="4" w:space="0" w:color="auto"/>
              <w:bottom w:val="single" w:sz="4" w:space="0" w:color="auto"/>
            </w:tcBorders>
          </w:tcPr>
          <w:p w14:paraId="79FB2930" w14:textId="77777777" w:rsidR="005E3EAA" w:rsidRDefault="005E3EAA" w:rsidP="009D6484">
            <w:pPr>
              <w:spacing w:line="276" w:lineRule="auto"/>
              <w:jc w:val="both"/>
              <w:rPr>
                <w:b/>
                <w:bCs/>
              </w:rPr>
            </w:pPr>
            <w:r>
              <w:rPr>
                <w:b/>
                <w:bCs/>
              </w:rPr>
              <w:t>Age</w:t>
            </w:r>
          </w:p>
        </w:tc>
        <w:tc>
          <w:tcPr>
            <w:tcW w:w="1985" w:type="dxa"/>
            <w:tcBorders>
              <w:top w:val="single" w:sz="4" w:space="0" w:color="auto"/>
              <w:bottom w:val="single" w:sz="4" w:space="0" w:color="auto"/>
            </w:tcBorders>
          </w:tcPr>
          <w:p w14:paraId="33681CDC" w14:textId="77777777" w:rsidR="005E3EAA" w:rsidRDefault="005E3EAA" w:rsidP="009D6484">
            <w:pPr>
              <w:spacing w:line="276" w:lineRule="auto"/>
              <w:jc w:val="both"/>
            </w:pPr>
            <w:r>
              <w:t>3.9</w:t>
            </w:r>
          </w:p>
        </w:tc>
        <w:tc>
          <w:tcPr>
            <w:tcW w:w="2126" w:type="dxa"/>
            <w:tcBorders>
              <w:top w:val="single" w:sz="4" w:space="0" w:color="auto"/>
              <w:bottom w:val="single" w:sz="4" w:space="0" w:color="auto"/>
            </w:tcBorders>
          </w:tcPr>
          <w:p w14:paraId="3C27F8AB" w14:textId="77777777" w:rsidR="005E3EAA" w:rsidRDefault="005E3EAA" w:rsidP="009D6484">
            <w:pPr>
              <w:spacing w:line="276" w:lineRule="auto"/>
              <w:jc w:val="both"/>
            </w:pPr>
            <w:r>
              <w:t>0.8 - 4.9</w:t>
            </w:r>
          </w:p>
        </w:tc>
        <w:tc>
          <w:tcPr>
            <w:tcW w:w="1783" w:type="dxa"/>
            <w:tcBorders>
              <w:top w:val="single" w:sz="4" w:space="0" w:color="auto"/>
              <w:bottom w:val="single" w:sz="4" w:space="0" w:color="auto"/>
            </w:tcBorders>
          </w:tcPr>
          <w:p w14:paraId="647B7C4E" w14:textId="77777777" w:rsidR="005E3EAA" w:rsidRDefault="005E3EAA" w:rsidP="009D6484">
            <w:pPr>
              <w:spacing w:line="276" w:lineRule="auto"/>
              <w:jc w:val="both"/>
            </w:pPr>
            <w:r>
              <w:t>0.2</w:t>
            </w:r>
          </w:p>
        </w:tc>
      </w:tr>
      <w:tr w:rsidR="005E3EAA" w14:paraId="3387DC0B" w14:textId="77777777" w:rsidTr="007712A8">
        <w:trPr>
          <w:trHeight w:val="1039"/>
        </w:trPr>
        <w:tc>
          <w:tcPr>
            <w:tcW w:w="3652" w:type="dxa"/>
            <w:tcBorders>
              <w:top w:val="single" w:sz="4" w:space="0" w:color="auto"/>
              <w:bottom w:val="single" w:sz="4" w:space="0" w:color="auto"/>
            </w:tcBorders>
          </w:tcPr>
          <w:p w14:paraId="2CA93A9F" w14:textId="77777777" w:rsidR="005E3EAA" w:rsidRPr="00C10E34" w:rsidRDefault="005E3EAA" w:rsidP="009D6484">
            <w:pPr>
              <w:spacing w:line="276" w:lineRule="auto"/>
              <w:jc w:val="both"/>
              <w:rPr>
                <w:b/>
                <w:bCs/>
              </w:rPr>
            </w:pPr>
            <w:r w:rsidRPr="00C10E34">
              <w:rPr>
                <w:b/>
                <w:bCs/>
              </w:rPr>
              <w:t>Symptômes cliniques</w:t>
            </w:r>
          </w:p>
          <w:p w14:paraId="733ABACD" w14:textId="77777777" w:rsidR="005E3EAA" w:rsidRDefault="005E3EAA" w:rsidP="009D6484">
            <w:pPr>
              <w:spacing w:line="276" w:lineRule="auto"/>
              <w:ind w:left="284"/>
              <w:jc w:val="both"/>
            </w:pPr>
            <w:r w:rsidRPr="007D6F2E">
              <w:t>Prurit.nasale.et.oculaire</w:t>
            </w:r>
          </w:p>
          <w:p w14:paraId="2F1D50E5" w14:textId="77777777" w:rsidR="005E3EAA" w:rsidRPr="00C10E34" w:rsidRDefault="005E3EAA" w:rsidP="009D6484">
            <w:pPr>
              <w:spacing w:line="276" w:lineRule="auto"/>
              <w:ind w:left="284"/>
              <w:jc w:val="both"/>
            </w:pPr>
            <w:r w:rsidRPr="00C10E34">
              <w:t>Rhinorrhee</w:t>
            </w:r>
          </w:p>
          <w:p w14:paraId="12B535F0" w14:textId="77777777" w:rsidR="005E3EAA" w:rsidRDefault="005E3EAA" w:rsidP="009D6484">
            <w:pPr>
              <w:spacing w:line="276" w:lineRule="auto"/>
              <w:ind w:left="284"/>
              <w:jc w:val="both"/>
              <w:rPr>
                <w:b/>
                <w:bCs/>
              </w:rPr>
            </w:pPr>
            <w:r w:rsidRPr="00C10E34">
              <w:t>Eternuement</w:t>
            </w:r>
          </w:p>
        </w:tc>
        <w:tc>
          <w:tcPr>
            <w:tcW w:w="1985" w:type="dxa"/>
            <w:tcBorders>
              <w:top w:val="single" w:sz="4" w:space="0" w:color="auto"/>
              <w:bottom w:val="single" w:sz="4" w:space="0" w:color="auto"/>
            </w:tcBorders>
          </w:tcPr>
          <w:p w14:paraId="4CE2FC5F" w14:textId="77777777" w:rsidR="005E3EAA" w:rsidRDefault="005E3EAA" w:rsidP="009D6484">
            <w:pPr>
              <w:spacing w:line="276" w:lineRule="auto"/>
              <w:jc w:val="both"/>
            </w:pPr>
          </w:p>
          <w:p w14:paraId="3AF8AD97" w14:textId="77777777" w:rsidR="005E3EAA" w:rsidRDefault="005E3EAA" w:rsidP="009D6484">
            <w:pPr>
              <w:spacing w:line="276" w:lineRule="auto"/>
              <w:jc w:val="both"/>
            </w:pPr>
            <w:r>
              <w:t>3.1</w:t>
            </w:r>
          </w:p>
          <w:p w14:paraId="712854F7" w14:textId="77777777" w:rsidR="005E3EAA" w:rsidRDefault="005E3EAA" w:rsidP="009D6484">
            <w:pPr>
              <w:spacing w:line="276" w:lineRule="auto"/>
              <w:jc w:val="both"/>
            </w:pPr>
            <w:r>
              <w:t>3.5</w:t>
            </w:r>
          </w:p>
          <w:p w14:paraId="33508323" w14:textId="77777777" w:rsidR="005E3EAA" w:rsidRDefault="005E3EAA" w:rsidP="009D6484">
            <w:pPr>
              <w:spacing w:line="276" w:lineRule="auto"/>
              <w:jc w:val="both"/>
            </w:pPr>
            <w:r>
              <w:t>2.3</w:t>
            </w:r>
          </w:p>
        </w:tc>
        <w:tc>
          <w:tcPr>
            <w:tcW w:w="2126" w:type="dxa"/>
            <w:tcBorders>
              <w:top w:val="single" w:sz="4" w:space="0" w:color="auto"/>
              <w:bottom w:val="single" w:sz="4" w:space="0" w:color="auto"/>
            </w:tcBorders>
          </w:tcPr>
          <w:p w14:paraId="32C3B5D9" w14:textId="77777777" w:rsidR="005E3EAA" w:rsidRDefault="005E3EAA" w:rsidP="009D6484">
            <w:pPr>
              <w:spacing w:line="276" w:lineRule="auto"/>
              <w:jc w:val="both"/>
            </w:pPr>
          </w:p>
          <w:p w14:paraId="19242166" w14:textId="77777777" w:rsidR="005E3EAA" w:rsidRPr="00E446F0" w:rsidRDefault="005E3EAA" w:rsidP="009D6484">
            <w:pPr>
              <w:spacing w:line="276" w:lineRule="auto"/>
              <w:jc w:val="both"/>
            </w:pPr>
            <w:r>
              <w:t>2.4 - 5.5</w:t>
            </w:r>
          </w:p>
          <w:p w14:paraId="1A21F82F" w14:textId="77777777" w:rsidR="005E3EAA" w:rsidRDefault="005E3EAA" w:rsidP="009D6484">
            <w:pPr>
              <w:spacing w:line="276" w:lineRule="auto"/>
              <w:jc w:val="both"/>
            </w:pPr>
            <w:r>
              <w:t>2.1 - 4.3</w:t>
            </w:r>
          </w:p>
          <w:p w14:paraId="243AEA68" w14:textId="77777777" w:rsidR="005E3EAA" w:rsidRDefault="005E3EAA" w:rsidP="009D6484">
            <w:pPr>
              <w:spacing w:line="276" w:lineRule="auto"/>
              <w:jc w:val="both"/>
            </w:pPr>
            <w:r>
              <w:t>2.4 - 3.7</w:t>
            </w:r>
          </w:p>
        </w:tc>
        <w:tc>
          <w:tcPr>
            <w:tcW w:w="1783" w:type="dxa"/>
            <w:tcBorders>
              <w:top w:val="single" w:sz="4" w:space="0" w:color="auto"/>
              <w:bottom w:val="single" w:sz="4" w:space="0" w:color="auto"/>
            </w:tcBorders>
          </w:tcPr>
          <w:p w14:paraId="033F6EA1" w14:textId="77777777" w:rsidR="005E3EAA" w:rsidRDefault="005E3EAA" w:rsidP="009D6484">
            <w:pPr>
              <w:spacing w:line="276" w:lineRule="auto"/>
              <w:jc w:val="both"/>
            </w:pPr>
          </w:p>
          <w:p w14:paraId="3383B79C" w14:textId="77777777" w:rsidR="005E3EAA" w:rsidRDefault="005E3EAA" w:rsidP="009D6484">
            <w:pPr>
              <w:spacing w:line="276" w:lineRule="auto"/>
              <w:jc w:val="both"/>
            </w:pPr>
            <w:r>
              <w:t>&lt;0.001</w:t>
            </w:r>
          </w:p>
          <w:p w14:paraId="5F279A17" w14:textId="77777777" w:rsidR="005E3EAA" w:rsidRDefault="005E3EAA" w:rsidP="009D6484">
            <w:pPr>
              <w:spacing w:line="276" w:lineRule="auto"/>
              <w:jc w:val="both"/>
            </w:pPr>
            <w:r>
              <w:t>&lt;0.001</w:t>
            </w:r>
          </w:p>
          <w:p w14:paraId="0D4F3A9A" w14:textId="77777777" w:rsidR="005E3EAA" w:rsidRDefault="005E3EAA" w:rsidP="009D6484">
            <w:pPr>
              <w:spacing w:line="276" w:lineRule="auto"/>
              <w:jc w:val="both"/>
            </w:pPr>
            <w:r>
              <w:t>&lt;0.001</w:t>
            </w:r>
          </w:p>
        </w:tc>
      </w:tr>
      <w:tr w:rsidR="005E3EAA" w14:paraId="7420D256" w14:textId="77777777" w:rsidTr="007712A8">
        <w:trPr>
          <w:trHeight w:val="1383"/>
        </w:trPr>
        <w:tc>
          <w:tcPr>
            <w:tcW w:w="3652" w:type="dxa"/>
            <w:tcBorders>
              <w:top w:val="single" w:sz="4" w:space="0" w:color="auto"/>
              <w:bottom w:val="single" w:sz="4" w:space="0" w:color="auto"/>
            </w:tcBorders>
          </w:tcPr>
          <w:p w14:paraId="7E117160" w14:textId="77777777" w:rsidR="005E3EAA" w:rsidRDefault="005E3EAA" w:rsidP="009D6484">
            <w:pPr>
              <w:spacing w:line="276" w:lineRule="auto"/>
              <w:jc w:val="both"/>
              <w:rPr>
                <w:b/>
                <w:bCs/>
              </w:rPr>
            </w:pPr>
          </w:p>
          <w:p w14:paraId="7E3778D7" w14:textId="77777777" w:rsidR="005E3EAA" w:rsidRPr="00C10E34" w:rsidRDefault="005E3EAA" w:rsidP="009D6484">
            <w:pPr>
              <w:spacing w:line="276" w:lineRule="auto"/>
              <w:jc w:val="both"/>
              <w:rPr>
                <w:b/>
                <w:bCs/>
              </w:rPr>
            </w:pPr>
            <w:r w:rsidRPr="00C10E34">
              <w:rPr>
                <w:b/>
                <w:bCs/>
              </w:rPr>
              <w:t>Score</w:t>
            </w:r>
            <w:r>
              <w:rPr>
                <w:b/>
                <w:bCs/>
              </w:rPr>
              <w:t>s</w:t>
            </w:r>
            <w:r w:rsidRPr="00C10E34">
              <w:rPr>
                <w:b/>
                <w:bCs/>
              </w:rPr>
              <w:t xml:space="preserve"> clinique</w:t>
            </w:r>
            <w:r>
              <w:rPr>
                <w:b/>
                <w:bCs/>
              </w:rPr>
              <w:t>s</w:t>
            </w:r>
          </w:p>
          <w:p w14:paraId="3123D1CF" w14:textId="77777777" w:rsidR="005E3EAA" w:rsidRDefault="005E3EAA" w:rsidP="009D6484">
            <w:pPr>
              <w:spacing w:line="276" w:lineRule="auto"/>
              <w:ind w:left="284"/>
              <w:jc w:val="both"/>
            </w:pPr>
            <w:r>
              <w:t>Un seul symptôme</w:t>
            </w:r>
          </w:p>
          <w:p w14:paraId="4634B5DC" w14:textId="77777777" w:rsidR="005E3EAA" w:rsidRDefault="005E3EAA" w:rsidP="009D6484">
            <w:pPr>
              <w:spacing w:line="276" w:lineRule="auto"/>
              <w:ind w:left="284"/>
              <w:jc w:val="both"/>
            </w:pPr>
            <w:r>
              <w:t>Deux symptômes</w:t>
            </w:r>
          </w:p>
          <w:p w14:paraId="6F319395" w14:textId="77777777" w:rsidR="005E3EAA" w:rsidRPr="00C10E34" w:rsidRDefault="005E3EAA" w:rsidP="009D6484">
            <w:pPr>
              <w:spacing w:line="276" w:lineRule="auto"/>
              <w:ind w:left="284"/>
              <w:jc w:val="both"/>
              <w:rPr>
                <w:b/>
                <w:bCs/>
              </w:rPr>
            </w:pPr>
            <w:r>
              <w:t>Trois symptômes</w:t>
            </w:r>
          </w:p>
        </w:tc>
        <w:tc>
          <w:tcPr>
            <w:tcW w:w="1985" w:type="dxa"/>
            <w:tcBorders>
              <w:top w:val="single" w:sz="4" w:space="0" w:color="auto"/>
              <w:bottom w:val="single" w:sz="4" w:space="0" w:color="auto"/>
            </w:tcBorders>
          </w:tcPr>
          <w:p w14:paraId="5BF7B316" w14:textId="77777777" w:rsidR="005E3EAA" w:rsidRDefault="005E3EAA" w:rsidP="009D6484">
            <w:pPr>
              <w:spacing w:line="276" w:lineRule="auto"/>
              <w:jc w:val="both"/>
            </w:pPr>
          </w:p>
          <w:p w14:paraId="489E4BDA" w14:textId="77777777" w:rsidR="005E3EAA" w:rsidRDefault="005E3EAA" w:rsidP="009D6484">
            <w:pPr>
              <w:spacing w:line="276" w:lineRule="auto"/>
              <w:jc w:val="both"/>
            </w:pPr>
          </w:p>
          <w:p w14:paraId="7BD0C382" w14:textId="77777777" w:rsidR="005E3EAA" w:rsidRDefault="005E3EAA" w:rsidP="009D6484">
            <w:pPr>
              <w:spacing w:line="276" w:lineRule="auto"/>
              <w:jc w:val="both"/>
            </w:pPr>
            <w:r>
              <w:t>3.3</w:t>
            </w:r>
          </w:p>
          <w:p w14:paraId="12E93FDA" w14:textId="77777777" w:rsidR="005E3EAA" w:rsidRDefault="005E3EAA" w:rsidP="009D6484">
            <w:pPr>
              <w:spacing w:line="276" w:lineRule="auto"/>
              <w:jc w:val="both"/>
            </w:pPr>
            <w:r>
              <w:t>3.9</w:t>
            </w:r>
          </w:p>
          <w:p w14:paraId="194337C9" w14:textId="77777777" w:rsidR="005E3EAA" w:rsidRDefault="005E3EAA" w:rsidP="009D6484">
            <w:pPr>
              <w:spacing w:line="276" w:lineRule="auto"/>
              <w:jc w:val="both"/>
            </w:pPr>
            <w:r>
              <w:t>16.7</w:t>
            </w:r>
          </w:p>
        </w:tc>
        <w:tc>
          <w:tcPr>
            <w:tcW w:w="2126" w:type="dxa"/>
            <w:tcBorders>
              <w:top w:val="single" w:sz="4" w:space="0" w:color="auto"/>
              <w:bottom w:val="single" w:sz="4" w:space="0" w:color="auto"/>
            </w:tcBorders>
          </w:tcPr>
          <w:p w14:paraId="42BFC63A" w14:textId="77777777" w:rsidR="005E3EAA" w:rsidRDefault="005E3EAA" w:rsidP="009D6484">
            <w:pPr>
              <w:spacing w:line="276" w:lineRule="auto"/>
              <w:jc w:val="both"/>
            </w:pPr>
          </w:p>
          <w:p w14:paraId="52247F5A" w14:textId="77777777" w:rsidR="005E3EAA" w:rsidRDefault="005E3EAA" w:rsidP="009D6484">
            <w:pPr>
              <w:spacing w:line="276" w:lineRule="auto"/>
              <w:jc w:val="both"/>
            </w:pPr>
          </w:p>
          <w:p w14:paraId="5D368931" w14:textId="77777777" w:rsidR="005E3EAA" w:rsidRDefault="005E3EAA" w:rsidP="009D6484">
            <w:pPr>
              <w:spacing w:line="276" w:lineRule="auto"/>
              <w:jc w:val="both"/>
            </w:pPr>
            <w:r>
              <w:t>2.7 - 5.9</w:t>
            </w:r>
          </w:p>
          <w:p w14:paraId="103A136A" w14:textId="77777777" w:rsidR="005E3EAA" w:rsidRDefault="005E3EAA" w:rsidP="009D6484">
            <w:pPr>
              <w:spacing w:line="276" w:lineRule="auto"/>
              <w:jc w:val="both"/>
            </w:pPr>
            <w:r>
              <w:t>2.8 - 4.9</w:t>
            </w:r>
          </w:p>
          <w:p w14:paraId="1F079197" w14:textId="77777777" w:rsidR="005E3EAA" w:rsidRDefault="005E3EAA" w:rsidP="009D6484">
            <w:pPr>
              <w:spacing w:line="276" w:lineRule="auto"/>
              <w:jc w:val="both"/>
            </w:pPr>
            <w:r>
              <w:t>1.5 - 3.4</w:t>
            </w:r>
          </w:p>
        </w:tc>
        <w:tc>
          <w:tcPr>
            <w:tcW w:w="1783" w:type="dxa"/>
            <w:tcBorders>
              <w:top w:val="single" w:sz="4" w:space="0" w:color="auto"/>
              <w:bottom w:val="single" w:sz="4" w:space="0" w:color="auto"/>
            </w:tcBorders>
          </w:tcPr>
          <w:p w14:paraId="00691DA9" w14:textId="77777777" w:rsidR="005E3EAA" w:rsidRDefault="005E3EAA" w:rsidP="009D6484">
            <w:pPr>
              <w:spacing w:line="276" w:lineRule="auto"/>
              <w:jc w:val="both"/>
            </w:pPr>
          </w:p>
          <w:p w14:paraId="5BA37AAA" w14:textId="77777777" w:rsidR="005E3EAA" w:rsidRDefault="005E3EAA" w:rsidP="009D6484">
            <w:pPr>
              <w:spacing w:line="276" w:lineRule="auto"/>
              <w:jc w:val="both"/>
            </w:pPr>
          </w:p>
          <w:p w14:paraId="29A5B449" w14:textId="77777777" w:rsidR="005E3EAA" w:rsidRDefault="005E3EAA" w:rsidP="009D6484">
            <w:pPr>
              <w:spacing w:line="276" w:lineRule="auto"/>
              <w:jc w:val="both"/>
            </w:pPr>
            <w:r>
              <w:t>&lt;0.001</w:t>
            </w:r>
          </w:p>
          <w:p w14:paraId="5502254B" w14:textId="77777777" w:rsidR="005E3EAA" w:rsidRDefault="005E3EAA" w:rsidP="009D6484">
            <w:pPr>
              <w:spacing w:line="276" w:lineRule="auto"/>
              <w:jc w:val="both"/>
            </w:pPr>
            <w:r>
              <w:t>&lt;0.001</w:t>
            </w:r>
          </w:p>
          <w:p w14:paraId="4E5D80BE" w14:textId="77777777" w:rsidR="005E3EAA" w:rsidRDefault="005E3EAA" w:rsidP="009D6484">
            <w:pPr>
              <w:spacing w:line="276" w:lineRule="auto"/>
              <w:jc w:val="both"/>
            </w:pPr>
            <w:r>
              <w:t>0.79</w:t>
            </w:r>
          </w:p>
        </w:tc>
      </w:tr>
      <w:tr w:rsidR="005E3EAA" w14:paraId="699DE36E" w14:textId="77777777" w:rsidTr="007712A8">
        <w:trPr>
          <w:trHeight w:val="1388"/>
        </w:trPr>
        <w:tc>
          <w:tcPr>
            <w:tcW w:w="3652" w:type="dxa"/>
            <w:tcBorders>
              <w:top w:val="single" w:sz="4" w:space="0" w:color="auto"/>
              <w:bottom w:val="single" w:sz="4" w:space="0" w:color="auto"/>
            </w:tcBorders>
          </w:tcPr>
          <w:p w14:paraId="2A321ADD" w14:textId="77777777" w:rsidR="005E3EAA" w:rsidRDefault="005E3EAA" w:rsidP="009D6484">
            <w:pPr>
              <w:spacing w:line="276" w:lineRule="auto"/>
              <w:jc w:val="both"/>
              <w:rPr>
                <w:b/>
                <w:bCs/>
              </w:rPr>
            </w:pPr>
          </w:p>
          <w:p w14:paraId="5F3D603B" w14:textId="77777777" w:rsidR="005E3EAA" w:rsidRPr="00257A36" w:rsidRDefault="005E3EAA" w:rsidP="009D6484">
            <w:pPr>
              <w:spacing w:line="276" w:lineRule="auto"/>
              <w:jc w:val="both"/>
              <w:rPr>
                <w:b/>
                <w:bCs/>
              </w:rPr>
            </w:pPr>
            <w:r>
              <w:rPr>
                <w:b/>
                <w:bCs/>
              </w:rPr>
              <w:t xml:space="preserve">Famille des agents </w:t>
            </w:r>
            <w:r w:rsidR="00E54B05">
              <w:rPr>
                <w:b/>
                <w:bCs/>
              </w:rPr>
              <w:t xml:space="preserve">bas </w:t>
            </w:r>
            <w:r w:rsidRPr="00257A36">
              <w:rPr>
                <w:b/>
                <w:bCs/>
              </w:rPr>
              <w:t>PM</w:t>
            </w:r>
          </w:p>
          <w:p w14:paraId="50A1B05E" w14:textId="77777777" w:rsidR="005E3EAA" w:rsidRDefault="005E3EAA" w:rsidP="009D6484">
            <w:pPr>
              <w:spacing w:line="276" w:lineRule="auto"/>
              <w:ind w:left="284"/>
              <w:jc w:val="both"/>
            </w:pPr>
            <w:r>
              <w:t xml:space="preserve">Chimie </w:t>
            </w:r>
          </w:p>
          <w:p w14:paraId="65F7E66E" w14:textId="77777777" w:rsidR="005E3EAA" w:rsidRDefault="005E3EAA" w:rsidP="009D6484">
            <w:pPr>
              <w:spacing w:line="276" w:lineRule="auto"/>
              <w:ind w:left="284"/>
              <w:jc w:val="both"/>
            </w:pPr>
            <w:r>
              <w:t>Métaux</w:t>
            </w:r>
          </w:p>
          <w:p w14:paraId="724FF375" w14:textId="77777777" w:rsidR="005E3EAA" w:rsidRDefault="005E3EAA" w:rsidP="009D6484">
            <w:pPr>
              <w:spacing w:line="276" w:lineRule="auto"/>
              <w:ind w:left="284"/>
              <w:jc w:val="both"/>
            </w:pPr>
            <w:r>
              <w:t>EDTA</w:t>
            </w:r>
          </w:p>
        </w:tc>
        <w:tc>
          <w:tcPr>
            <w:tcW w:w="1985" w:type="dxa"/>
            <w:tcBorders>
              <w:top w:val="single" w:sz="4" w:space="0" w:color="auto"/>
              <w:bottom w:val="single" w:sz="4" w:space="0" w:color="auto"/>
            </w:tcBorders>
          </w:tcPr>
          <w:p w14:paraId="003BC61F" w14:textId="77777777" w:rsidR="005E3EAA" w:rsidRDefault="005E3EAA" w:rsidP="009D6484">
            <w:pPr>
              <w:spacing w:line="276" w:lineRule="auto"/>
              <w:jc w:val="both"/>
            </w:pPr>
          </w:p>
          <w:p w14:paraId="102C350F" w14:textId="77777777" w:rsidR="005E3EAA" w:rsidRDefault="005E3EAA" w:rsidP="009D6484">
            <w:pPr>
              <w:spacing w:line="276" w:lineRule="auto"/>
              <w:jc w:val="both"/>
            </w:pPr>
          </w:p>
          <w:p w14:paraId="0AFC30DC" w14:textId="77777777" w:rsidR="005E3EAA" w:rsidRDefault="005E3EAA" w:rsidP="009D6484">
            <w:pPr>
              <w:spacing w:line="276" w:lineRule="auto"/>
              <w:jc w:val="both"/>
            </w:pPr>
            <w:r>
              <w:t>-1.0</w:t>
            </w:r>
          </w:p>
          <w:p w14:paraId="07EB1071" w14:textId="77777777" w:rsidR="005E3EAA" w:rsidRDefault="005E3EAA" w:rsidP="009D6484">
            <w:pPr>
              <w:spacing w:line="276" w:lineRule="auto"/>
              <w:jc w:val="both"/>
            </w:pPr>
            <w:r>
              <w:t>0.2</w:t>
            </w:r>
          </w:p>
          <w:p w14:paraId="5FE284A4" w14:textId="77777777" w:rsidR="005E3EAA" w:rsidRDefault="005E3EAA" w:rsidP="009D6484">
            <w:pPr>
              <w:spacing w:line="276" w:lineRule="auto"/>
              <w:jc w:val="both"/>
            </w:pPr>
            <w:r>
              <w:t>0.1</w:t>
            </w:r>
          </w:p>
        </w:tc>
        <w:tc>
          <w:tcPr>
            <w:tcW w:w="2126" w:type="dxa"/>
            <w:tcBorders>
              <w:top w:val="single" w:sz="4" w:space="0" w:color="auto"/>
              <w:bottom w:val="single" w:sz="4" w:space="0" w:color="auto"/>
            </w:tcBorders>
          </w:tcPr>
          <w:p w14:paraId="10075F74" w14:textId="77777777" w:rsidR="005E3EAA" w:rsidRDefault="005E3EAA" w:rsidP="009D6484">
            <w:pPr>
              <w:spacing w:line="276" w:lineRule="auto"/>
              <w:jc w:val="both"/>
            </w:pPr>
          </w:p>
          <w:p w14:paraId="05E5A2F6" w14:textId="77777777" w:rsidR="005E3EAA" w:rsidRDefault="005E3EAA" w:rsidP="009D6484">
            <w:pPr>
              <w:spacing w:line="276" w:lineRule="auto"/>
              <w:jc w:val="both"/>
            </w:pPr>
          </w:p>
          <w:p w14:paraId="55A96539" w14:textId="77777777" w:rsidR="005E3EAA" w:rsidRDefault="005E3EAA" w:rsidP="009D6484">
            <w:pPr>
              <w:spacing w:line="276" w:lineRule="auto"/>
              <w:jc w:val="both"/>
            </w:pPr>
            <w:r>
              <w:t>0.4 - 2.7</w:t>
            </w:r>
          </w:p>
          <w:p w14:paraId="5E9D1BD7" w14:textId="77777777" w:rsidR="005E3EAA" w:rsidRDefault="005E3EAA" w:rsidP="009D6484">
            <w:pPr>
              <w:spacing w:line="276" w:lineRule="auto"/>
              <w:jc w:val="both"/>
            </w:pPr>
            <w:r>
              <w:t>0.1 - 1.1</w:t>
            </w:r>
          </w:p>
          <w:p w14:paraId="4C41E2AB" w14:textId="77777777" w:rsidR="005E3EAA" w:rsidRDefault="005E3EAA" w:rsidP="009D6484">
            <w:pPr>
              <w:spacing w:line="276" w:lineRule="auto"/>
              <w:jc w:val="both"/>
            </w:pPr>
            <w:r>
              <w:t>0.2 - 3.4</w:t>
            </w:r>
          </w:p>
        </w:tc>
        <w:tc>
          <w:tcPr>
            <w:tcW w:w="1783" w:type="dxa"/>
            <w:tcBorders>
              <w:top w:val="single" w:sz="4" w:space="0" w:color="auto"/>
              <w:bottom w:val="single" w:sz="4" w:space="0" w:color="auto"/>
            </w:tcBorders>
          </w:tcPr>
          <w:p w14:paraId="16A1929D" w14:textId="77777777" w:rsidR="005E3EAA" w:rsidRDefault="005E3EAA" w:rsidP="009D6484">
            <w:pPr>
              <w:spacing w:line="276" w:lineRule="auto"/>
              <w:jc w:val="both"/>
            </w:pPr>
          </w:p>
          <w:p w14:paraId="4F82585E" w14:textId="77777777" w:rsidR="005E3EAA" w:rsidRDefault="005E3EAA" w:rsidP="009D6484">
            <w:pPr>
              <w:spacing w:line="276" w:lineRule="auto"/>
              <w:jc w:val="both"/>
            </w:pPr>
          </w:p>
          <w:p w14:paraId="5684E4FD" w14:textId="77777777" w:rsidR="005E3EAA" w:rsidRDefault="005E3EAA" w:rsidP="009D6484">
            <w:pPr>
              <w:spacing w:line="276" w:lineRule="auto"/>
              <w:jc w:val="both"/>
            </w:pPr>
            <w:r>
              <w:t>0.1</w:t>
            </w:r>
          </w:p>
          <w:p w14:paraId="4351ABC1" w14:textId="77777777" w:rsidR="005E3EAA" w:rsidRDefault="005E3EAA" w:rsidP="009D6484">
            <w:pPr>
              <w:spacing w:line="276" w:lineRule="auto"/>
              <w:jc w:val="both"/>
            </w:pPr>
            <w:r>
              <w:t>0.8</w:t>
            </w:r>
          </w:p>
          <w:p w14:paraId="2F36EFE5" w14:textId="77777777" w:rsidR="005E3EAA" w:rsidRDefault="005E3EAA" w:rsidP="009D6484">
            <w:pPr>
              <w:spacing w:line="276" w:lineRule="auto"/>
              <w:jc w:val="both"/>
            </w:pPr>
            <w:r>
              <w:t>0.8</w:t>
            </w:r>
          </w:p>
        </w:tc>
      </w:tr>
      <w:tr w:rsidR="005E3EAA" w14:paraId="362772FA" w14:textId="77777777" w:rsidTr="007712A8">
        <w:trPr>
          <w:trHeight w:val="1240"/>
        </w:trPr>
        <w:tc>
          <w:tcPr>
            <w:tcW w:w="3652" w:type="dxa"/>
            <w:tcBorders>
              <w:top w:val="single" w:sz="4" w:space="0" w:color="auto"/>
              <w:bottom w:val="single" w:sz="4" w:space="0" w:color="auto"/>
            </w:tcBorders>
          </w:tcPr>
          <w:p w14:paraId="692AD87D" w14:textId="77777777" w:rsidR="005E3EAA" w:rsidRDefault="005E3EAA" w:rsidP="009D6484">
            <w:pPr>
              <w:spacing w:line="276" w:lineRule="auto"/>
              <w:jc w:val="both"/>
              <w:rPr>
                <w:b/>
                <w:bCs/>
              </w:rPr>
            </w:pPr>
          </w:p>
          <w:p w14:paraId="2BC011F9" w14:textId="77777777" w:rsidR="005E3EAA" w:rsidRPr="00257A36" w:rsidRDefault="005E3EAA" w:rsidP="009D6484">
            <w:pPr>
              <w:spacing w:line="276" w:lineRule="auto"/>
              <w:jc w:val="both"/>
              <w:rPr>
                <w:b/>
                <w:bCs/>
              </w:rPr>
            </w:pPr>
            <w:r>
              <w:rPr>
                <w:b/>
                <w:bCs/>
              </w:rPr>
              <w:t xml:space="preserve">Famille des agents </w:t>
            </w:r>
            <w:r w:rsidR="00E54B05">
              <w:rPr>
                <w:b/>
                <w:bCs/>
              </w:rPr>
              <w:t xml:space="preserve">haut </w:t>
            </w:r>
            <w:r w:rsidRPr="00257A36">
              <w:rPr>
                <w:b/>
                <w:bCs/>
              </w:rPr>
              <w:t>PM</w:t>
            </w:r>
          </w:p>
          <w:p w14:paraId="027E39C7" w14:textId="77777777" w:rsidR="005E3EAA" w:rsidRDefault="005E3EAA" w:rsidP="009D6484">
            <w:pPr>
              <w:spacing w:line="276" w:lineRule="auto"/>
              <w:ind w:left="284"/>
              <w:jc w:val="both"/>
            </w:pPr>
            <w:r>
              <w:t>Animale</w:t>
            </w:r>
          </w:p>
          <w:p w14:paraId="3F7B433C" w14:textId="77777777" w:rsidR="005E3EAA" w:rsidRDefault="005E3EAA" w:rsidP="009D6484">
            <w:pPr>
              <w:spacing w:line="276" w:lineRule="auto"/>
              <w:ind w:left="284"/>
              <w:jc w:val="both"/>
            </w:pPr>
            <w:r>
              <w:t>Enzyme</w:t>
            </w:r>
          </w:p>
          <w:p w14:paraId="76CF3AA0" w14:textId="77777777" w:rsidR="005E3EAA" w:rsidRDefault="005E3EAA" w:rsidP="009D6484">
            <w:pPr>
              <w:spacing w:line="276" w:lineRule="auto"/>
              <w:ind w:left="284"/>
              <w:jc w:val="both"/>
            </w:pPr>
            <w:r>
              <w:t>Poussière</w:t>
            </w:r>
          </w:p>
          <w:p w14:paraId="0708F734" w14:textId="77777777" w:rsidR="005E3EAA" w:rsidRDefault="005E3EAA" w:rsidP="009D6484">
            <w:pPr>
              <w:spacing w:line="276" w:lineRule="auto"/>
              <w:ind w:left="284"/>
              <w:jc w:val="both"/>
              <w:rPr>
                <w:b/>
                <w:bCs/>
              </w:rPr>
            </w:pPr>
            <w:r>
              <w:t>Végétale</w:t>
            </w:r>
          </w:p>
        </w:tc>
        <w:tc>
          <w:tcPr>
            <w:tcW w:w="1985" w:type="dxa"/>
            <w:tcBorders>
              <w:top w:val="single" w:sz="4" w:space="0" w:color="auto"/>
              <w:bottom w:val="single" w:sz="4" w:space="0" w:color="auto"/>
            </w:tcBorders>
          </w:tcPr>
          <w:p w14:paraId="7E0028BB" w14:textId="77777777" w:rsidR="005E3EAA" w:rsidRDefault="005E3EAA" w:rsidP="009D6484">
            <w:pPr>
              <w:spacing w:line="276" w:lineRule="auto"/>
              <w:jc w:val="both"/>
            </w:pPr>
          </w:p>
          <w:p w14:paraId="67277987" w14:textId="77777777" w:rsidR="005E3EAA" w:rsidRDefault="005E3EAA" w:rsidP="009D6484">
            <w:pPr>
              <w:spacing w:line="276" w:lineRule="auto"/>
              <w:jc w:val="both"/>
            </w:pPr>
          </w:p>
          <w:p w14:paraId="706E29F3" w14:textId="77777777" w:rsidR="005E3EAA" w:rsidRDefault="005E3EAA" w:rsidP="009D6484">
            <w:pPr>
              <w:spacing w:line="276" w:lineRule="auto"/>
              <w:jc w:val="both"/>
            </w:pPr>
            <w:r>
              <w:t>-16.3</w:t>
            </w:r>
          </w:p>
          <w:p w14:paraId="4D4C3D6C" w14:textId="77777777" w:rsidR="005E3EAA" w:rsidRDefault="005E3EAA" w:rsidP="009D6484">
            <w:pPr>
              <w:spacing w:line="276" w:lineRule="auto"/>
              <w:jc w:val="both"/>
            </w:pPr>
            <w:r>
              <w:t>-15.2</w:t>
            </w:r>
          </w:p>
          <w:p w14:paraId="00DD32AD" w14:textId="77777777" w:rsidR="005E3EAA" w:rsidRDefault="005E3EAA" w:rsidP="009D6484">
            <w:pPr>
              <w:spacing w:line="276" w:lineRule="auto"/>
              <w:jc w:val="both"/>
            </w:pPr>
            <w:r>
              <w:t>-1.0</w:t>
            </w:r>
          </w:p>
          <w:p w14:paraId="40EDD38A" w14:textId="77777777" w:rsidR="005E3EAA" w:rsidRDefault="005E3EAA" w:rsidP="009D6484">
            <w:pPr>
              <w:spacing w:line="276" w:lineRule="auto"/>
              <w:jc w:val="both"/>
            </w:pPr>
            <w:r>
              <w:t>-0.3</w:t>
            </w:r>
          </w:p>
        </w:tc>
        <w:tc>
          <w:tcPr>
            <w:tcW w:w="2126" w:type="dxa"/>
            <w:tcBorders>
              <w:top w:val="single" w:sz="4" w:space="0" w:color="auto"/>
              <w:bottom w:val="single" w:sz="4" w:space="0" w:color="auto"/>
            </w:tcBorders>
          </w:tcPr>
          <w:p w14:paraId="7ED933EA" w14:textId="77777777" w:rsidR="005E3EAA" w:rsidRDefault="005E3EAA" w:rsidP="009D6484">
            <w:pPr>
              <w:spacing w:line="276" w:lineRule="auto"/>
              <w:jc w:val="both"/>
            </w:pPr>
          </w:p>
          <w:p w14:paraId="6DA99B0E" w14:textId="77777777" w:rsidR="005E3EAA" w:rsidRDefault="005E3EAA" w:rsidP="009D6484">
            <w:pPr>
              <w:spacing w:line="276" w:lineRule="auto"/>
              <w:jc w:val="both"/>
            </w:pPr>
          </w:p>
          <w:p w14:paraId="1EAE5C74" w14:textId="77777777" w:rsidR="005E3EAA" w:rsidRDefault="005E3EAA" w:rsidP="009D6484">
            <w:pPr>
              <w:spacing w:line="276" w:lineRule="auto"/>
              <w:jc w:val="both"/>
            </w:pPr>
            <w:r>
              <w:t>0.6 - 2.7</w:t>
            </w:r>
          </w:p>
          <w:p w14:paraId="221D8511" w14:textId="77777777" w:rsidR="005E3EAA" w:rsidRDefault="005E3EAA" w:rsidP="009D6484">
            <w:pPr>
              <w:spacing w:line="276" w:lineRule="auto"/>
              <w:jc w:val="both"/>
            </w:pPr>
            <w:r>
              <w:t>0.4 - 3.1</w:t>
            </w:r>
          </w:p>
          <w:p w14:paraId="6186961F" w14:textId="77777777" w:rsidR="005E3EAA" w:rsidRDefault="005E3EAA" w:rsidP="009D6484">
            <w:pPr>
              <w:spacing w:line="276" w:lineRule="auto"/>
              <w:jc w:val="both"/>
            </w:pPr>
            <w:r>
              <w:t>0.8 - 4.4</w:t>
            </w:r>
          </w:p>
          <w:p w14:paraId="0339FEE7" w14:textId="77777777" w:rsidR="005E3EAA" w:rsidRDefault="005E3EAA" w:rsidP="009D6484">
            <w:pPr>
              <w:spacing w:line="276" w:lineRule="auto"/>
              <w:jc w:val="both"/>
            </w:pPr>
            <w:r>
              <w:t>0.8 - 7.4</w:t>
            </w:r>
          </w:p>
        </w:tc>
        <w:tc>
          <w:tcPr>
            <w:tcW w:w="1783" w:type="dxa"/>
            <w:tcBorders>
              <w:top w:val="single" w:sz="4" w:space="0" w:color="auto"/>
              <w:bottom w:val="single" w:sz="4" w:space="0" w:color="auto"/>
            </w:tcBorders>
          </w:tcPr>
          <w:p w14:paraId="62F49D03" w14:textId="77777777" w:rsidR="005E3EAA" w:rsidRDefault="005E3EAA" w:rsidP="009D6484">
            <w:pPr>
              <w:spacing w:line="276" w:lineRule="auto"/>
              <w:jc w:val="both"/>
            </w:pPr>
          </w:p>
          <w:p w14:paraId="5D3865AA" w14:textId="77777777" w:rsidR="005E3EAA" w:rsidRDefault="005E3EAA" w:rsidP="009D6484">
            <w:pPr>
              <w:spacing w:line="276" w:lineRule="auto"/>
              <w:jc w:val="both"/>
            </w:pPr>
          </w:p>
          <w:p w14:paraId="57A118FA" w14:textId="77777777" w:rsidR="005E3EAA" w:rsidRDefault="005E3EAA" w:rsidP="009D6484">
            <w:pPr>
              <w:spacing w:line="276" w:lineRule="auto"/>
              <w:jc w:val="both"/>
            </w:pPr>
            <w:r>
              <w:t>0.9</w:t>
            </w:r>
          </w:p>
          <w:p w14:paraId="5A481013" w14:textId="77777777" w:rsidR="005E3EAA" w:rsidRDefault="005E3EAA" w:rsidP="009D6484">
            <w:pPr>
              <w:spacing w:line="276" w:lineRule="auto"/>
              <w:jc w:val="both"/>
            </w:pPr>
            <w:r>
              <w:t>0.9</w:t>
            </w:r>
          </w:p>
          <w:p w14:paraId="199DA044" w14:textId="77777777" w:rsidR="005E3EAA" w:rsidRDefault="005E3EAA" w:rsidP="009D6484">
            <w:pPr>
              <w:spacing w:line="276" w:lineRule="auto"/>
              <w:jc w:val="both"/>
            </w:pPr>
            <w:r>
              <w:t>0.2</w:t>
            </w:r>
          </w:p>
          <w:p w14:paraId="4F1A11BE" w14:textId="77777777" w:rsidR="005E3EAA" w:rsidRDefault="005E3EAA" w:rsidP="009D6484">
            <w:pPr>
              <w:spacing w:line="276" w:lineRule="auto"/>
              <w:jc w:val="both"/>
            </w:pPr>
            <w:r>
              <w:t>0.6</w:t>
            </w:r>
          </w:p>
        </w:tc>
      </w:tr>
      <w:tr w:rsidR="005E3EAA" w14:paraId="038E6981" w14:textId="77777777" w:rsidTr="003E7619">
        <w:trPr>
          <w:trHeight w:val="850"/>
        </w:trPr>
        <w:tc>
          <w:tcPr>
            <w:tcW w:w="3652" w:type="dxa"/>
            <w:tcBorders>
              <w:top w:val="single" w:sz="4" w:space="0" w:color="auto"/>
            </w:tcBorders>
          </w:tcPr>
          <w:p w14:paraId="2272A934" w14:textId="77777777" w:rsidR="005E3EAA" w:rsidRDefault="005E3EAA" w:rsidP="009D6484">
            <w:pPr>
              <w:spacing w:line="276" w:lineRule="auto"/>
              <w:jc w:val="both"/>
              <w:rPr>
                <w:b/>
                <w:bCs/>
              </w:rPr>
            </w:pPr>
          </w:p>
          <w:p w14:paraId="23D1F534" w14:textId="77777777" w:rsidR="005E3EAA" w:rsidRDefault="005E3EAA" w:rsidP="009D6484">
            <w:pPr>
              <w:spacing w:line="276" w:lineRule="auto"/>
              <w:jc w:val="both"/>
              <w:rPr>
                <w:b/>
                <w:bCs/>
              </w:rPr>
            </w:pPr>
            <w:r>
              <w:rPr>
                <w:b/>
                <w:bCs/>
              </w:rPr>
              <w:t xml:space="preserve">Famille </w:t>
            </w:r>
            <w:r w:rsidRPr="00257A36">
              <w:rPr>
                <w:b/>
                <w:bCs/>
              </w:rPr>
              <w:t>Autre</w:t>
            </w:r>
          </w:p>
          <w:p w14:paraId="48B8800A" w14:textId="77777777" w:rsidR="005E3EAA" w:rsidRPr="0045263A" w:rsidRDefault="005E3EAA" w:rsidP="009D6484">
            <w:pPr>
              <w:spacing w:line="276" w:lineRule="auto"/>
              <w:ind w:left="284"/>
              <w:jc w:val="both"/>
            </w:pPr>
            <w:r>
              <w:t>Bois</w:t>
            </w:r>
          </w:p>
          <w:p w14:paraId="6914E9A7" w14:textId="77777777" w:rsidR="005E3EAA" w:rsidRDefault="005E3EAA" w:rsidP="009D6484">
            <w:pPr>
              <w:spacing w:line="276" w:lineRule="auto"/>
              <w:ind w:left="284"/>
              <w:jc w:val="both"/>
            </w:pPr>
            <w:r>
              <w:t>Médicament</w:t>
            </w:r>
          </w:p>
          <w:p w14:paraId="6254ACB1" w14:textId="77777777" w:rsidR="005E3EAA" w:rsidRDefault="005E3EAA" w:rsidP="009D6484">
            <w:pPr>
              <w:spacing w:line="276" w:lineRule="auto"/>
              <w:ind w:left="284"/>
              <w:jc w:val="both"/>
            </w:pPr>
            <w:r>
              <w:t>Cosmétique</w:t>
            </w:r>
          </w:p>
          <w:p w14:paraId="6571FA42" w14:textId="77777777" w:rsidR="005E3EAA" w:rsidRDefault="005E3EAA" w:rsidP="009D6484">
            <w:pPr>
              <w:spacing w:line="276" w:lineRule="auto"/>
              <w:ind w:left="284"/>
              <w:jc w:val="both"/>
            </w:pPr>
            <w:r>
              <w:t>Produit</w:t>
            </w:r>
          </w:p>
          <w:p w14:paraId="609AAEC2" w14:textId="77777777" w:rsidR="005E3EAA" w:rsidRDefault="005E3EAA" w:rsidP="009D6484">
            <w:pPr>
              <w:spacing w:line="276" w:lineRule="auto"/>
              <w:ind w:left="284"/>
              <w:jc w:val="both"/>
              <w:rPr>
                <w:b/>
                <w:bCs/>
              </w:rPr>
            </w:pPr>
            <w:r>
              <w:t>Autres</w:t>
            </w:r>
          </w:p>
        </w:tc>
        <w:tc>
          <w:tcPr>
            <w:tcW w:w="1985" w:type="dxa"/>
            <w:tcBorders>
              <w:top w:val="single" w:sz="4" w:space="0" w:color="auto"/>
            </w:tcBorders>
          </w:tcPr>
          <w:p w14:paraId="292F4130" w14:textId="77777777" w:rsidR="005E3EAA" w:rsidRDefault="005E3EAA" w:rsidP="009D6484">
            <w:pPr>
              <w:spacing w:line="276" w:lineRule="auto"/>
              <w:jc w:val="both"/>
            </w:pPr>
          </w:p>
          <w:p w14:paraId="14E499D1" w14:textId="77777777" w:rsidR="005E3EAA" w:rsidRDefault="005E3EAA" w:rsidP="009D6484">
            <w:pPr>
              <w:spacing w:line="276" w:lineRule="auto"/>
              <w:jc w:val="both"/>
            </w:pPr>
          </w:p>
          <w:p w14:paraId="20EDB66D" w14:textId="77777777" w:rsidR="005E3EAA" w:rsidRDefault="005E3EAA" w:rsidP="009D6484">
            <w:pPr>
              <w:spacing w:line="276" w:lineRule="auto"/>
              <w:jc w:val="both"/>
            </w:pPr>
            <w:r>
              <w:t>0.2</w:t>
            </w:r>
          </w:p>
          <w:p w14:paraId="5A7C42B8" w14:textId="77777777" w:rsidR="005E3EAA" w:rsidRDefault="005E3EAA" w:rsidP="009D6484">
            <w:pPr>
              <w:spacing w:line="276" w:lineRule="auto"/>
              <w:jc w:val="both"/>
            </w:pPr>
            <w:r>
              <w:t>-16.9</w:t>
            </w:r>
          </w:p>
          <w:p w14:paraId="6C1885DA" w14:textId="77777777" w:rsidR="005E3EAA" w:rsidRDefault="005E3EAA" w:rsidP="009D6484">
            <w:pPr>
              <w:spacing w:line="276" w:lineRule="auto"/>
              <w:jc w:val="both"/>
            </w:pPr>
            <w:r>
              <w:t>-0.3</w:t>
            </w:r>
          </w:p>
          <w:p w14:paraId="03D3E373" w14:textId="77777777" w:rsidR="005E3EAA" w:rsidRDefault="005E3EAA" w:rsidP="009D6484">
            <w:pPr>
              <w:spacing w:line="276" w:lineRule="auto"/>
              <w:jc w:val="both"/>
            </w:pPr>
            <w:r>
              <w:t>-0.2</w:t>
            </w:r>
          </w:p>
          <w:p w14:paraId="72C971F0" w14:textId="77777777" w:rsidR="005E3EAA" w:rsidRDefault="005E3EAA" w:rsidP="009D6484">
            <w:pPr>
              <w:spacing w:line="276" w:lineRule="auto"/>
              <w:jc w:val="both"/>
            </w:pPr>
            <w:r>
              <w:t>0.2</w:t>
            </w:r>
          </w:p>
        </w:tc>
        <w:tc>
          <w:tcPr>
            <w:tcW w:w="2126" w:type="dxa"/>
            <w:tcBorders>
              <w:top w:val="single" w:sz="4" w:space="0" w:color="auto"/>
            </w:tcBorders>
          </w:tcPr>
          <w:p w14:paraId="3525091C" w14:textId="77777777" w:rsidR="005E3EAA" w:rsidRDefault="005E3EAA" w:rsidP="009D6484">
            <w:pPr>
              <w:spacing w:line="276" w:lineRule="auto"/>
              <w:jc w:val="both"/>
            </w:pPr>
          </w:p>
          <w:p w14:paraId="68DB5A00" w14:textId="77777777" w:rsidR="005E3EAA" w:rsidRDefault="005E3EAA" w:rsidP="009D6484">
            <w:pPr>
              <w:spacing w:line="276" w:lineRule="auto"/>
              <w:jc w:val="both"/>
            </w:pPr>
          </w:p>
          <w:p w14:paraId="4218A23E" w14:textId="77777777" w:rsidR="005E3EAA" w:rsidRDefault="005E3EAA" w:rsidP="009D6484">
            <w:pPr>
              <w:spacing w:line="276" w:lineRule="auto"/>
              <w:jc w:val="both"/>
            </w:pPr>
            <w:r>
              <w:t>0.9 - 3.4</w:t>
            </w:r>
          </w:p>
          <w:p w14:paraId="4615021C" w14:textId="77777777" w:rsidR="005E3EAA" w:rsidRDefault="005E3EAA" w:rsidP="009D6484">
            <w:pPr>
              <w:spacing w:line="276" w:lineRule="auto"/>
              <w:jc w:val="both"/>
            </w:pPr>
            <w:r>
              <w:t>0.5 - 1.7</w:t>
            </w:r>
          </w:p>
          <w:p w14:paraId="2EFEC0FE" w14:textId="77777777" w:rsidR="005E3EAA" w:rsidRDefault="005E3EAA" w:rsidP="009D6484">
            <w:pPr>
              <w:spacing w:line="276" w:lineRule="auto"/>
              <w:jc w:val="both"/>
            </w:pPr>
            <w:r>
              <w:t>0.4 - 6.1</w:t>
            </w:r>
          </w:p>
          <w:p w14:paraId="7E3E9B6C" w14:textId="77777777" w:rsidR="005E3EAA" w:rsidRDefault="005E3EAA" w:rsidP="009D6484">
            <w:pPr>
              <w:spacing w:line="276" w:lineRule="auto"/>
              <w:jc w:val="both"/>
            </w:pPr>
            <w:r>
              <w:t>0.7 - 6.4</w:t>
            </w:r>
          </w:p>
          <w:p w14:paraId="42DD858E" w14:textId="77777777" w:rsidR="005E3EAA" w:rsidRDefault="005E3EAA" w:rsidP="009D6484">
            <w:pPr>
              <w:spacing w:line="276" w:lineRule="auto"/>
              <w:jc w:val="both"/>
            </w:pPr>
            <w:r>
              <w:t>0.4 - 11.4</w:t>
            </w:r>
          </w:p>
        </w:tc>
        <w:tc>
          <w:tcPr>
            <w:tcW w:w="1783" w:type="dxa"/>
            <w:tcBorders>
              <w:top w:val="single" w:sz="4" w:space="0" w:color="auto"/>
            </w:tcBorders>
          </w:tcPr>
          <w:p w14:paraId="47597439" w14:textId="77777777" w:rsidR="005E3EAA" w:rsidRDefault="005E3EAA" w:rsidP="009D6484">
            <w:pPr>
              <w:spacing w:line="276" w:lineRule="auto"/>
              <w:jc w:val="both"/>
            </w:pPr>
          </w:p>
          <w:p w14:paraId="4DCC8E2A" w14:textId="77777777" w:rsidR="005E3EAA" w:rsidRDefault="005E3EAA" w:rsidP="009D6484">
            <w:pPr>
              <w:spacing w:line="276" w:lineRule="auto"/>
              <w:jc w:val="both"/>
            </w:pPr>
          </w:p>
          <w:p w14:paraId="3B76CAD5" w14:textId="77777777" w:rsidR="005E3EAA" w:rsidRDefault="005E3EAA" w:rsidP="009D6484">
            <w:pPr>
              <w:spacing w:line="276" w:lineRule="auto"/>
              <w:jc w:val="both"/>
            </w:pPr>
            <w:r>
              <w:t>0.4</w:t>
            </w:r>
          </w:p>
          <w:p w14:paraId="57502498" w14:textId="77777777" w:rsidR="005E3EAA" w:rsidRDefault="005E3EAA" w:rsidP="009D6484">
            <w:pPr>
              <w:spacing w:line="276" w:lineRule="auto"/>
              <w:jc w:val="both"/>
            </w:pPr>
            <w:r>
              <w:t>0.9</w:t>
            </w:r>
          </w:p>
          <w:p w14:paraId="3898C58B" w14:textId="77777777" w:rsidR="005E3EAA" w:rsidRDefault="005E3EAA" w:rsidP="009D6484">
            <w:pPr>
              <w:spacing w:line="276" w:lineRule="auto"/>
              <w:jc w:val="both"/>
            </w:pPr>
            <w:r>
              <w:t>0.7</w:t>
            </w:r>
          </w:p>
          <w:p w14:paraId="57DF35AB" w14:textId="77777777" w:rsidR="005E3EAA" w:rsidRDefault="005E3EAA" w:rsidP="009D6484">
            <w:pPr>
              <w:spacing w:line="276" w:lineRule="auto"/>
              <w:jc w:val="both"/>
            </w:pPr>
            <w:r>
              <w:t>0.7</w:t>
            </w:r>
          </w:p>
          <w:p w14:paraId="291AC899" w14:textId="77777777" w:rsidR="005E3EAA" w:rsidRDefault="005E3EAA" w:rsidP="009D6484">
            <w:pPr>
              <w:spacing w:line="276" w:lineRule="auto"/>
              <w:jc w:val="both"/>
            </w:pPr>
            <w:r>
              <w:t>0.8</w:t>
            </w:r>
          </w:p>
        </w:tc>
      </w:tr>
    </w:tbl>
    <w:p w14:paraId="09723E20" w14:textId="77777777" w:rsidR="005E3EAA" w:rsidRPr="005E3EAA" w:rsidRDefault="005E3EAA" w:rsidP="003E7619">
      <w:pPr>
        <w:jc w:val="both"/>
        <w:rPr>
          <w:sz w:val="20"/>
          <w:szCs w:val="20"/>
        </w:rPr>
      </w:pPr>
      <w:r w:rsidRPr="005E3EAA">
        <w:rPr>
          <w:sz w:val="20"/>
          <w:szCs w:val="20"/>
        </w:rPr>
        <w:lastRenderedPageBreak/>
        <w:t>Abréviation : OR= odd-ratio, IC= Intervalle de confiance, p-value= la valeur de significativité à 5%</w:t>
      </w:r>
    </w:p>
    <w:p w14:paraId="7EC6174E" w14:textId="77777777" w:rsidR="00967F64" w:rsidRPr="00FB3A57" w:rsidRDefault="005E3EAA" w:rsidP="00FB3A57">
      <w:pPr>
        <w:jc w:val="both"/>
        <w:rPr>
          <w:sz w:val="22"/>
          <w:szCs w:val="22"/>
        </w:rPr>
      </w:pPr>
      <w:r>
        <w:rPr>
          <w:sz w:val="20"/>
          <w:szCs w:val="20"/>
        </w:rPr>
        <w:t xml:space="preserve">Ajustement sur le sexe, l’âge, les signes et les symptômes cliniques. </w:t>
      </w:r>
    </w:p>
    <w:p w14:paraId="107908B2" w14:textId="77777777" w:rsidR="00334123" w:rsidRDefault="00241722" w:rsidP="005B2814">
      <w:pPr>
        <w:pStyle w:val="Titre3"/>
        <w:spacing w:line="276" w:lineRule="auto"/>
        <w:jc w:val="both"/>
      </w:pPr>
      <w:bookmarkStart w:id="279" w:name="_Toc112850132"/>
      <w:bookmarkStart w:id="280" w:name="_Toc113368686"/>
      <w:r>
        <w:t>Etude d’association entre l</w:t>
      </w:r>
      <w:r w:rsidR="00495A56" w:rsidRPr="00495A56">
        <w:t xml:space="preserve">es </w:t>
      </w:r>
      <w:r>
        <w:t>différents caractéristique</w:t>
      </w:r>
      <w:r w:rsidR="00495A56" w:rsidRPr="00495A56">
        <w:t xml:space="preserve">en fonction </w:t>
      </w:r>
      <w:bookmarkEnd w:id="279"/>
      <w:r w:rsidR="00967F64">
        <w:t xml:space="preserve">de la variation de </w:t>
      </w:r>
      <w:r w:rsidR="00891570">
        <w:t>la résistance nasale</w:t>
      </w:r>
      <w:bookmarkEnd w:id="280"/>
    </w:p>
    <w:p w14:paraId="0E4F43CC" w14:textId="77777777" w:rsidR="00241722" w:rsidRDefault="005E3EAA" w:rsidP="005B2814">
      <w:pPr>
        <w:spacing w:line="276" w:lineRule="auto"/>
        <w:jc w:val="both"/>
        <w:rPr>
          <w:color w:val="000000"/>
        </w:rPr>
      </w:pPr>
      <w:r>
        <w:rPr>
          <w:color w:val="000000"/>
        </w:rPr>
        <w:t>La présence des</w:t>
      </w:r>
      <w:r w:rsidRPr="008F53A6">
        <w:rPr>
          <w:color w:val="000000"/>
        </w:rPr>
        <w:t xml:space="preserve"> symptômes cliniques</w:t>
      </w:r>
      <w:r w:rsidR="00241722">
        <w:rPr>
          <w:color w:val="000000"/>
        </w:rPr>
        <w:t>on</w:t>
      </w:r>
      <w:r w:rsidR="00117002">
        <w:rPr>
          <w:color w:val="000000"/>
        </w:rPr>
        <w:t>t associé significativement à</w:t>
      </w:r>
      <w:r w:rsidR="00241722">
        <w:rPr>
          <w:color w:val="000000"/>
        </w:rPr>
        <w:t xml:space="preserve"> la variation de la résistance nasale de 1,45 pour les prurits nasaux et oculaire de 1,71 pour les rhino rhé et 1,08 pour les éternuements avec un p-value &lt; 0,05 et in IC ne contient pas le 1, ainsi que la présence des deux signes cliniques en même temps </w:t>
      </w:r>
      <w:r w:rsidR="00117002">
        <w:rPr>
          <w:color w:val="000000"/>
        </w:rPr>
        <w:t>(</w:t>
      </w:r>
      <w:r w:rsidR="00241722">
        <w:rPr>
          <w:color w:val="000000"/>
        </w:rPr>
        <w:t xml:space="preserve">score=2) augmentent significativement le risque d’avoir un résultat positif de 1,71.  </w:t>
      </w:r>
    </w:p>
    <w:p w14:paraId="11E8A641" w14:textId="77777777" w:rsidR="005E3EAA" w:rsidRDefault="00241722" w:rsidP="005B2814">
      <w:pPr>
        <w:spacing w:line="276" w:lineRule="auto"/>
        <w:jc w:val="both"/>
        <w:rPr>
          <w:color w:val="000000"/>
          <w:sz w:val="23"/>
          <w:szCs w:val="23"/>
        </w:rPr>
      </w:pPr>
      <w:r w:rsidRPr="008F53A6">
        <w:rPr>
          <w:color w:val="000000"/>
        </w:rPr>
        <w:t>L’apparition</w:t>
      </w:r>
      <w:r w:rsidR="00117002">
        <w:rPr>
          <w:color w:val="000000"/>
        </w:rPr>
        <w:t xml:space="preserve"> d’un seul</w:t>
      </w:r>
      <w:r w:rsidR="005E3EAA" w:rsidRPr="008F53A6">
        <w:rPr>
          <w:color w:val="000000"/>
        </w:rPr>
        <w:t xml:space="preserve"> ou deux score</w:t>
      </w:r>
      <w:r w:rsidR="00117002">
        <w:rPr>
          <w:color w:val="000000"/>
        </w:rPr>
        <w:t>s clinique</w:t>
      </w:r>
      <w:r w:rsidR="001809F5">
        <w:rPr>
          <w:color w:val="000000"/>
        </w:rPr>
        <w:t>s</w:t>
      </w:r>
      <w:r w:rsidR="00117002">
        <w:rPr>
          <w:color w:val="000000"/>
        </w:rPr>
        <w:t>, et toutes</w:t>
      </w:r>
      <w:r w:rsidR="005E3EAA" w:rsidRPr="008F53A6">
        <w:rPr>
          <w:color w:val="000000"/>
        </w:rPr>
        <w:t xml:space="preserve"> les différentes familles des agents sauf végétale HPM </w:t>
      </w:r>
      <w:r w:rsidR="00117002">
        <w:rPr>
          <w:color w:val="000000"/>
        </w:rPr>
        <w:t>,</w:t>
      </w:r>
      <w:r w:rsidR="005E3EAA">
        <w:rPr>
          <w:color w:val="000000"/>
        </w:rPr>
        <w:t>sont associé</w:t>
      </w:r>
      <w:r w:rsidR="00117002">
        <w:rPr>
          <w:color w:val="000000"/>
        </w:rPr>
        <w:t>es significativement à</w:t>
      </w:r>
      <w:r w:rsidR="005E3EAA">
        <w:rPr>
          <w:color w:val="000000"/>
        </w:rPr>
        <w:t xml:space="preserve"> la variation de la résistance nasale (</w:t>
      </w:r>
      <w:r w:rsidR="005E3EAA" w:rsidRPr="008F53A6">
        <w:rPr>
          <w:color w:val="000000"/>
        </w:rPr>
        <w:t xml:space="preserve">une p-value </w:t>
      </w:r>
      <w:r w:rsidR="005E3EAA">
        <w:rPr>
          <w:color w:val="000000"/>
        </w:rPr>
        <w:t>(inférieur à 0.05</w:t>
      </w:r>
      <w:r w:rsidR="005E3EAA" w:rsidRPr="008F53A6">
        <w:rPr>
          <w:color w:val="000000"/>
        </w:rPr>
        <w:t xml:space="preserve"> avec un intervalle de confiance ne contient pas le 1</w:t>
      </w:r>
      <w:r w:rsidR="005E3EAA">
        <w:rPr>
          <w:color w:val="000000"/>
        </w:rPr>
        <w:t>et OR supérieur à 1)</w:t>
      </w:r>
      <w:r w:rsidR="005E3EAA" w:rsidRPr="008F53A6">
        <w:rPr>
          <w:color w:val="000000"/>
        </w:rPr>
        <w:t>, donc leurs présence</w:t>
      </w:r>
      <w:r w:rsidR="00117002">
        <w:rPr>
          <w:color w:val="000000"/>
        </w:rPr>
        <w:t>s</w:t>
      </w:r>
      <w:r w:rsidR="005E3EAA">
        <w:rPr>
          <w:color w:val="000000"/>
        </w:rPr>
        <w:t>ou</w:t>
      </w:r>
      <w:r w:rsidR="005E3EAA" w:rsidRPr="00117002">
        <w:t>l’augment</w:t>
      </w:r>
      <w:r w:rsidR="00117002" w:rsidRPr="00117002">
        <w:t>ation de</w:t>
      </w:r>
      <w:r w:rsidR="005E3EAA" w:rsidRPr="008F53A6">
        <w:rPr>
          <w:color w:val="000000"/>
        </w:rPr>
        <w:t xml:space="preserve"> la variation de la résistance nasale</w:t>
      </w:r>
      <w:r w:rsidR="005E3EAA" w:rsidRPr="00967F64">
        <w:rPr>
          <w:color w:val="000000"/>
          <w:sz w:val="23"/>
          <w:szCs w:val="23"/>
        </w:rPr>
        <w:t>.</w:t>
      </w:r>
    </w:p>
    <w:p w14:paraId="253EC77C" w14:textId="77777777" w:rsidR="005E3EAA" w:rsidRDefault="00241722" w:rsidP="005B2814">
      <w:pPr>
        <w:spacing w:line="276" w:lineRule="auto"/>
        <w:jc w:val="both"/>
        <w:rPr>
          <w:color w:val="000000"/>
          <w:sz w:val="23"/>
          <w:szCs w:val="23"/>
        </w:rPr>
      </w:pPr>
      <w:r>
        <w:rPr>
          <w:color w:val="000000"/>
          <w:sz w:val="23"/>
          <w:szCs w:val="23"/>
        </w:rPr>
        <w:t>L’exposition aux agents de bas PM augmente significativement le taux d’augmentation de la variation de la résistance nasale</w:t>
      </w:r>
      <w:r w:rsidR="00132917">
        <w:rPr>
          <w:color w:val="000000"/>
          <w:sz w:val="23"/>
          <w:szCs w:val="23"/>
        </w:rPr>
        <w:t xml:space="preserve"> de 1.</w:t>
      </w:r>
      <w:r w:rsidR="001809F5">
        <w:rPr>
          <w:color w:val="000000"/>
          <w:sz w:val="23"/>
          <w:szCs w:val="23"/>
        </w:rPr>
        <w:t xml:space="preserve">28 pour chimie de </w:t>
      </w:r>
      <w:r>
        <w:rPr>
          <w:color w:val="000000"/>
          <w:sz w:val="23"/>
          <w:szCs w:val="23"/>
        </w:rPr>
        <w:t xml:space="preserve"> 1,21 </w:t>
      </w:r>
      <w:r w:rsidRPr="00FA29E6">
        <w:rPr>
          <w:color w:val="000000"/>
          <w:sz w:val="23"/>
          <w:szCs w:val="23"/>
        </w:rPr>
        <w:t>pour</w:t>
      </w:r>
      <w:r w:rsidR="00FA29E6">
        <w:rPr>
          <w:color w:val="000000"/>
          <w:sz w:val="23"/>
          <w:szCs w:val="23"/>
        </w:rPr>
        <w:t xml:space="preserve">les métaux </w:t>
      </w:r>
      <w:r w:rsidR="00132917">
        <w:rPr>
          <w:color w:val="000000"/>
          <w:sz w:val="23"/>
          <w:szCs w:val="23"/>
        </w:rPr>
        <w:t>et 1.</w:t>
      </w:r>
      <w:r>
        <w:rPr>
          <w:color w:val="000000"/>
          <w:sz w:val="23"/>
          <w:szCs w:val="23"/>
        </w:rPr>
        <w:t>37pour EDTA.</w:t>
      </w:r>
    </w:p>
    <w:p w14:paraId="7477988A" w14:textId="77777777" w:rsidR="00CD1512" w:rsidRPr="003C6B74" w:rsidRDefault="00241722" w:rsidP="003C6B74">
      <w:pPr>
        <w:spacing w:line="276" w:lineRule="auto"/>
        <w:jc w:val="both"/>
        <w:rPr>
          <w:color w:val="000000"/>
          <w:sz w:val="23"/>
          <w:szCs w:val="23"/>
        </w:rPr>
      </w:pPr>
      <w:r>
        <w:rPr>
          <w:color w:val="000000"/>
          <w:sz w:val="23"/>
          <w:szCs w:val="23"/>
        </w:rPr>
        <w:t>L’exposition aux agents de haut PM augmente significativement le taux d’augmentation de la variati</w:t>
      </w:r>
      <w:r w:rsidR="00132917">
        <w:rPr>
          <w:color w:val="000000"/>
          <w:sz w:val="23"/>
          <w:szCs w:val="23"/>
        </w:rPr>
        <w:t>on de la résistance nasale de 2.</w:t>
      </w:r>
      <w:r>
        <w:rPr>
          <w:color w:val="000000"/>
          <w:sz w:val="23"/>
          <w:szCs w:val="23"/>
        </w:rPr>
        <w:t xml:space="preserve">1 pour les agents de base </w:t>
      </w:r>
      <w:r w:rsidR="00DC538C">
        <w:rPr>
          <w:color w:val="000000"/>
          <w:sz w:val="23"/>
          <w:szCs w:val="23"/>
        </w:rPr>
        <w:t>animale, de</w:t>
      </w:r>
      <w:r>
        <w:rPr>
          <w:color w:val="000000"/>
          <w:sz w:val="23"/>
          <w:szCs w:val="23"/>
        </w:rPr>
        <w:t xml:space="preserve"> 1</w:t>
      </w:r>
      <w:r w:rsidR="00132917">
        <w:rPr>
          <w:color w:val="000000"/>
          <w:sz w:val="23"/>
          <w:szCs w:val="23"/>
        </w:rPr>
        <w:t>.</w:t>
      </w:r>
      <w:r>
        <w:rPr>
          <w:color w:val="000000"/>
          <w:sz w:val="23"/>
          <w:szCs w:val="23"/>
        </w:rPr>
        <w:t>51 pour les agents pouss</w:t>
      </w:r>
      <w:r w:rsidR="001809F5">
        <w:rPr>
          <w:color w:val="000000"/>
          <w:sz w:val="23"/>
          <w:szCs w:val="23"/>
        </w:rPr>
        <w:t xml:space="preserve">ière, </w:t>
      </w:r>
      <w:r>
        <w:rPr>
          <w:color w:val="000000"/>
          <w:sz w:val="23"/>
          <w:szCs w:val="23"/>
        </w:rPr>
        <w:t xml:space="preserve"> pour les agents de base végétale et aucun association entre l’exposition </w:t>
      </w:r>
      <w:r w:rsidRPr="00117002">
        <w:rPr>
          <w:sz w:val="23"/>
          <w:szCs w:val="23"/>
        </w:rPr>
        <w:t xml:space="preserve">aux </w:t>
      </w:r>
      <w:r w:rsidR="00117002" w:rsidRPr="00117002">
        <w:rPr>
          <w:sz w:val="23"/>
          <w:szCs w:val="23"/>
        </w:rPr>
        <w:t>enzymes</w:t>
      </w:r>
      <w:r w:rsidR="00117002">
        <w:rPr>
          <w:color w:val="000000"/>
          <w:sz w:val="23"/>
          <w:szCs w:val="23"/>
        </w:rPr>
        <w:t xml:space="preserve"> et l’augmentation</w:t>
      </w:r>
      <w:r>
        <w:rPr>
          <w:color w:val="000000"/>
          <w:sz w:val="23"/>
          <w:szCs w:val="23"/>
        </w:rPr>
        <w:t xml:space="preserve"> de la </w:t>
      </w:r>
      <w:r w:rsidR="00FB6951">
        <w:rPr>
          <w:color w:val="000000"/>
          <w:sz w:val="23"/>
          <w:szCs w:val="23"/>
        </w:rPr>
        <w:t>RVN.</w:t>
      </w:r>
    </w:p>
    <w:p w14:paraId="2B23E4B0" w14:textId="77777777" w:rsidR="005E3EAA" w:rsidRPr="005E3EAA" w:rsidRDefault="006612DA" w:rsidP="00117002">
      <w:pPr>
        <w:pStyle w:val="Lgende"/>
        <w:spacing w:line="360" w:lineRule="auto"/>
        <w:jc w:val="center"/>
        <w:rPr>
          <w:b w:val="0"/>
          <w:bCs w:val="0"/>
          <w:color w:val="auto"/>
          <w:sz w:val="22"/>
          <w:szCs w:val="22"/>
        </w:rPr>
      </w:pPr>
      <w:bookmarkStart w:id="281" w:name="_Toc113368744"/>
      <w:r w:rsidRPr="006612DA">
        <w:rPr>
          <w:color w:val="auto"/>
          <w:sz w:val="22"/>
          <w:szCs w:val="22"/>
        </w:rPr>
        <w:t xml:space="preserve">Tableau </w:t>
      </w:r>
      <w:r w:rsidR="00492D5C">
        <w:rPr>
          <w:color w:val="auto"/>
          <w:sz w:val="22"/>
          <w:szCs w:val="22"/>
        </w:rPr>
        <w:fldChar w:fldCharType="begin"/>
      </w:r>
      <w:r w:rsidR="006026F6">
        <w:rPr>
          <w:color w:val="auto"/>
          <w:sz w:val="22"/>
          <w:szCs w:val="22"/>
        </w:rPr>
        <w:instrText xml:space="preserve"> STYLEREF 1 \s </w:instrText>
      </w:r>
      <w:r w:rsidR="00492D5C">
        <w:rPr>
          <w:color w:val="auto"/>
          <w:sz w:val="22"/>
          <w:szCs w:val="22"/>
        </w:rPr>
        <w:fldChar w:fldCharType="separate"/>
      </w:r>
      <w:r w:rsidR="006026F6">
        <w:rPr>
          <w:noProof/>
          <w:color w:val="auto"/>
          <w:sz w:val="22"/>
          <w:szCs w:val="22"/>
          <w:cs/>
        </w:rPr>
        <w:t>‎</w:t>
      </w:r>
      <w:r w:rsidR="006026F6">
        <w:rPr>
          <w:noProof/>
          <w:color w:val="auto"/>
          <w:sz w:val="22"/>
          <w:szCs w:val="22"/>
        </w:rPr>
        <w:t>III</w:t>
      </w:r>
      <w:r w:rsidR="00492D5C">
        <w:rPr>
          <w:color w:val="auto"/>
          <w:sz w:val="22"/>
          <w:szCs w:val="22"/>
        </w:rPr>
        <w:fldChar w:fldCharType="end"/>
      </w:r>
      <w:r w:rsidR="006026F6">
        <w:rPr>
          <w:color w:val="auto"/>
          <w:sz w:val="22"/>
          <w:szCs w:val="22"/>
        </w:rPr>
        <w:t>.</w:t>
      </w:r>
      <w:r w:rsidR="00492D5C">
        <w:rPr>
          <w:color w:val="auto"/>
          <w:sz w:val="22"/>
          <w:szCs w:val="22"/>
        </w:rPr>
        <w:fldChar w:fldCharType="begin"/>
      </w:r>
      <w:r w:rsidR="006026F6">
        <w:rPr>
          <w:color w:val="auto"/>
          <w:sz w:val="22"/>
          <w:szCs w:val="22"/>
        </w:rPr>
        <w:instrText xml:space="preserve"> SEQ Tableau \* ARABIC \s 1 </w:instrText>
      </w:r>
      <w:r w:rsidR="00492D5C">
        <w:rPr>
          <w:color w:val="auto"/>
          <w:sz w:val="22"/>
          <w:szCs w:val="22"/>
        </w:rPr>
        <w:fldChar w:fldCharType="separate"/>
      </w:r>
      <w:r w:rsidR="009B2985">
        <w:rPr>
          <w:noProof/>
          <w:color w:val="auto"/>
          <w:sz w:val="22"/>
          <w:szCs w:val="22"/>
        </w:rPr>
        <w:t>10</w:t>
      </w:r>
      <w:r w:rsidR="00492D5C">
        <w:rPr>
          <w:color w:val="auto"/>
          <w:sz w:val="22"/>
          <w:szCs w:val="22"/>
        </w:rPr>
        <w:fldChar w:fldCharType="end"/>
      </w:r>
      <w:r w:rsidRPr="006612DA">
        <w:rPr>
          <w:b w:val="0"/>
          <w:bCs w:val="0"/>
          <w:color w:val="auto"/>
          <w:sz w:val="22"/>
          <w:szCs w:val="22"/>
        </w:rPr>
        <w:t xml:space="preserve">: </w:t>
      </w:r>
      <w:r w:rsidR="005E3EAA" w:rsidRPr="006612DA">
        <w:rPr>
          <w:b w:val="0"/>
          <w:bCs w:val="0"/>
          <w:color w:val="auto"/>
          <w:sz w:val="22"/>
          <w:szCs w:val="22"/>
        </w:rPr>
        <w:t xml:space="preserve">Association entre </w:t>
      </w:r>
      <w:r w:rsidR="005E3EAA">
        <w:rPr>
          <w:b w:val="0"/>
          <w:bCs w:val="0"/>
          <w:color w:val="auto"/>
          <w:sz w:val="22"/>
          <w:szCs w:val="22"/>
        </w:rPr>
        <w:t>le sexe</w:t>
      </w:r>
      <w:r w:rsidR="005E3EAA" w:rsidRPr="006612DA">
        <w:rPr>
          <w:b w:val="0"/>
          <w:bCs w:val="0"/>
          <w:color w:val="auto"/>
          <w:sz w:val="22"/>
          <w:szCs w:val="22"/>
        </w:rPr>
        <w:t>,</w:t>
      </w:r>
      <w:r w:rsidR="005E3EAA">
        <w:rPr>
          <w:b w:val="0"/>
          <w:bCs w:val="0"/>
          <w:color w:val="auto"/>
          <w:sz w:val="22"/>
          <w:szCs w:val="22"/>
        </w:rPr>
        <w:t xml:space="preserve"> l’âge</w:t>
      </w:r>
      <w:r w:rsidR="005E3EAA" w:rsidRPr="006612DA">
        <w:rPr>
          <w:b w:val="0"/>
          <w:bCs w:val="0"/>
          <w:color w:val="auto"/>
          <w:sz w:val="22"/>
          <w:szCs w:val="22"/>
        </w:rPr>
        <w:t xml:space="preserve"> et </w:t>
      </w:r>
      <w:r w:rsidR="005E3EAA">
        <w:rPr>
          <w:b w:val="0"/>
          <w:bCs w:val="0"/>
          <w:color w:val="auto"/>
          <w:sz w:val="22"/>
          <w:szCs w:val="22"/>
        </w:rPr>
        <w:t>expositions</w:t>
      </w:r>
      <w:r w:rsidR="005E3EAA" w:rsidRPr="006612DA">
        <w:rPr>
          <w:b w:val="0"/>
          <w:bCs w:val="0"/>
          <w:color w:val="auto"/>
          <w:sz w:val="22"/>
          <w:szCs w:val="22"/>
        </w:rPr>
        <w:t xml:space="preserve"> en fonction du </w:t>
      </w:r>
      <w:r w:rsidR="005E3EAA">
        <w:rPr>
          <w:b w:val="0"/>
          <w:bCs w:val="0"/>
          <w:color w:val="auto"/>
          <w:sz w:val="22"/>
          <w:szCs w:val="22"/>
        </w:rPr>
        <w:t xml:space="preserve">la variation </w:t>
      </w:r>
      <w:r w:rsidR="00891570">
        <w:rPr>
          <w:b w:val="0"/>
          <w:bCs w:val="0"/>
          <w:color w:val="auto"/>
          <w:sz w:val="22"/>
          <w:szCs w:val="22"/>
        </w:rPr>
        <w:t>de la résistance nasale</w:t>
      </w:r>
      <w:bookmarkEnd w:id="281"/>
    </w:p>
    <w:tbl>
      <w:tblPr>
        <w:tblStyle w:val="Grilledutableau"/>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gridCol w:w="1946"/>
        <w:gridCol w:w="2081"/>
        <w:gridCol w:w="1755"/>
      </w:tblGrid>
      <w:tr w:rsidR="002A71F2" w14:paraId="5D0A720C" w14:textId="77777777" w:rsidTr="005E3EAA">
        <w:trPr>
          <w:trHeight w:val="212"/>
          <w:jc w:val="center"/>
        </w:trPr>
        <w:tc>
          <w:tcPr>
            <w:tcW w:w="3652" w:type="dxa"/>
            <w:tcBorders>
              <w:bottom w:val="single" w:sz="4" w:space="0" w:color="auto"/>
            </w:tcBorders>
          </w:tcPr>
          <w:p w14:paraId="1B0905D6" w14:textId="77777777" w:rsidR="002A71F2" w:rsidRPr="003B115A" w:rsidRDefault="005E3EAA" w:rsidP="009D6484">
            <w:pPr>
              <w:spacing w:line="276" w:lineRule="auto"/>
              <w:jc w:val="both"/>
              <w:rPr>
                <w:b/>
                <w:bCs/>
              </w:rPr>
            </w:pPr>
            <w:r>
              <w:rPr>
                <w:b/>
                <w:bCs/>
              </w:rPr>
              <w:t>C</w:t>
            </w:r>
            <w:r w:rsidR="002A71F2" w:rsidRPr="003B115A">
              <w:rPr>
                <w:b/>
                <w:bCs/>
              </w:rPr>
              <w:t>aractéristique</w:t>
            </w:r>
            <w:r>
              <w:rPr>
                <w:b/>
                <w:bCs/>
              </w:rPr>
              <w:t>s</w:t>
            </w:r>
          </w:p>
        </w:tc>
        <w:tc>
          <w:tcPr>
            <w:tcW w:w="1985" w:type="dxa"/>
            <w:tcBorders>
              <w:bottom w:val="single" w:sz="4" w:space="0" w:color="auto"/>
            </w:tcBorders>
          </w:tcPr>
          <w:p w14:paraId="4431AAAC" w14:textId="77777777" w:rsidR="002A71F2" w:rsidRPr="003B115A" w:rsidRDefault="002A71F2" w:rsidP="009D6484">
            <w:pPr>
              <w:spacing w:line="276" w:lineRule="auto"/>
              <w:jc w:val="both"/>
              <w:rPr>
                <w:b/>
                <w:bCs/>
              </w:rPr>
            </w:pPr>
            <w:r w:rsidRPr="003B115A">
              <w:rPr>
                <w:b/>
                <w:bCs/>
              </w:rPr>
              <w:t>OR</w:t>
            </w:r>
          </w:p>
        </w:tc>
        <w:tc>
          <w:tcPr>
            <w:tcW w:w="2126" w:type="dxa"/>
            <w:tcBorders>
              <w:bottom w:val="single" w:sz="4" w:space="0" w:color="auto"/>
            </w:tcBorders>
          </w:tcPr>
          <w:p w14:paraId="406D70B6" w14:textId="77777777" w:rsidR="002A71F2" w:rsidRPr="003B115A" w:rsidRDefault="002A71F2" w:rsidP="009D6484">
            <w:pPr>
              <w:spacing w:line="276" w:lineRule="auto"/>
              <w:jc w:val="both"/>
              <w:rPr>
                <w:b/>
                <w:bCs/>
              </w:rPr>
            </w:pPr>
            <w:r w:rsidRPr="003B115A">
              <w:rPr>
                <w:b/>
                <w:bCs/>
              </w:rPr>
              <w:t>95% IC</w:t>
            </w:r>
          </w:p>
        </w:tc>
        <w:tc>
          <w:tcPr>
            <w:tcW w:w="1783" w:type="dxa"/>
            <w:tcBorders>
              <w:bottom w:val="single" w:sz="4" w:space="0" w:color="auto"/>
            </w:tcBorders>
          </w:tcPr>
          <w:p w14:paraId="4189C2FE" w14:textId="77777777" w:rsidR="002A71F2" w:rsidRPr="003B115A" w:rsidRDefault="002A71F2" w:rsidP="009D6484">
            <w:pPr>
              <w:spacing w:line="276" w:lineRule="auto"/>
              <w:jc w:val="both"/>
              <w:rPr>
                <w:b/>
                <w:bCs/>
              </w:rPr>
            </w:pPr>
            <w:r w:rsidRPr="003B115A">
              <w:rPr>
                <w:b/>
                <w:bCs/>
              </w:rPr>
              <w:t>P-value</w:t>
            </w:r>
          </w:p>
        </w:tc>
      </w:tr>
      <w:tr w:rsidR="005E3EAA" w14:paraId="12CBD637" w14:textId="77777777" w:rsidTr="005E3EAA">
        <w:trPr>
          <w:trHeight w:val="38"/>
          <w:jc w:val="center"/>
        </w:trPr>
        <w:tc>
          <w:tcPr>
            <w:tcW w:w="3652" w:type="dxa"/>
            <w:tcBorders>
              <w:top w:val="single" w:sz="4" w:space="0" w:color="auto"/>
            </w:tcBorders>
          </w:tcPr>
          <w:p w14:paraId="74C62626" w14:textId="77777777" w:rsidR="005E3EAA" w:rsidRDefault="005E3EAA" w:rsidP="009D6484">
            <w:pPr>
              <w:spacing w:line="276" w:lineRule="auto"/>
              <w:jc w:val="both"/>
              <w:rPr>
                <w:b/>
                <w:bCs/>
              </w:rPr>
            </w:pPr>
          </w:p>
        </w:tc>
        <w:tc>
          <w:tcPr>
            <w:tcW w:w="1985" w:type="dxa"/>
            <w:tcBorders>
              <w:top w:val="single" w:sz="4" w:space="0" w:color="auto"/>
            </w:tcBorders>
          </w:tcPr>
          <w:p w14:paraId="70B2804E" w14:textId="77777777" w:rsidR="005E3EAA" w:rsidRPr="003B115A" w:rsidRDefault="005E3EAA" w:rsidP="009D6484">
            <w:pPr>
              <w:spacing w:line="276" w:lineRule="auto"/>
              <w:jc w:val="both"/>
              <w:rPr>
                <w:b/>
                <w:bCs/>
              </w:rPr>
            </w:pPr>
          </w:p>
        </w:tc>
        <w:tc>
          <w:tcPr>
            <w:tcW w:w="2126" w:type="dxa"/>
            <w:tcBorders>
              <w:top w:val="single" w:sz="4" w:space="0" w:color="auto"/>
            </w:tcBorders>
          </w:tcPr>
          <w:p w14:paraId="0AF11DF6" w14:textId="77777777" w:rsidR="005E3EAA" w:rsidRPr="003B115A" w:rsidRDefault="005E3EAA" w:rsidP="009D6484">
            <w:pPr>
              <w:spacing w:line="276" w:lineRule="auto"/>
              <w:jc w:val="both"/>
              <w:rPr>
                <w:b/>
                <w:bCs/>
              </w:rPr>
            </w:pPr>
          </w:p>
        </w:tc>
        <w:tc>
          <w:tcPr>
            <w:tcW w:w="1783" w:type="dxa"/>
            <w:tcBorders>
              <w:top w:val="single" w:sz="4" w:space="0" w:color="auto"/>
            </w:tcBorders>
          </w:tcPr>
          <w:p w14:paraId="5F170FF3" w14:textId="77777777" w:rsidR="005E3EAA" w:rsidRPr="003B115A" w:rsidRDefault="005E3EAA" w:rsidP="009D6484">
            <w:pPr>
              <w:spacing w:line="276" w:lineRule="auto"/>
              <w:jc w:val="both"/>
              <w:rPr>
                <w:b/>
                <w:bCs/>
              </w:rPr>
            </w:pPr>
          </w:p>
        </w:tc>
      </w:tr>
      <w:tr w:rsidR="002A71F2" w14:paraId="509BD9D2" w14:textId="77777777" w:rsidTr="005E3EAA">
        <w:trPr>
          <w:trHeight w:val="308"/>
          <w:jc w:val="center"/>
        </w:trPr>
        <w:tc>
          <w:tcPr>
            <w:tcW w:w="3652" w:type="dxa"/>
            <w:tcBorders>
              <w:bottom w:val="single" w:sz="4" w:space="0" w:color="auto"/>
            </w:tcBorders>
          </w:tcPr>
          <w:p w14:paraId="30E5B5E7" w14:textId="77777777" w:rsidR="008F53A6" w:rsidRPr="005E3EAA" w:rsidRDefault="008F53A6" w:rsidP="009D6484">
            <w:pPr>
              <w:spacing w:line="276" w:lineRule="auto"/>
              <w:jc w:val="both"/>
              <w:rPr>
                <w:b/>
                <w:bCs/>
              </w:rPr>
            </w:pPr>
            <w:r w:rsidRPr="005E3EAA">
              <w:rPr>
                <w:b/>
                <w:bCs/>
              </w:rPr>
              <w:t>Sexe</w:t>
            </w:r>
          </w:p>
        </w:tc>
        <w:tc>
          <w:tcPr>
            <w:tcW w:w="1985" w:type="dxa"/>
            <w:tcBorders>
              <w:bottom w:val="single" w:sz="4" w:space="0" w:color="auto"/>
            </w:tcBorders>
          </w:tcPr>
          <w:p w14:paraId="7780220D" w14:textId="77777777" w:rsidR="002A71F2" w:rsidRDefault="008F53A6" w:rsidP="009D6484">
            <w:pPr>
              <w:spacing w:line="276" w:lineRule="auto"/>
              <w:jc w:val="both"/>
            </w:pPr>
            <w:r>
              <w:t>4.5</w:t>
            </w:r>
          </w:p>
        </w:tc>
        <w:tc>
          <w:tcPr>
            <w:tcW w:w="2126" w:type="dxa"/>
            <w:tcBorders>
              <w:bottom w:val="single" w:sz="4" w:space="0" w:color="auto"/>
            </w:tcBorders>
          </w:tcPr>
          <w:p w14:paraId="09A74356" w14:textId="77777777" w:rsidR="003F0572" w:rsidRDefault="008F53A6" w:rsidP="009D6484">
            <w:pPr>
              <w:spacing w:line="276" w:lineRule="auto"/>
              <w:jc w:val="both"/>
            </w:pPr>
            <w:r>
              <w:t>0.5 - 2.11</w:t>
            </w:r>
          </w:p>
        </w:tc>
        <w:tc>
          <w:tcPr>
            <w:tcW w:w="1783" w:type="dxa"/>
            <w:tcBorders>
              <w:bottom w:val="single" w:sz="4" w:space="0" w:color="auto"/>
            </w:tcBorders>
          </w:tcPr>
          <w:p w14:paraId="70CF0265" w14:textId="77777777" w:rsidR="002A71F2" w:rsidRDefault="008F53A6" w:rsidP="009D6484">
            <w:pPr>
              <w:spacing w:line="276" w:lineRule="auto"/>
              <w:jc w:val="both"/>
            </w:pPr>
            <w:r>
              <w:t>0.9</w:t>
            </w:r>
          </w:p>
        </w:tc>
      </w:tr>
      <w:tr w:rsidR="008F53A6" w14:paraId="31669895" w14:textId="77777777" w:rsidTr="005E3EAA">
        <w:trPr>
          <w:trHeight w:val="303"/>
          <w:jc w:val="center"/>
        </w:trPr>
        <w:tc>
          <w:tcPr>
            <w:tcW w:w="3652" w:type="dxa"/>
            <w:tcBorders>
              <w:top w:val="single" w:sz="4" w:space="0" w:color="auto"/>
              <w:bottom w:val="single" w:sz="4" w:space="0" w:color="auto"/>
            </w:tcBorders>
          </w:tcPr>
          <w:p w14:paraId="06003452" w14:textId="77777777" w:rsidR="008F53A6" w:rsidRPr="005E3EAA" w:rsidRDefault="008F53A6" w:rsidP="009D6484">
            <w:pPr>
              <w:spacing w:line="276" w:lineRule="auto"/>
              <w:jc w:val="both"/>
              <w:rPr>
                <w:b/>
                <w:bCs/>
              </w:rPr>
            </w:pPr>
            <w:r w:rsidRPr="005E3EAA">
              <w:rPr>
                <w:b/>
                <w:bCs/>
              </w:rPr>
              <w:t>Age</w:t>
            </w:r>
          </w:p>
        </w:tc>
        <w:tc>
          <w:tcPr>
            <w:tcW w:w="1985" w:type="dxa"/>
            <w:tcBorders>
              <w:top w:val="single" w:sz="4" w:space="0" w:color="auto"/>
              <w:bottom w:val="single" w:sz="4" w:space="0" w:color="auto"/>
            </w:tcBorders>
          </w:tcPr>
          <w:p w14:paraId="50E3D7E6" w14:textId="77777777" w:rsidR="008F53A6" w:rsidRDefault="008F53A6" w:rsidP="009D6484">
            <w:pPr>
              <w:spacing w:line="276" w:lineRule="auto"/>
              <w:jc w:val="both"/>
            </w:pPr>
            <w:r>
              <w:t>1.9</w:t>
            </w:r>
          </w:p>
        </w:tc>
        <w:tc>
          <w:tcPr>
            <w:tcW w:w="2126" w:type="dxa"/>
            <w:tcBorders>
              <w:top w:val="single" w:sz="4" w:space="0" w:color="auto"/>
              <w:bottom w:val="single" w:sz="4" w:space="0" w:color="auto"/>
            </w:tcBorders>
          </w:tcPr>
          <w:p w14:paraId="4FDE6F8A" w14:textId="77777777" w:rsidR="008F53A6" w:rsidRDefault="005E3EAA" w:rsidP="009D6484">
            <w:pPr>
              <w:spacing w:line="276" w:lineRule="auto"/>
              <w:jc w:val="both"/>
            </w:pPr>
            <w:r>
              <w:t>1.3 - 1.87</w:t>
            </w:r>
          </w:p>
        </w:tc>
        <w:tc>
          <w:tcPr>
            <w:tcW w:w="1783" w:type="dxa"/>
            <w:tcBorders>
              <w:top w:val="single" w:sz="4" w:space="0" w:color="auto"/>
              <w:bottom w:val="single" w:sz="4" w:space="0" w:color="auto"/>
            </w:tcBorders>
          </w:tcPr>
          <w:p w14:paraId="2369EAEF" w14:textId="77777777" w:rsidR="008F53A6" w:rsidRDefault="008F53A6" w:rsidP="009D6484">
            <w:pPr>
              <w:spacing w:line="276" w:lineRule="auto"/>
              <w:jc w:val="both"/>
            </w:pPr>
            <w:r>
              <w:t>1.4</w:t>
            </w:r>
          </w:p>
        </w:tc>
      </w:tr>
      <w:tr w:rsidR="008F53A6" w14:paraId="5DCE91BB" w14:textId="77777777" w:rsidTr="005E3EAA">
        <w:trPr>
          <w:trHeight w:val="1157"/>
          <w:jc w:val="center"/>
        </w:trPr>
        <w:tc>
          <w:tcPr>
            <w:tcW w:w="3652" w:type="dxa"/>
            <w:tcBorders>
              <w:top w:val="single" w:sz="4" w:space="0" w:color="auto"/>
              <w:bottom w:val="single" w:sz="4" w:space="0" w:color="auto"/>
            </w:tcBorders>
          </w:tcPr>
          <w:p w14:paraId="47F86A17" w14:textId="77777777" w:rsidR="008F53A6" w:rsidRPr="00C10E34" w:rsidRDefault="008F53A6" w:rsidP="009D6484">
            <w:pPr>
              <w:spacing w:line="276" w:lineRule="auto"/>
              <w:jc w:val="both"/>
              <w:rPr>
                <w:b/>
                <w:bCs/>
              </w:rPr>
            </w:pPr>
            <w:r w:rsidRPr="00C10E34">
              <w:rPr>
                <w:b/>
                <w:bCs/>
              </w:rPr>
              <w:t>Symptômes cliniques</w:t>
            </w:r>
          </w:p>
          <w:p w14:paraId="200AC5A8" w14:textId="77777777" w:rsidR="008F53A6" w:rsidRDefault="008F53A6" w:rsidP="009D6484">
            <w:pPr>
              <w:spacing w:line="276" w:lineRule="auto"/>
              <w:ind w:left="246"/>
              <w:jc w:val="both"/>
            </w:pPr>
            <w:r w:rsidRPr="007D6F2E">
              <w:t>Prurit.nasale.et.oculaire</w:t>
            </w:r>
          </w:p>
          <w:p w14:paraId="584D7494" w14:textId="77777777" w:rsidR="008F53A6" w:rsidRPr="00C10E34" w:rsidRDefault="008F53A6" w:rsidP="009D6484">
            <w:pPr>
              <w:spacing w:line="276" w:lineRule="auto"/>
              <w:ind w:left="246"/>
              <w:jc w:val="both"/>
            </w:pPr>
            <w:r w:rsidRPr="00C10E34">
              <w:t>Rhinorrhee</w:t>
            </w:r>
          </w:p>
          <w:p w14:paraId="2E7E3499" w14:textId="77777777" w:rsidR="008F53A6" w:rsidRDefault="008F53A6" w:rsidP="009D6484">
            <w:pPr>
              <w:spacing w:line="276" w:lineRule="auto"/>
              <w:ind w:left="246"/>
              <w:jc w:val="both"/>
              <w:rPr>
                <w:b/>
                <w:bCs/>
              </w:rPr>
            </w:pPr>
            <w:r w:rsidRPr="00C10E34">
              <w:t>Eternuement</w:t>
            </w:r>
          </w:p>
        </w:tc>
        <w:tc>
          <w:tcPr>
            <w:tcW w:w="1985" w:type="dxa"/>
            <w:tcBorders>
              <w:top w:val="single" w:sz="4" w:space="0" w:color="auto"/>
              <w:bottom w:val="single" w:sz="4" w:space="0" w:color="auto"/>
            </w:tcBorders>
          </w:tcPr>
          <w:p w14:paraId="3AB49B76" w14:textId="77777777" w:rsidR="008F53A6" w:rsidRDefault="008F53A6" w:rsidP="009D6484">
            <w:pPr>
              <w:spacing w:line="276" w:lineRule="auto"/>
              <w:jc w:val="both"/>
            </w:pPr>
          </w:p>
          <w:p w14:paraId="3DBCDB74" w14:textId="77777777" w:rsidR="008F53A6" w:rsidRDefault="008F53A6" w:rsidP="009D6484">
            <w:pPr>
              <w:spacing w:line="276" w:lineRule="auto"/>
              <w:jc w:val="both"/>
            </w:pPr>
            <w:r>
              <w:t>1.45</w:t>
            </w:r>
          </w:p>
          <w:p w14:paraId="113BC5F6" w14:textId="77777777" w:rsidR="008F53A6" w:rsidRDefault="008F53A6" w:rsidP="009D6484">
            <w:pPr>
              <w:spacing w:line="276" w:lineRule="auto"/>
              <w:jc w:val="both"/>
            </w:pPr>
            <w:r>
              <w:t>1.71</w:t>
            </w:r>
          </w:p>
          <w:p w14:paraId="3D263985" w14:textId="77777777" w:rsidR="008F53A6" w:rsidRDefault="008F53A6" w:rsidP="009D6484">
            <w:pPr>
              <w:spacing w:line="276" w:lineRule="auto"/>
              <w:jc w:val="both"/>
            </w:pPr>
            <w:r>
              <w:t>1.08</w:t>
            </w:r>
          </w:p>
        </w:tc>
        <w:tc>
          <w:tcPr>
            <w:tcW w:w="2126" w:type="dxa"/>
            <w:tcBorders>
              <w:top w:val="single" w:sz="4" w:space="0" w:color="auto"/>
              <w:bottom w:val="single" w:sz="4" w:space="0" w:color="auto"/>
            </w:tcBorders>
          </w:tcPr>
          <w:p w14:paraId="7E798445" w14:textId="77777777" w:rsidR="008F53A6" w:rsidRDefault="008F53A6" w:rsidP="009D6484">
            <w:pPr>
              <w:spacing w:line="276" w:lineRule="auto"/>
              <w:jc w:val="both"/>
            </w:pPr>
          </w:p>
          <w:p w14:paraId="16D44CEC" w14:textId="77777777" w:rsidR="008F53A6" w:rsidRDefault="008F53A6" w:rsidP="009D6484">
            <w:pPr>
              <w:spacing w:line="276" w:lineRule="auto"/>
              <w:jc w:val="both"/>
            </w:pPr>
            <w:r>
              <w:t>1.3 - 1</w:t>
            </w:r>
            <w:r w:rsidR="005E3EAA">
              <w:t>.8</w:t>
            </w:r>
          </w:p>
          <w:p w14:paraId="6997A4F7" w14:textId="77777777" w:rsidR="008F53A6" w:rsidRDefault="008F53A6" w:rsidP="009D6484">
            <w:pPr>
              <w:spacing w:line="276" w:lineRule="auto"/>
              <w:jc w:val="both"/>
            </w:pPr>
            <w:r>
              <w:t>1.2 - 5.4</w:t>
            </w:r>
          </w:p>
          <w:p w14:paraId="79A09083" w14:textId="77777777" w:rsidR="008F53A6" w:rsidRDefault="008F53A6" w:rsidP="009D6484">
            <w:pPr>
              <w:spacing w:line="276" w:lineRule="auto"/>
              <w:jc w:val="both"/>
            </w:pPr>
            <w:r>
              <w:t>1.55 - 3.4</w:t>
            </w:r>
          </w:p>
        </w:tc>
        <w:tc>
          <w:tcPr>
            <w:tcW w:w="1783" w:type="dxa"/>
            <w:tcBorders>
              <w:top w:val="single" w:sz="4" w:space="0" w:color="auto"/>
              <w:bottom w:val="single" w:sz="4" w:space="0" w:color="auto"/>
            </w:tcBorders>
          </w:tcPr>
          <w:p w14:paraId="1FD4EA4D" w14:textId="77777777" w:rsidR="008F53A6" w:rsidRDefault="008F53A6" w:rsidP="009D6484">
            <w:pPr>
              <w:spacing w:line="276" w:lineRule="auto"/>
              <w:jc w:val="both"/>
              <w:rPr>
                <w:b/>
                <w:bCs/>
              </w:rPr>
            </w:pPr>
          </w:p>
          <w:p w14:paraId="462D576D" w14:textId="77777777" w:rsidR="008F53A6" w:rsidRPr="003A156E" w:rsidRDefault="008F53A6" w:rsidP="009D6484">
            <w:pPr>
              <w:spacing w:line="276" w:lineRule="auto"/>
              <w:jc w:val="both"/>
              <w:rPr>
                <w:b/>
                <w:bCs/>
              </w:rPr>
            </w:pPr>
            <w:r w:rsidRPr="003A156E">
              <w:rPr>
                <w:b/>
                <w:bCs/>
              </w:rPr>
              <w:t>&lt;0.001</w:t>
            </w:r>
          </w:p>
          <w:p w14:paraId="547FC710" w14:textId="77777777" w:rsidR="008F53A6" w:rsidRPr="003A156E" w:rsidRDefault="008F53A6" w:rsidP="009D6484">
            <w:pPr>
              <w:spacing w:line="276" w:lineRule="auto"/>
              <w:jc w:val="both"/>
              <w:rPr>
                <w:b/>
                <w:bCs/>
              </w:rPr>
            </w:pPr>
            <w:r w:rsidRPr="003A156E">
              <w:rPr>
                <w:b/>
                <w:bCs/>
              </w:rPr>
              <w:t>&lt;0.001</w:t>
            </w:r>
          </w:p>
          <w:p w14:paraId="4504A22E" w14:textId="77777777" w:rsidR="008F53A6" w:rsidRDefault="008F53A6" w:rsidP="009D6484">
            <w:pPr>
              <w:spacing w:line="276" w:lineRule="auto"/>
              <w:jc w:val="both"/>
            </w:pPr>
            <w:r w:rsidRPr="003A156E">
              <w:rPr>
                <w:b/>
                <w:bCs/>
              </w:rPr>
              <w:t>&lt;0.001</w:t>
            </w:r>
          </w:p>
        </w:tc>
      </w:tr>
      <w:tr w:rsidR="005E3EAA" w14:paraId="6E5D7A68" w14:textId="77777777" w:rsidTr="005E3EAA">
        <w:trPr>
          <w:trHeight w:val="1087"/>
          <w:jc w:val="center"/>
        </w:trPr>
        <w:tc>
          <w:tcPr>
            <w:tcW w:w="3652" w:type="dxa"/>
            <w:tcBorders>
              <w:top w:val="single" w:sz="4" w:space="0" w:color="auto"/>
              <w:bottom w:val="single" w:sz="4" w:space="0" w:color="auto"/>
            </w:tcBorders>
          </w:tcPr>
          <w:p w14:paraId="58B996A9" w14:textId="77777777" w:rsidR="005E3EAA" w:rsidRPr="00C10E34" w:rsidRDefault="005E3EAA" w:rsidP="009D6484">
            <w:pPr>
              <w:spacing w:line="276" w:lineRule="auto"/>
              <w:jc w:val="both"/>
              <w:rPr>
                <w:b/>
                <w:bCs/>
              </w:rPr>
            </w:pPr>
            <w:r w:rsidRPr="00C10E34">
              <w:rPr>
                <w:b/>
                <w:bCs/>
              </w:rPr>
              <w:t>Score</w:t>
            </w:r>
            <w:r>
              <w:rPr>
                <w:b/>
                <w:bCs/>
              </w:rPr>
              <w:t>s</w:t>
            </w:r>
            <w:r w:rsidRPr="00C10E34">
              <w:rPr>
                <w:b/>
                <w:bCs/>
              </w:rPr>
              <w:t xml:space="preserve"> clinique</w:t>
            </w:r>
            <w:r>
              <w:rPr>
                <w:b/>
                <w:bCs/>
              </w:rPr>
              <w:t>s</w:t>
            </w:r>
          </w:p>
          <w:p w14:paraId="62D5C887" w14:textId="77777777" w:rsidR="005E3EAA" w:rsidRDefault="005E3EAA" w:rsidP="009D6484">
            <w:pPr>
              <w:spacing w:line="276" w:lineRule="auto"/>
              <w:ind w:left="246"/>
              <w:jc w:val="both"/>
            </w:pPr>
            <w:r>
              <w:t>Un seul symptôme</w:t>
            </w:r>
          </w:p>
          <w:p w14:paraId="3E7ADBE7" w14:textId="77777777" w:rsidR="005E3EAA" w:rsidRDefault="005E3EAA" w:rsidP="009D6484">
            <w:pPr>
              <w:spacing w:line="276" w:lineRule="auto"/>
              <w:ind w:left="246"/>
              <w:jc w:val="both"/>
            </w:pPr>
            <w:r>
              <w:t>Deux symptômes</w:t>
            </w:r>
          </w:p>
          <w:p w14:paraId="0A53063C" w14:textId="77777777" w:rsidR="005E3EAA" w:rsidRPr="00C10E34" w:rsidRDefault="005E3EAA" w:rsidP="009D6484">
            <w:pPr>
              <w:spacing w:line="276" w:lineRule="auto"/>
              <w:ind w:left="246"/>
              <w:jc w:val="both"/>
              <w:rPr>
                <w:b/>
                <w:bCs/>
              </w:rPr>
            </w:pPr>
            <w:r>
              <w:t>Trois symptômes</w:t>
            </w:r>
          </w:p>
        </w:tc>
        <w:tc>
          <w:tcPr>
            <w:tcW w:w="1985" w:type="dxa"/>
            <w:tcBorders>
              <w:top w:val="single" w:sz="4" w:space="0" w:color="auto"/>
              <w:bottom w:val="single" w:sz="4" w:space="0" w:color="auto"/>
            </w:tcBorders>
          </w:tcPr>
          <w:p w14:paraId="2E22F30E" w14:textId="77777777" w:rsidR="005E3EAA" w:rsidRDefault="005E3EAA" w:rsidP="009D6484">
            <w:pPr>
              <w:spacing w:line="276" w:lineRule="auto"/>
              <w:jc w:val="both"/>
            </w:pPr>
          </w:p>
          <w:p w14:paraId="0DD32FF6" w14:textId="77777777" w:rsidR="005E3EAA" w:rsidRDefault="005E3EAA" w:rsidP="009D6484">
            <w:pPr>
              <w:spacing w:line="276" w:lineRule="auto"/>
              <w:jc w:val="both"/>
            </w:pPr>
            <w:r>
              <w:t>1.39</w:t>
            </w:r>
          </w:p>
          <w:p w14:paraId="79E3BBF7" w14:textId="77777777" w:rsidR="005E3EAA" w:rsidRDefault="005E3EAA" w:rsidP="009D6484">
            <w:pPr>
              <w:spacing w:line="276" w:lineRule="auto"/>
              <w:jc w:val="both"/>
            </w:pPr>
            <w:r>
              <w:t>1.93</w:t>
            </w:r>
          </w:p>
          <w:p w14:paraId="30AEFD80" w14:textId="77777777" w:rsidR="005E3EAA" w:rsidRDefault="005E3EAA" w:rsidP="009D6484">
            <w:pPr>
              <w:spacing w:line="276" w:lineRule="auto"/>
              <w:jc w:val="both"/>
            </w:pPr>
            <w:r>
              <w:t>16.78</w:t>
            </w:r>
          </w:p>
        </w:tc>
        <w:tc>
          <w:tcPr>
            <w:tcW w:w="2126" w:type="dxa"/>
            <w:tcBorders>
              <w:top w:val="single" w:sz="4" w:space="0" w:color="auto"/>
              <w:bottom w:val="single" w:sz="4" w:space="0" w:color="auto"/>
            </w:tcBorders>
          </w:tcPr>
          <w:p w14:paraId="443FDA43" w14:textId="77777777" w:rsidR="005E3EAA" w:rsidRDefault="005E3EAA" w:rsidP="009D6484">
            <w:pPr>
              <w:spacing w:line="276" w:lineRule="auto"/>
              <w:jc w:val="both"/>
            </w:pPr>
          </w:p>
          <w:p w14:paraId="60A5101C" w14:textId="77777777" w:rsidR="005E3EAA" w:rsidRDefault="005E3EAA" w:rsidP="009D6484">
            <w:pPr>
              <w:spacing w:line="276" w:lineRule="auto"/>
              <w:jc w:val="both"/>
            </w:pPr>
            <w:r>
              <w:t>2.6 - 2.7</w:t>
            </w:r>
          </w:p>
          <w:p w14:paraId="3767DEDC" w14:textId="77777777" w:rsidR="005E3EAA" w:rsidRDefault="005E3EAA" w:rsidP="009D6484">
            <w:pPr>
              <w:spacing w:line="276" w:lineRule="auto"/>
              <w:jc w:val="both"/>
            </w:pPr>
            <w:r>
              <w:t>1.8 – 2.</w:t>
            </w:r>
          </w:p>
          <w:p w14:paraId="26DD6BD9" w14:textId="77777777" w:rsidR="005E3EAA" w:rsidRDefault="005E3EAA" w:rsidP="009D6484">
            <w:pPr>
              <w:spacing w:line="276" w:lineRule="auto"/>
              <w:jc w:val="both"/>
            </w:pPr>
            <w:r>
              <w:t>0.8 - 2.1</w:t>
            </w:r>
          </w:p>
        </w:tc>
        <w:tc>
          <w:tcPr>
            <w:tcW w:w="1783" w:type="dxa"/>
            <w:tcBorders>
              <w:top w:val="single" w:sz="4" w:space="0" w:color="auto"/>
              <w:bottom w:val="single" w:sz="4" w:space="0" w:color="auto"/>
            </w:tcBorders>
          </w:tcPr>
          <w:p w14:paraId="177F3A14" w14:textId="77777777" w:rsidR="005E3EAA" w:rsidRDefault="005E3EAA" w:rsidP="009D6484">
            <w:pPr>
              <w:spacing w:line="276" w:lineRule="auto"/>
              <w:jc w:val="both"/>
            </w:pPr>
          </w:p>
          <w:p w14:paraId="06E3C75E" w14:textId="77777777" w:rsidR="005E3EAA" w:rsidRPr="003A156E" w:rsidRDefault="005E3EAA" w:rsidP="009D6484">
            <w:pPr>
              <w:spacing w:line="276" w:lineRule="auto"/>
              <w:jc w:val="both"/>
              <w:rPr>
                <w:b/>
                <w:bCs/>
              </w:rPr>
            </w:pPr>
            <w:r w:rsidRPr="003A156E">
              <w:rPr>
                <w:b/>
                <w:bCs/>
              </w:rPr>
              <w:t>&lt;0.001</w:t>
            </w:r>
          </w:p>
          <w:p w14:paraId="6B641A2B" w14:textId="77777777" w:rsidR="005E3EAA" w:rsidRPr="003A156E" w:rsidRDefault="005E3EAA" w:rsidP="009D6484">
            <w:pPr>
              <w:spacing w:line="276" w:lineRule="auto"/>
              <w:jc w:val="both"/>
              <w:rPr>
                <w:b/>
                <w:bCs/>
              </w:rPr>
            </w:pPr>
            <w:r w:rsidRPr="003A156E">
              <w:rPr>
                <w:b/>
                <w:bCs/>
              </w:rPr>
              <w:t>&lt;0.001</w:t>
            </w:r>
          </w:p>
          <w:p w14:paraId="7A4CC639" w14:textId="77777777" w:rsidR="005E3EAA" w:rsidRDefault="005E3EAA" w:rsidP="009D6484">
            <w:pPr>
              <w:spacing w:line="276" w:lineRule="auto"/>
              <w:jc w:val="both"/>
              <w:rPr>
                <w:b/>
                <w:bCs/>
              </w:rPr>
            </w:pPr>
            <w:r>
              <w:t>0.8</w:t>
            </w:r>
          </w:p>
        </w:tc>
      </w:tr>
      <w:tr w:rsidR="002A71F2" w14:paraId="47E90B13" w14:textId="77777777" w:rsidTr="005E3EAA">
        <w:trPr>
          <w:jc w:val="center"/>
        </w:trPr>
        <w:tc>
          <w:tcPr>
            <w:tcW w:w="3652" w:type="dxa"/>
            <w:tcBorders>
              <w:top w:val="single" w:sz="4" w:space="0" w:color="auto"/>
            </w:tcBorders>
          </w:tcPr>
          <w:p w14:paraId="132DD1CF" w14:textId="77777777" w:rsidR="002A71F2" w:rsidRPr="00257A36" w:rsidRDefault="00241722" w:rsidP="009D6484">
            <w:pPr>
              <w:spacing w:line="276" w:lineRule="auto"/>
              <w:jc w:val="both"/>
              <w:rPr>
                <w:b/>
                <w:bCs/>
              </w:rPr>
            </w:pPr>
            <w:r>
              <w:rPr>
                <w:b/>
                <w:bCs/>
              </w:rPr>
              <w:t>A</w:t>
            </w:r>
            <w:r w:rsidR="002A71F2">
              <w:rPr>
                <w:b/>
                <w:bCs/>
              </w:rPr>
              <w:t xml:space="preserve">gents </w:t>
            </w:r>
            <w:r>
              <w:rPr>
                <w:b/>
                <w:bCs/>
              </w:rPr>
              <w:t xml:space="preserve">de bas </w:t>
            </w:r>
            <w:r w:rsidR="002A71F2" w:rsidRPr="00257A36">
              <w:rPr>
                <w:b/>
                <w:bCs/>
              </w:rPr>
              <w:t>PM</w:t>
            </w:r>
          </w:p>
          <w:p w14:paraId="5FD6A693" w14:textId="77777777" w:rsidR="002A71F2" w:rsidRDefault="002A71F2" w:rsidP="009D6484">
            <w:pPr>
              <w:spacing w:line="276" w:lineRule="auto"/>
              <w:ind w:left="246"/>
              <w:jc w:val="both"/>
            </w:pPr>
            <w:r>
              <w:t xml:space="preserve">Chimie </w:t>
            </w:r>
          </w:p>
          <w:p w14:paraId="48C12DF8" w14:textId="77777777" w:rsidR="002A71F2" w:rsidRDefault="002A71F2" w:rsidP="009D6484">
            <w:pPr>
              <w:spacing w:line="276" w:lineRule="auto"/>
              <w:ind w:left="246"/>
              <w:jc w:val="both"/>
            </w:pPr>
            <w:r>
              <w:t>Métaux</w:t>
            </w:r>
          </w:p>
          <w:p w14:paraId="360D5165" w14:textId="77777777" w:rsidR="002A71F2" w:rsidRDefault="002A71F2" w:rsidP="009D6484">
            <w:pPr>
              <w:spacing w:line="276" w:lineRule="auto"/>
              <w:ind w:left="246"/>
              <w:jc w:val="both"/>
            </w:pPr>
            <w:r>
              <w:t>EDTA</w:t>
            </w:r>
          </w:p>
          <w:p w14:paraId="37F8626A" w14:textId="77777777" w:rsidR="005E3EAA" w:rsidRDefault="005E3EAA" w:rsidP="009D6484">
            <w:pPr>
              <w:spacing w:line="276" w:lineRule="auto"/>
              <w:ind w:left="246"/>
              <w:jc w:val="both"/>
            </w:pPr>
          </w:p>
          <w:p w14:paraId="4EE4445D" w14:textId="77777777" w:rsidR="002A71F2" w:rsidRPr="00257A36" w:rsidRDefault="00241722" w:rsidP="009D6484">
            <w:pPr>
              <w:spacing w:line="276" w:lineRule="auto"/>
              <w:jc w:val="both"/>
              <w:rPr>
                <w:b/>
                <w:bCs/>
              </w:rPr>
            </w:pPr>
            <w:r>
              <w:rPr>
                <w:b/>
                <w:bCs/>
              </w:rPr>
              <w:t>A</w:t>
            </w:r>
            <w:r w:rsidR="002A71F2">
              <w:rPr>
                <w:b/>
                <w:bCs/>
              </w:rPr>
              <w:t xml:space="preserve">gents </w:t>
            </w:r>
            <w:r>
              <w:rPr>
                <w:b/>
                <w:bCs/>
              </w:rPr>
              <w:t xml:space="preserve">de haut </w:t>
            </w:r>
            <w:r w:rsidR="002A71F2" w:rsidRPr="00257A36">
              <w:rPr>
                <w:b/>
                <w:bCs/>
              </w:rPr>
              <w:t>PM</w:t>
            </w:r>
          </w:p>
          <w:p w14:paraId="261F850B" w14:textId="77777777" w:rsidR="008F53A6" w:rsidRDefault="008F53A6" w:rsidP="009D6484">
            <w:pPr>
              <w:spacing w:line="276" w:lineRule="auto"/>
              <w:ind w:left="246"/>
              <w:jc w:val="both"/>
            </w:pPr>
            <w:r>
              <w:lastRenderedPageBreak/>
              <w:t>Animale</w:t>
            </w:r>
          </w:p>
          <w:p w14:paraId="223FC7FF" w14:textId="77777777" w:rsidR="002A71F2" w:rsidRDefault="003B115A" w:rsidP="009D6484">
            <w:pPr>
              <w:spacing w:line="276" w:lineRule="auto"/>
              <w:ind w:left="246"/>
              <w:jc w:val="both"/>
            </w:pPr>
            <w:r>
              <w:t>enzyme</w:t>
            </w:r>
          </w:p>
          <w:p w14:paraId="03E842AE" w14:textId="77777777" w:rsidR="002A71F2" w:rsidRDefault="008F53A6" w:rsidP="009D6484">
            <w:pPr>
              <w:spacing w:line="276" w:lineRule="auto"/>
              <w:ind w:left="246"/>
              <w:jc w:val="both"/>
            </w:pPr>
            <w:r>
              <w:t>Poussière</w:t>
            </w:r>
          </w:p>
          <w:p w14:paraId="0052B3CE" w14:textId="77777777" w:rsidR="002A71F2" w:rsidRDefault="002A71F2" w:rsidP="009D6484">
            <w:pPr>
              <w:spacing w:line="276" w:lineRule="auto"/>
              <w:ind w:left="246"/>
              <w:jc w:val="both"/>
            </w:pPr>
            <w:r>
              <w:t>Végétale</w:t>
            </w:r>
          </w:p>
          <w:p w14:paraId="7FC887DA" w14:textId="77777777" w:rsidR="003B115A" w:rsidRDefault="003B115A" w:rsidP="009D6484">
            <w:pPr>
              <w:spacing w:line="276" w:lineRule="auto"/>
              <w:jc w:val="both"/>
              <w:rPr>
                <w:b/>
                <w:bCs/>
              </w:rPr>
            </w:pPr>
          </w:p>
          <w:p w14:paraId="4B10A1DE" w14:textId="77777777" w:rsidR="002A71F2" w:rsidRDefault="000906F9" w:rsidP="009D6484">
            <w:pPr>
              <w:spacing w:line="276" w:lineRule="auto"/>
              <w:jc w:val="both"/>
              <w:rPr>
                <w:b/>
                <w:bCs/>
              </w:rPr>
            </w:pPr>
            <w:r>
              <w:rPr>
                <w:b/>
                <w:bCs/>
              </w:rPr>
              <w:t>Non classable</w:t>
            </w:r>
          </w:p>
          <w:p w14:paraId="581EAA9F" w14:textId="77777777" w:rsidR="003B115A" w:rsidRPr="003B115A" w:rsidRDefault="003B115A" w:rsidP="009D6484">
            <w:pPr>
              <w:spacing w:line="276" w:lineRule="auto"/>
              <w:ind w:left="246"/>
              <w:jc w:val="both"/>
            </w:pPr>
            <w:r>
              <w:t>Bois</w:t>
            </w:r>
          </w:p>
          <w:p w14:paraId="2B8481F6" w14:textId="77777777" w:rsidR="002A71F2" w:rsidRDefault="002A71F2" w:rsidP="009D6484">
            <w:pPr>
              <w:spacing w:line="276" w:lineRule="auto"/>
              <w:ind w:left="246"/>
              <w:jc w:val="both"/>
            </w:pPr>
            <w:r>
              <w:t>Médicament</w:t>
            </w:r>
          </w:p>
          <w:p w14:paraId="157A78EF" w14:textId="77777777" w:rsidR="002A71F2" w:rsidRDefault="002A71F2" w:rsidP="009D6484">
            <w:pPr>
              <w:spacing w:line="276" w:lineRule="auto"/>
              <w:ind w:left="246"/>
              <w:jc w:val="both"/>
            </w:pPr>
            <w:r>
              <w:t>Cosmétique</w:t>
            </w:r>
          </w:p>
          <w:p w14:paraId="167E3601" w14:textId="77777777" w:rsidR="002A71F2" w:rsidRDefault="002A71F2" w:rsidP="009D6484">
            <w:pPr>
              <w:spacing w:line="276" w:lineRule="auto"/>
              <w:ind w:left="246"/>
              <w:jc w:val="both"/>
            </w:pPr>
            <w:r>
              <w:t xml:space="preserve">Produit </w:t>
            </w:r>
          </w:p>
          <w:p w14:paraId="02EA7B4A" w14:textId="77777777" w:rsidR="002A71F2" w:rsidRDefault="003B115A" w:rsidP="009D6484">
            <w:pPr>
              <w:spacing w:line="276" w:lineRule="auto"/>
              <w:ind w:left="246"/>
              <w:jc w:val="both"/>
            </w:pPr>
            <w:r>
              <w:t>Autre</w:t>
            </w:r>
          </w:p>
        </w:tc>
        <w:tc>
          <w:tcPr>
            <w:tcW w:w="1985" w:type="dxa"/>
            <w:tcBorders>
              <w:top w:val="single" w:sz="4" w:space="0" w:color="auto"/>
            </w:tcBorders>
          </w:tcPr>
          <w:p w14:paraId="78887ED3" w14:textId="77777777" w:rsidR="002A71F2" w:rsidRDefault="002A71F2" w:rsidP="009D6484">
            <w:pPr>
              <w:spacing w:line="276" w:lineRule="auto"/>
              <w:jc w:val="both"/>
            </w:pPr>
          </w:p>
          <w:p w14:paraId="277666A8" w14:textId="77777777" w:rsidR="0033444B" w:rsidRDefault="00CC76A6" w:rsidP="009D6484">
            <w:pPr>
              <w:spacing w:line="276" w:lineRule="auto"/>
              <w:jc w:val="both"/>
            </w:pPr>
            <w:r>
              <w:t>1</w:t>
            </w:r>
            <w:r w:rsidR="0033444B">
              <w:t>.28</w:t>
            </w:r>
          </w:p>
          <w:p w14:paraId="044D0B22" w14:textId="77777777" w:rsidR="0033444B" w:rsidRDefault="00CC76A6" w:rsidP="009D6484">
            <w:pPr>
              <w:spacing w:line="276" w:lineRule="auto"/>
              <w:jc w:val="both"/>
            </w:pPr>
            <w:r>
              <w:t>1</w:t>
            </w:r>
            <w:r w:rsidR="0033444B">
              <w:t>.21</w:t>
            </w:r>
          </w:p>
          <w:p w14:paraId="1AB0D180" w14:textId="77777777" w:rsidR="0033444B" w:rsidRDefault="00CC76A6" w:rsidP="009D6484">
            <w:pPr>
              <w:spacing w:line="276" w:lineRule="auto"/>
              <w:jc w:val="both"/>
            </w:pPr>
            <w:r>
              <w:t>1</w:t>
            </w:r>
            <w:r w:rsidR="0033444B">
              <w:t>.37</w:t>
            </w:r>
          </w:p>
          <w:p w14:paraId="0C61CD2E" w14:textId="77777777" w:rsidR="0033444B" w:rsidRDefault="0033444B" w:rsidP="009D6484">
            <w:pPr>
              <w:spacing w:line="276" w:lineRule="auto"/>
              <w:jc w:val="both"/>
            </w:pPr>
          </w:p>
          <w:p w14:paraId="1F092199" w14:textId="77777777" w:rsidR="003B115A" w:rsidRDefault="003B115A" w:rsidP="009D6484">
            <w:pPr>
              <w:spacing w:line="276" w:lineRule="auto"/>
              <w:jc w:val="both"/>
            </w:pPr>
          </w:p>
          <w:p w14:paraId="3C5AB3CA" w14:textId="77777777" w:rsidR="008F53A6" w:rsidRDefault="008F53A6" w:rsidP="009D6484">
            <w:pPr>
              <w:spacing w:line="276" w:lineRule="auto"/>
              <w:jc w:val="both"/>
            </w:pPr>
            <w:r>
              <w:lastRenderedPageBreak/>
              <w:t>2.1</w:t>
            </w:r>
          </w:p>
          <w:p w14:paraId="7EB0119D" w14:textId="77777777" w:rsidR="0033444B" w:rsidRDefault="00CC76A6" w:rsidP="009D6484">
            <w:pPr>
              <w:spacing w:line="276" w:lineRule="auto"/>
              <w:jc w:val="both"/>
            </w:pPr>
            <w:r>
              <w:t>1</w:t>
            </w:r>
            <w:r w:rsidR="0033444B">
              <w:t>.20</w:t>
            </w:r>
          </w:p>
          <w:p w14:paraId="43A0ADF2" w14:textId="77777777" w:rsidR="0033444B" w:rsidRDefault="00CC76A6" w:rsidP="009D6484">
            <w:pPr>
              <w:spacing w:line="276" w:lineRule="auto"/>
              <w:jc w:val="both"/>
            </w:pPr>
            <w:r>
              <w:t>1</w:t>
            </w:r>
            <w:r w:rsidR="0033444B">
              <w:t>.51</w:t>
            </w:r>
          </w:p>
          <w:p w14:paraId="063DE4C6" w14:textId="77777777" w:rsidR="0033444B" w:rsidRDefault="00CC76A6" w:rsidP="009D6484">
            <w:pPr>
              <w:spacing w:line="276" w:lineRule="auto"/>
              <w:jc w:val="both"/>
            </w:pPr>
            <w:r>
              <w:t>1</w:t>
            </w:r>
            <w:r w:rsidR="0033444B">
              <w:t>.41</w:t>
            </w:r>
          </w:p>
          <w:p w14:paraId="0F7E3AD4" w14:textId="77777777" w:rsidR="0033444B" w:rsidRDefault="0033444B" w:rsidP="009D6484">
            <w:pPr>
              <w:spacing w:line="276" w:lineRule="auto"/>
              <w:jc w:val="both"/>
            </w:pPr>
          </w:p>
          <w:p w14:paraId="78A381A6" w14:textId="77777777" w:rsidR="003B115A" w:rsidRDefault="003B115A" w:rsidP="009D6484">
            <w:pPr>
              <w:spacing w:line="276" w:lineRule="auto"/>
              <w:jc w:val="both"/>
            </w:pPr>
          </w:p>
          <w:p w14:paraId="33B1A4B5" w14:textId="77777777" w:rsidR="003B115A" w:rsidRDefault="003B115A" w:rsidP="009D6484">
            <w:pPr>
              <w:spacing w:line="276" w:lineRule="auto"/>
              <w:jc w:val="both"/>
            </w:pPr>
            <w:r>
              <w:t>1.27</w:t>
            </w:r>
          </w:p>
          <w:p w14:paraId="410880B5" w14:textId="77777777" w:rsidR="0033444B" w:rsidRDefault="00CC76A6" w:rsidP="009D6484">
            <w:pPr>
              <w:spacing w:line="276" w:lineRule="auto"/>
              <w:jc w:val="both"/>
            </w:pPr>
            <w:r>
              <w:t>1</w:t>
            </w:r>
            <w:r w:rsidR="0033444B">
              <w:t>.24</w:t>
            </w:r>
          </w:p>
          <w:p w14:paraId="7E3E6822" w14:textId="77777777" w:rsidR="0033444B" w:rsidRDefault="00CC76A6" w:rsidP="009D6484">
            <w:pPr>
              <w:spacing w:line="276" w:lineRule="auto"/>
              <w:jc w:val="both"/>
            </w:pPr>
            <w:r>
              <w:t>1</w:t>
            </w:r>
            <w:r w:rsidR="0033444B">
              <w:t>.24</w:t>
            </w:r>
          </w:p>
          <w:p w14:paraId="3B2DCC06" w14:textId="77777777" w:rsidR="0033444B" w:rsidRDefault="00CC76A6" w:rsidP="009D6484">
            <w:pPr>
              <w:spacing w:line="276" w:lineRule="auto"/>
              <w:jc w:val="both"/>
            </w:pPr>
            <w:r>
              <w:t>1</w:t>
            </w:r>
            <w:r w:rsidR="0033444B">
              <w:t>.26</w:t>
            </w:r>
          </w:p>
          <w:p w14:paraId="66F8DCC4" w14:textId="77777777" w:rsidR="0033444B" w:rsidRDefault="00CC76A6" w:rsidP="009D6484">
            <w:pPr>
              <w:spacing w:line="276" w:lineRule="auto"/>
              <w:jc w:val="both"/>
            </w:pPr>
            <w:r>
              <w:t>1</w:t>
            </w:r>
            <w:r w:rsidR="00E4023F">
              <w:t>.30</w:t>
            </w:r>
          </w:p>
        </w:tc>
        <w:tc>
          <w:tcPr>
            <w:tcW w:w="2126" w:type="dxa"/>
            <w:tcBorders>
              <w:top w:val="single" w:sz="4" w:space="0" w:color="auto"/>
            </w:tcBorders>
          </w:tcPr>
          <w:p w14:paraId="743A3C31" w14:textId="77777777" w:rsidR="002A71F2" w:rsidRDefault="002A71F2" w:rsidP="009D6484">
            <w:pPr>
              <w:spacing w:line="276" w:lineRule="auto"/>
              <w:jc w:val="both"/>
            </w:pPr>
          </w:p>
          <w:p w14:paraId="792420B4" w14:textId="77777777" w:rsidR="008D7376" w:rsidRPr="008D7376" w:rsidRDefault="008F53A6" w:rsidP="009D6484">
            <w:pPr>
              <w:spacing w:line="276" w:lineRule="auto"/>
              <w:jc w:val="both"/>
            </w:pPr>
            <w:r>
              <w:t>1.92 - 2.9</w:t>
            </w:r>
          </w:p>
          <w:p w14:paraId="7A0791CC" w14:textId="77777777" w:rsidR="008D7376" w:rsidRPr="008D7376" w:rsidRDefault="008F53A6" w:rsidP="009D6484">
            <w:pPr>
              <w:spacing w:line="276" w:lineRule="auto"/>
              <w:jc w:val="both"/>
            </w:pPr>
            <w:r>
              <w:t>1.9 -  3.9</w:t>
            </w:r>
          </w:p>
          <w:p w14:paraId="0F713B6B" w14:textId="77777777" w:rsidR="008D7376" w:rsidRPr="008D7376" w:rsidRDefault="00E4023F" w:rsidP="009D6484">
            <w:pPr>
              <w:spacing w:line="276" w:lineRule="auto"/>
              <w:jc w:val="both"/>
            </w:pPr>
            <w:r>
              <w:t xml:space="preserve">4.64 </w:t>
            </w:r>
            <w:r w:rsidR="008D7376" w:rsidRPr="008D7376">
              <w:t xml:space="preserve">- </w:t>
            </w:r>
            <w:r w:rsidR="008F53A6">
              <w:t xml:space="preserve"> 5.5</w:t>
            </w:r>
          </w:p>
          <w:p w14:paraId="0601388A" w14:textId="77777777" w:rsidR="008D7376" w:rsidRDefault="008D7376" w:rsidP="009D6484">
            <w:pPr>
              <w:spacing w:line="276" w:lineRule="auto"/>
              <w:jc w:val="both"/>
            </w:pPr>
          </w:p>
          <w:p w14:paraId="77E2B03D" w14:textId="77777777" w:rsidR="003B115A" w:rsidRDefault="003B115A" w:rsidP="009D6484">
            <w:pPr>
              <w:spacing w:line="276" w:lineRule="auto"/>
              <w:jc w:val="both"/>
            </w:pPr>
          </w:p>
          <w:p w14:paraId="4E901782" w14:textId="77777777" w:rsidR="008D7376" w:rsidRPr="008D7376" w:rsidRDefault="008F53A6" w:rsidP="009D6484">
            <w:pPr>
              <w:spacing w:line="276" w:lineRule="auto"/>
              <w:jc w:val="both"/>
            </w:pPr>
            <w:r>
              <w:lastRenderedPageBreak/>
              <w:t>0.5</w:t>
            </w:r>
            <w:r w:rsidR="008D7376" w:rsidRPr="008D7376">
              <w:t>-</w:t>
            </w:r>
            <w:r>
              <w:t xml:space="preserve"> 1.8</w:t>
            </w:r>
          </w:p>
          <w:p w14:paraId="08E2C01B" w14:textId="77777777" w:rsidR="008D7376" w:rsidRDefault="008F53A6" w:rsidP="009D6484">
            <w:pPr>
              <w:spacing w:line="276" w:lineRule="auto"/>
              <w:jc w:val="both"/>
            </w:pPr>
            <w:r>
              <w:t>1.4 - 3.8</w:t>
            </w:r>
          </w:p>
          <w:p w14:paraId="7DF0722B" w14:textId="77777777" w:rsidR="00E4023F" w:rsidRDefault="008F53A6" w:rsidP="009D6484">
            <w:pPr>
              <w:spacing w:line="276" w:lineRule="auto"/>
              <w:jc w:val="both"/>
            </w:pPr>
            <w:r>
              <w:t xml:space="preserve">1.3 - </w:t>
            </w:r>
            <w:r w:rsidR="005E3EAA">
              <w:t>2</w:t>
            </w:r>
          </w:p>
          <w:p w14:paraId="0C58DBD4" w14:textId="77777777" w:rsidR="008F53A6" w:rsidRDefault="008F53A6" w:rsidP="009D6484">
            <w:pPr>
              <w:spacing w:line="276" w:lineRule="auto"/>
              <w:jc w:val="both"/>
            </w:pPr>
            <w:r>
              <w:t>1 - 2.5</w:t>
            </w:r>
          </w:p>
          <w:p w14:paraId="47F5FF66" w14:textId="77777777" w:rsidR="00E4023F" w:rsidRDefault="00E4023F" w:rsidP="009D6484">
            <w:pPr>
              <w:spacing w:line="276" w:lineRule="auto"/>
              <w:jc w:val="both"/>
            </w:pPr>
          </w:p>
          <w:p w14:paraId="4353CC6A" w14:textId="77777777" w:rsidR="003B115A" w:rsidRDefault="003B115A" w:rsidP="009D6484">
            <w:pPr>
              <w:spacing w:line="276" w:lineRule="auto"/>
              <w:jc w:val="both"/>
            </w:pPr>
          </w:p>
          <w:p w14:paraId="00D5C89E" w14:textId="77777777" w:rsidR="003B115A" w:rsidRDefault="008F53A6" w:rsidP="009D6484">
            <w:pPr>
              <w:spacing w:line="276" w:lineRule="auto"/>
              <w:jc w:val="both"/>
            </w:pPr>
            <w:r>
              <w:t>1.1</w:t>
            </w:r>
            <w:r w:rsidR="005E3EAA">
              <w:t>5 - 2.5</w:t>
            </w:r>
          </w:p>
          <w:p w14:paraId="247DFB2A" w14:textId="77777777" w:rsidR="00E4023F" w:rsidRDefault="008F53A6" w:rsidP="009D6484">
            <w:pPr>
              <w:spacing w:line="276" w:lineRule="auto"/>
              <w:jc w:val="both"/>
            </w:pPr>
            <w:r>
              <w:t>1.14 -</w:t>
            </w:r>
            <w:r w:rsidR="005E3EAA">
              <w:t xml:space="preserve"> 2.3</w:t>
            </w:r>
          </w:p>
          <w:p w14:paraId="101942B8" w14:textId="77777777" w:rsidR="00E4023F" w:rsidRDefault="008F53A6" w:rsidP="009D6484">
            <w:pPr>
              <w:spacing w:line="276" w:lineRule="auto"/>
              <w:jc w:val="both"/>
            </w:pPr>
            <w:r>
              <w:t>1.15 -</w:t>
            </w:r>
            <w:r w:rsidR="005E3EAA">
              <w:t xml:space="preserve"> 4.7</w:t>
            </w:r>
          </w:p>
          <w:p w14:paraId="34213E43" w14:textId="77777777" w:rsidR="00E4023F" w:rsidRDefault="008F53A6" w:rsidP="009D6484">
            <w:pPr>
              <w:spacing w:line="276" w:lineRule="auto"/>
              <w:jc w:val="both"/>
            </w:pPr>
            <w:r>
              <w:t>1.12 -</w:t>
            </w:r>
            <w:r w:rsidR="005E3EAA">
              <w:t xml:space="preserve"> 4.2</w:t>
            </w:r>
          </w:p>
          <w:p w14:paraId="7A5E4F04" w14:textId="77777777" w:rsidR="00E4023F" w:rsidRDefault="008F53A6" w:rsidP="009D6484">
            <w:pPr>
              <w:spacing w:line="276" w:lineRule="auto"/>
              <w:jc w:val="both"/>
            </w:pPr>
            <w:r>
              <w:t>0.2 -</w:t>
            </w:r>
            <w:r w:rsidR="00E4023F">
              <w:t xml:space="preserve"> 7.8</w:t>
            </w:r>
          </w:p>
        </w:tc>
        <w:tc>
          <w:tcPr>
            <w:tcW w:w="1783" w:type="dxa"/>
            <w:tcBorders>
              <w:top w:val="single" w:sz="4" w:space="0" w:color="auto"/>
            </w:tcBorders>
          </w:tcPr>
          <w:p w14:paraId="0F0A3744" w14:textId="77777777" w:rsidR="002A71F2" w:rsidRDefault="002A71F2" w:rsidP="009D6484">
            <w:pPr>
              <w:spacing w:line="276" w:lineRule="auto"/>
              <w:jc w:val="both"/>
            </w:pPr>
          </w:p>
          <w:p w14:paraId="15F6EFAA" w14:textId="77777777" w:rsidR="008B31A8" w:rsidRPr="003A156E" w:rsidRDefault="008B31A8" w:rsidP="009D6484">
            <w:pPr>
              <w:spacing w:line="276" w:lineRule="auto"/>
              <w:jc w:val="both"/>
              <w:rPr>
                <w:b/>
                <w:bCs/>
              </w:rPr>
            </w:pPr>
            <w:r w:rsidRPr="003A156E">
              <w:rPr>
                <w:b/>
                <w:bCs/>
              </w:rPr>
              <w:t>&lt;0.001</w:t>
            </w:r>
          </w:p>
          <w:p w14:paraId="3D551CEE" w14:textId="77777777" w:rsidR="002A71F2" w:rsidRPr="003A156E" w:rsidRDefault="008B31A8" w:rsidP="009D6484">
            <w:pPr>
              <w:spacing w:line="276" w:lineRule="auto"/>
              <w:jc w:val="both"/>
              <w:rPr>
                <w:b/>
                <w:bCs/>
              </w:rPr>
            </w:pPr>
            <w:r w:rsidRPr="003A156E">
              <w:rPr>
                <w:b/>
                <w:bCs/>
              </w:rPr>
              <w:t>0.01</w:t>
            </w:r>
          </w:p>
          <w:p w14:paraId="0543BDF1" w14:textId="77777777" w:rsidR="002A71F2" w:rsidRPr="003A156E" w:rsidRDefault="008B31A8" w:rsidP="009D6484">
            <w:pPr>
              <w:spacing w:line="276" w:lineRule="auto"/>
              <w:jc w:val="both"/>
              <w:rPr>
                <w:b/>
                <w:bCs/>
              </w:rPr>
            </w:pPr>
            <w:r w:rsidRPr="003A156E">
              <w:rPr>
                <w:b/>
                <w:bCs/>
              </w:rPr>
              <w:t>0.01</w:t>
            </w:r>
          </w:p>
          <w:p w14:paraId="12DA741C" w14:textId="77777777" w:rsidR="008B31A8" w:rsidRDefault="008B31A8" w:rsidP="009D6484">
            <w:pPr>
              <w:spacing w:line="276" w:lineRule="auto"/>
              <w:jc w:val="both"/>
            </w:pPr>
          </w:p>
          <w:p w14:paraId="61A51A6E" w14:textId="77777777" w:rsidR="003B115A" w:rsidRDefault="003B115A" w:rsidP="009D6484">
            <w:pPr>
              <w:spacing w:line="276" w:lineRule="auto"/>
              <w:jc w:val="both"/>
              <w:rPr>
                <w:b/>
                <w:bCs/>
              </w:rPr>
            </w:pPr>
          </w:p>
          <w:p w14:paraId="15F3DA03" w14:textId="77777777" w:rsidR="002A71F2" w:rsidRPr="003A156E" w:rsidRDefault="008F53A6" w:rsidP="009D6484">
            <w:pPr>
              <w:spacing w:line="276" w:lineRule="auto"/>
              <w:jc w:val="both"/>
              <w:rPr>
                <w:b/>
                <w:bCs/>
              </w:rPr>
            </w:pPr>
            <w:r>
              <w:rPr>
                <w:b/>
                <w:bCs/>
              </w:rPr>
              <w:lastRenderedPageBreak/>
              <w:t>0.07</w:t>
            </w:r>
          </w:p>
          <w:p w14:paraId="46FF55B8" w14:textId="77777777" w:rsidR="002A71F2" w:rsidRPr="008F53A6" w:rsidRDefault="008B31A8" w:rsidP="009D6484">
            <w:pPr>
              <w:spacing w:line="276" w:lineRule="auto"/>
              <w:jc w:val="both"/>
            </w:pPr>
            <w:r w:rsidRPr="008F53A6">
              <w:t>0.1</w:t>
            </w:r>
          </w:p>
          <w:p w14:paraId="4C884943" w14:textId="77777777" w:rsidR="008B31A8" w:rsidRPr="003A156E" w:rsidRDefault="008B31A8" w:rsidP="009D6484">
            <w:pPr>
              <w:spacing w:line="276" w:lineRule="auto"/>
              <w:jc w:val="both"/>
              <w:rPr>
                <w:b/>
                <w:bCs/>
              </w:rPr>
            </w:pPr>
            <w:r w:rsidRPr="003A156E">
              <w:rPr>
                <w:b/>
                <w:bCs/>
              </w:rPr>
              <w:t>&lt;0.001</w:t>
            </w:r>
          </w:p>
          <w:p w14:paraId="236F6BE1" w14:textId="77777777" w:rsidR="003B115A" w:rsidRDefault="008F53A6" w:rsidP="009D6484">
            <w:pPr>
              <w:spacing w:line="276" w:lineRule="auto"/>
              <w:jc w:val="both"/>
            </w:pPr>
            <w:r>
              <w:t>0.</w:t>
            </w:r>
            <w:r w:rsidR="00241722">
              <w:t>0</w:t>
            </w:r>
            <w:r>
              <w:t>5</w:t>
            </w:r>
          </w:p>
          <w:p w14:paraId="048A56BB" w14:textId="77777777" w:rsidR="003B115A" w:rsidRDefault="003B115A" w:rsidP="009D6484">
            <w:pPr>
              <w:spacing w:line="276" w:lineRule="auto"/>
              <w:jc w:val="both"/>
              <w:rPr>
                <w:b/>
                <w:bCs/>
              </w:rPr>
            </w:pPr>
          </w:p>
          <w:p w14:paraId="4A2DFC0E" w14:textId="77777777" w:rsidR="008F53A6" w:rsidRDefault="008F53A6" w:rsidP="009D6484">
            <w:pPr>
              <w:spacing w:line="276" w:lineRule="auto"/>
              <w:jc w:val="both"/>
              <w:rPr>
                <w:b/>
                <w:bCs/>
              </w:rPr>
            </w:pPr>
          </w:p>
          <w:p w14:paraId="612B80CC" w14:textId="77777777" w:rsidR="003B115A" w:rsidRDefault="003B115A" w:rsidP="009D6484">
            <w:pPr>
              <w:spacing w:line="276" w:lineRule="auto"/>
              <w:jc w:val="both"/>
              <w:rPr>
                <w:b/>
                <w:bCs/>
              </w:rPr>
            </w:pPr>
            <w:r w:rsidRPr="003A156E">
              <w:rPr>
                <w:b/>
                <w:bCs/>
              </w:rPr>
              <w:t>0.001</w:t>
            </w:r>
          </w:p>
          <w:p w14:paraId="5CF8F889" w14:textId="77777777" w:rsidR="002A71F2" w:rsidRPr="003A156E" w:rsidRDefault="00E446F0" w:rsidP="009D6484">
            <w:pPr>
              <w:spacing w:line="276" w:lineRule="auto"/>
              <w:jc w:val="both"/>
              <w:rPr>
                <w:b/>
                <w:bCs/>
              </w:rPr>
            </w:pPr>
            <w:r w:rsidRPr="003A156E">
              <w:rPr>
                <w:b/>
                <w:bCs/>
              </w:rPr>
              <w:t>0.09</w:t>
            </w:r>
          </w:p>
          <w:p w14:paraId="56638539" w14:textId="77777777" w:rsidR="002A71F2" w:rsidRPr="003A156E" w:rsidRDefault="00E446F0" w:rsidP="009D6484">
            <w:pPr>
              <w:spacing w:line="276" w:lineRule="auto"/>
              <w:jc w:val="both"/>
              <w:rPr>
                <w:b/>
                <w:bCs/>
              </w:rPr>
            </w:pPr>
            <w:r w:rsidRPr="003A156E">
              <w:rPr>
                <w:b/>
                <w:bCs/>
              </w:rPr>
              <w:t>0.002</w:t>
            </w:r>
          </w:p>
          <w:p w14:paraId="42FAB34C" w14:textId="77777777" w:rsidR="002A71F2" w:rsidRPr="003A156E" w:rsidRDefault="00E446F0" w:rsidP="009D6484">
            <w:pPr>
              <w:spacing w:line="276" w:lineRule="auto"/>
              <w:jc w:val="both"/>
              <w:rPr>
                <w:b/>
                <w:bCs/>
              </w:rPr>
            </w:pPr>
            <w:r w:rsidRPr="003A156E">
              <w:rPr>
                <w:b/>
                <w:bCs/>
              </w:rPr>
              <w:t>0.004</w:t>
            </w:r>
          </w:p>
          <w:p w14:paraId="26BD516A" w14:textId="77777777" w:rsidR="002A71F2" w:rsidRDefault="00E446F0" w:rsidP="009D6484">
            <w:pPr>
              <w:spacing w:line="276" w:lineRule="auto"/>
              <w:jc w:val="both"/>
            </w:pPr>
            <w:r>
              <w:t>0.1</w:t>
            </w:r>
          </w:p>
        </w:tc>
      </w:tr>
    </w:tbl>
    <w:p w14:paraId="525AC140" w14:textId="77777777" w:rsidR="00F105B3" w:rsidRPr="005E3EAA" w:rsidRDefault="008F53A6" w:rsidP="00080C50">
      <w:pPr>
        <w:jc w:val="both"/>
        <w:rPr>
          <w:sz w:val="20"/>
          <w:szCs w:val="20"/>
        </w:rPr>
      </w:pPr>
      <w:r w:rsidRPr="005E3EAA">
        <w:rPr>
          <w:sz w:val="20"/>
          <w:szCs w:val="20"/>
        </w:rPr>
        <w:lastRenderedPageBreak/>
        <w:t>Abréviation : OR=odd ratio, IC= Intervalle de confiance, p-value= la valeur de significativité à 5%</w:t>
      </w:r>
    </w:p>
    <w:p w14:paraId="7EB49CEC" w14:textId="77777777" w:rsidR="005E3EAA" w:rsidRDefault="005E3EAA" w:rsidP="00080C50">
      <w:pPr>
        <w:jc w:val="both"/>
        <w:rPr>
          <w:sz w:val="20"/>
          <w:szCs w:val="20"/>
        </w:rPr>
      </w:pPr>
      <w:r>
        <w:rPr>
          <w:sz w:val="20"/>
          <w:szCs w:val="20"/>
        </w:rPr>
        <w:t xml:space="preserve">Ajustement sur le sexe, l’âge, les signes et les symptôme clinique. </w:t>
      </w:r>
    </w:p>
    <w:p w14:paraId="71F5006B" w14:textId="77777777" w:rsidR="00427D14" w:rsidRDefault="00427D14" w:rsidP="00B73972">
      <w:pPr>
        <w:spacing w:line="360" w:lineRule="auto"/>
        <w:jc w:val="both"/>
        <w:rPr>
          <w:sz w:val="22"/>
          <w:szCs w:val="22"/>
        </w:rPr>
      </w:pPr>
    </w:p>
    <w:p w14:paraId="5F1DFE48" w14:textId="77777777" w:rsidR="002506DF" w:rsidRPr="002506DF" w:rsidRDefault="004A51C1" w:rsidP="002506DF">
      <w:pPr>
        <w:pStyle w:val="Titre1"/>
        <w:jc w:val="both"/>
      </w:pPr>
      <w:bookmarkStart w:id="282" w:name="_Toc112850133"/>
      <w:bookmarkStart w:id="283" w:name="_Toc113368687"/>
      <w:r w:rsidRPr="00412D31">
        <w:t>Discussion</w:t>
      </w:r>
      <w:bookmarkEnd w:id="282"/>
      <w:bookmarkEnd w:id="283"/>
    </w:p>
    <w:p w14:paraId="1CB10246" w14:textId="77777777" w:rsidR="002506DF" w:rsidRDefault="002506DF" w:rsidP="002506DF">
      <w:pPr>
        <w:jc w:val="both"/>
      </w:pPr>
      <w:bookmarkStart w:id="284" w:name="_Toc113368688"/>
      <w:r w:rsidRPr="002B614E">
        <w:t>Nous avons mené un</w:t>
      </w:r>
      <w:r>
        <w:t xml:space="preserve">e étude sur un registre médical </w:t>
      </w:r>
      <w:r w:rsidRPr="002B614E">
        <w:t>extrait d’après le service de la</w:t>
      </w:r>
      <w:r>
        <w:t xml:space="preserve"> </w:t>
      </w:r>
      <w:r w:rsidRPr="002B614E">
        <w:t>consultation des pathologies professionnelle</w:t>
      </w:r>
      <w:r>
        <w:t>s</w:t>
      </w:r>
      <w:r w:rsidRPr="002B614E">
        <w:t xml:space="preserve">, </w:t>
      </w:r>
      <w:r>
        <w:t>inclut</w:t>
      </w:r>
      <w:r w:rsidRPr="002B614E">
        <w:t xml:space="preserve"> des patient</w:t>
      </w:r>
      <w:r>
        <w:t xml:space="preserve">s ayant </w:t>
      </w:r>
      <w:r w:rsidRPr="002B614E">
        <w:t xml:space="preserve"> la rhinite et / ou l’asthme professionnelle. </w:t>
      </w:r>
      <w:r>
        <w:t xml:space="preserve">Cette étude a pour </w:t>
      </w:r>
      <w:r w:rsidRPr="002B614E">
        <w:t xml:space="preserve">objectif de décrire et </w:t>
      </w:r>
      <w:r>
        <w:t>d’</w:t>
      </w:r>
      <w:r w:rsidRPr="002B614E">
        <w:t>examiner l’effet du s</w:t>
      </w:r>
      <w:r>
        <w:t>exe, de l’âge, des agents testés, d</w:t>
      </w:r>
      <w:r w:rsidRPr="002B614E">
        <w:t>es symptômes</w:t>
      </w:r>
      <w:r>
        <w:t xml:space="preserve"> et d</w:t>
      </w:r>
      <w:r w:rsidRPr="002B614E">
        <w:t>e</w:t>
      </w:r>
      <w:r>
        <w:t>s</w:t>
      </w:r>
      <w:r w:rsidRPr="002B614E">
        <w:t xml:space="preserve"> score</w:t>
      </w:r>
      <w:r>
        <w:t>s</w:t>
      </w:r>
      <w:r w:rsidRPr="002B614E">
        <w:t xml:space="preserve"> clinique</w:t>
      </w:r>
      <w:r>
        <w:t>s</w:t>
      </w:r>
      <w:r w:rsidRPr="002B614E">
        <w:t xml:space="preserve"> sur le résultat</w:t>
      </w:r>
      <w:r>
        <w:t xml:space="preserve"> du test</w:t>
      </w:r>
      <w:r w:rsidRPr="002B614E">
        <w:t xml:space="preserve"> </w:t>
      </w:r>
      <w:r>
        <w:t xml:space="preserve">et sur </w:t>
      </w:r>
      <w:r w:rsidRPr="002B614E">
        <w:t>la variation de RN</w:t>
      </w:r>
      <w:r>
        <w:t xml:space="preserve">. Cette étude est la première étude  faite </w:t>
      </w:r>
      <w:r w:rsidRPr="002B614E">
        <w:t xml:space="preserve">sur cette base de données. </w:t>
      </w:r>
    </w:p>
    <w:p w14:paraId="4DB10368" w14:textId="77777777" w:rsidR="002506DF" w:rsidRDefault="002506DF" w:rsidP="002506DF">
      <w:pPr>
        <w:jc w:val="both"/>
      </w:pPr>
      <w:r>
        <w:t>-</w:t>
      </w:r>
      <w:r w:rsidRPr="00E5406A">
        <w:rPr>
          <w:color w:val="000000" w:themeColor="text1"/>
        </w:rPr>
        <w:t>La première partie consiste à  décrire les données en fonction du résultat du test, les résultats de la distribution des symptômes cliniques en fonction des résultats de la rhinomanométrie (Tableau III.2) montrent une faible présence  des signes cliniques chez les patients ayant un résultat du test positif par rapport au négatif,  (29.4%  des patients ont les prurits nasaux et oculaires, 28.9% ont les rhinorhées et 23% ont les éternuements) .Donc il reste un nombre important des patients, ayant un résultat positif,  mais ils ont pas des signes cliniques .</w:t>
      </w:r>
      <w:r>
        <w:t xml:space="preserve">Par contre l’augmentation du score clinique </w:t>
      </w:r>
      <w:r w:rsidRPr="002B614E">
        <w:t>augmente le risque d’avoir un résultat positif par rapport aux cas négatif</w:t>
      </w:r>
      <w:r>
        <w:t>s</w:t>
      </w:r>
      <w:r w:rsidRPr="002B614E">
        <w:t xml:space="preserve"> (76.5 </w:t>
      </w:r>
      <w:r>
        <w:t>%</w:t>
      </w:r>
      <w:r w:rsidRPr="002B614E">
        <w:t xml:space="preserve">des </w:t>
      </w:r>
      <w:r>
        <w:t>cas positifs ont au moins un signe</w:t>
      </w:r>
      <w:r w:rsidRPr="002B614E">
        <w:t xml:space="preserve"> clinique contre 23.5</w:t>
      </w:r>
      <w:r>
        <w:t>%</w:t>
      </w:r>
      <w:r w:rsidRPr="002B614E">
        <w:t xml:space="preserve"> chez les négatif, 84.8</w:t>
      </w:r>
      <w:r>
        <w:t>%</w:t>
      </w:r>
      <w:r w:rsidRPr="002B614E">
        <w:t xml:space="preserve"> </w:t>
      </w:r>
      <w:r>
        <w:t>ont</w:t>
      </w:r>
      <w:r w:rsidRPr="002B614E">
        <w:t xml:space="preserve"> deux signes clinique</w:t>
      </w:r>
      <w:r>
        <w:t>s</w:t>
      </w:r>
      <w:r w:rsidRPr="002B614E">
        <w:t xml:space="preserve">, et 100 % </w:t>
      </w:r>
      <w:r>
        <w:t xml:space="preserve">ont </w:t>
      </w:r>
      <w:r w:rsidRPr="002B614E">
        <w:t>3 signe</w:t>
      </w:r>
      <w:r>
        <w:t>s</w:t>
      </w:r>
      <w:r w:rsidRPr="002B614E">
        <w:t xml:space="preserve"> clinique</w:t>
      </w:r>
      <w:r>
        <w:t>s au</w:t>
      </w:r>
      <w:r w:rsidRPr="002B614E">
        <w:t xml:space="preserve"> même temps). Donc </w:t>
      </w:r>
      <w:r>
        <w:t xml:space="preserve">on peut </w:t>
      </w:r>
      <w:r w:rsidRPr="002B614E">
        <w:t xml:space="preserve"> prendre le score clinique comme </w:t>
      </w:r>
      <w:r>
        <w:t xml:space="preserve"> un indice  pour mesurer de la </w:t>
      </w:r>
      <w:r w:rsidRPr="002B614E">
        <w:t>sensibilisation allergique</w:t>
      </w:r>
      <w:r>
        <w:t xml:space="preserve">, ce qui est conforme à la littérature </w:t>
      </w:r>
      <w:r w:rsidRPr="00EA0BF1">
        <w:rPr>
          <w:rFonts w:cstheme="majorBidi"/>
          <w:color w:val="000000"/>
        </w:rPr>
        <w:t xml:space="preserve"> </w:t>
      </w:r>
      <w:r>
        <w:rPr>
          <w:rFonts w:cstheme="majorBidi"/>
          <w:color w:val="FF0000"/>
        </w:rPr>
        <w:t xml:space="preserve">[36], </w:t>
      </w:r>
      <w:r>
        <w:t>Par ailleurs,</w:t>
      </w:r>
      <w:r w:rsidRPr="002B614E">
        <w:t xml:space="preserve"> une hypothèse pour justifier la pr</w:t>
      </w:r>
      <w:r>
        <w:t>ésence des signes clinques chez les cas négatifs</w:t>
      </w:r>
      <w:r w:rsidRPr="002B614E">
        <w:t xml:space="preserve">, </w:t>
      </w:r>
      <w:r>
        <w:t xml:space="preserve">est leur </w:t>
      </w:r>
      <w:r w:rsidRPr="002B614E">
        <w:t>exposition à certains agents irritant</w:t>
      </w:r>
      <w:r>
        <w:t>s.</w:t>
      </w:r>
    </w:p>
    <w:p w14:paraId="1ADC8DAB" w14:textId="77777777" w:rsidR="002506DF" w:rsidRDefault="002506DF" w:rsidP="002506DF">
      <w:pPr>
        <w:jc w:val="both"/>
        <w:rPr>
          <w:rFonts w:cstheme="majorBidi"/>
        </w:rPr>
      </w:pPr>
      <w:r w:rsidRPr="002B614E">
        <w:t>En effet les résulta</w:t>
      </w:r>
      <w:r>
        <w:t>ts du calcul</w:t>
      </w:r>
      <w:r w:rsidRPr="002B614E">
        <w:t xml:space="preserve"> de la sensibilité et la spécificité des symptômes </w:t>
      </w:r>
      <w:r>
        <w:t>et des</w:t>
      </w:r>
      <w:r w:rsidRPr="002B614E">
        <w:t xml:space="preserve"> score</w:t>
      </w:r>
      <w:r>
        <w:t>s</w:t>
      </w:r>
      <w:r w:rsidRPr="002B614E">
        <w:t xml:space="preserve"> clinique</w:t>
      </w:r>
      <w:r>
        <w:t xml:space="preserve">s </w:t>
      </w:r>
      <w:r w:rsidRPr="002B614E">
        <w:t>(tableau III.3) montrent une sensibilité qua</w:t>
      </w:r>
      <w:r>
        <w:t xml:space="preserve">si faible </w:t>
      </w:r>
      <w:r w:rsidRPr="002B614E">
        <w:t>des signe</w:t>
      </w:r>
      <w:r>
        <w:t>s</w:t>
      </w:r>
      <w:r w:rsidRPr="002B614E">
        <w:t xml:space="preserve"> clinique</w:t>
      </w:r>
      <w:r>
        <w:t>s</w:t>
      </w:r>
      <w:r w:rsidRPr="002B614E">
        <w:t>, (</w:t>
      </w:r>
      <w:r>
        <w:t>entre 23% et 29%), une</w:t>
      </w:r>
      <w:r w:rsidRPr="002B614E">
        <w:t xml:space="preserve"> spécificité très bonne (supérieure à 90%), par contre La prise en compte des signes cliniques sous forme d’un score améliore au prix d’une petite diminution de la spécificité</w:t>
      </w:r>
      <w:r w:rsidRPr="00EA0BF1">
        <w:rPr>
          <w:rFonts w:cstheme="majorBidi"/>
        </w:rPr>
        <w:t xml:space="preserve"> </w:t>
      </w:r>
      <w:r>
        <w:rPr>
          <w:rFonts w:cstheme="majorBidi"/>
          <w:color w:val="FF0000"/>
        </w:rPr>
        <w:t>[46]</w:t>
      </w:r>
      <w:r w:rsidRPr="00EB0091">
        <w:rPr>
          <w:rFonts w:cstheme="majorBidi"/>
          <w:color w:val="FF0000"/>
        </w:rPr>
        <w:t xml:space="preserve">.. </w:t>
      </w:r>
      <w:r>
        <w:rPr>
          <w:rFonts w:cstheme="majorBidi"/>
        </w:rPr>
        <w:t xml:space="preserve">Donc ces résultats montrent que le test devient plus sensible et spécifié, si on se base sur le calcul du score. </w:t>
      </w:r>
    </w:p>
    <w:p w14:paraId="1A338748" w14:textId="77777777" w:rsidR="002506DF" w:rsidRDefault="002506DF" w:rsidP="002506DF">
      <w:pPr>
        <w:spacing w:line="276" w:lineRule="auto"/>
        <w:jc w:val="both"/>
        <w:rPr>
          <w:rFonts w:cstheme="majorBidi"/>
        </w:rPr>
      </w:pPr>
      <w:r w:rsidRPr="002B614E">
        <w:rPr>
          <w:rFonts w:cstheme="majorBidi"/>
        </w:rPr>
        <w:t>Pour décrire les résultats de la distribution des familles et sous familles des agents testé en fonction des résultats de la rhinomanométrie</w:t>
      </w:r>
      <w:r>
        <w:rPr>
          <w:rFonts w:cstheme="majorBidi"/>
        </w:rPr>
        <w:t>,</w:t>
      </w:r>
      <w:r w:rsidRPr="002B614E">
        <w:rPr>
          <w:rFonts w:cstheme="majorBidi"/>
        </w:rPr>
        <w:t xml:space="preserve"> </w:t>
      </w:r>
      <w:r>
        <w:rPr>
          <w:rFonts w:cstheme="majorBidi"/>
        </w:rPr>
        <w:t xml:space="preserve">les résultats du tableau III.5 </w:t>
      </w:r>
      <w:r w:rsidRPr="002B614E">
        <w:rPr>
          <w:rFonts w:cstheme="majorBidi"/>
        </w:rPr>
        <w:t>montr</w:t>
      </w:r>
      <w:r>
        <w:rPr>
          <w:rFonts w:cstheme="majorBidi"/>
        </w:rPr>
        <w:t>ent</w:t>
      </w:r>
      <w:r w:rsidRPr="002B614E">
        <w:rPr>
          <w:rFonts w:cstheme="majorBidi"/>
        </w:rPr>
        <w:t xml:space="preserve"> que la famille des agents BPM a enregistré un nombre élevé (&gt;30%) des patients qui s</w:t>
      </w:r>
      <w:r>
        <w:rPr>
          <w:rFonts w:cstheme="majorBidi"/>
        </w:rPr>
        <w:t>ont plus sensibles aux agents d’une</w:t>
      </w:r>
      <w:r w:rsidRPr="002B614E">
        <w:rPr>
          <w:rFonts w:cstheme="majorBidi"/>
        </w:rPr>
        <w:t xml:space="preserve"> </w:t>
      </w:r>
      <w:r w:rsidRPr="002B614E">
        <w:rPr>
          <w:rFonts w:cstheme="majorBidi"/>
        </w:rPr>
        <w:lastRenderedPageBreak/>
        <w:t>base chimie et surto</w:t>
      </w:r>
      <w:r>
        <w:rPr>
          <w:rFonts w:cstheme="majorBidi"/>
        </w:rPr>
        <w:t>ut aux aldéhydes (30.2%), suivi</w:t>
      </w:r>
      <w:r w:rsidRPr="002B614E">
        <w:rPr>
          <w:rFonts w:cstheme="majorBidi"/>
        </w:rPr>
        <w:t xml:space="preserve"> par l</w:t>
      </w:r>
      <w:r>
        <w:rPr>
          <w:rFonts w:cstheme="majorBidi"/>
        </w:rPr>
        <w:t xml:space="preserve">es  métaux et ensuite  l’EDTA, </w:t>
      </w:r>
      <w:r w:rsidRPr="002B614E">
        <w:rPr>
          <w:rFonts w:cstheme="majorBidi"/>
        </w:rPr>
        <w:t xml:space="preserve">par rapport aux autres agents de la  même famille. </w:t>
      </w:r>
    </w:p>
    <w:p w14:paraId="45D98470" w14:textId="77777777" w:rsidR="002506DF" w:rsidRPr="00E13D55" w:rsidRDefault="002506DF" w:rsidP="002506DF">
      <w:pPr>
        <w:pStyle w:val="Default"/>
        <w:rPr>
          <w:rFonts w:asciiTheme="majorBidi" w:hAnsiTheme="majorBidi" w:cstheme="majorBidi"/>
          <w:color w:val="auto"/>
        </w:rPr>
      </w:pPr>
      <w:r w:rsidRPr="00E13D55">
        <w:rPr>
          <w:rFonts w:asciiTheme="majorBidi" w:hAnsiTheme="majorBidi" w:cstheme="majorBidi"/>
          <w:color w:val="auto"/>
        </w:rPr>
        <w:t>Pour la famille HPM on constate  une sensibilité importante des patients contres  les agents de base animale (50%) suivie par les agents d’une base farine (45.5%). Ainsi que 26.3% des patients sont sensibles aux  agents de base cosmétique dans la famille non classable. Donc on peut déduire que  la rhino manométrie est capable de détecter des différents agents testés classé selon leur taille et leur nature chimique. [37]-[38]-[39].</w:t>
      </w:r>
    </w:p>
    <w:p w14:paraId="44BA87C4" w14:textId="77777777" w:rsidR="002506DF" w:rsidRPr="00736FD5" w:rsidRDefault="002506DF" w:rsidP="002506DF">
      <w:pPr>
        <w:pStyle w:val="Default"/>
        <w:jc w:val="both"/>
        <w:rPr>
          <w:rFonts w:cstheme="majorBidi"/>
          <w:color w:val="auto"/>
        </w:rPr>
      </w:pPr>
      <w:r w:rsidRPr="00E5406A">
        <w:rPr>
          <w:color w:val="000000" w:themeColor="text1"/>
        </w:rPr>
        <w:t>La</w:t>
      </w:r>
      <w:r>
        <w:rPr>
          <w:color w:val="000000" w:themeColor="text1"/>
        </w:rPr>
        <w:t xml:space="preserve"> deuxième </w:t>
      </w:r>
      <w:r w:rsidRPr="00E5406A">
        <w:rPr>
          <w:color w:val="000000" w:themeColor="text1"/>
        </w:rPr>
        <w:t xml:space="preserve"> partie consiste à  décrire l</w:t>
      </w:r>
      <w:r>
        <w:rPr>
          <w:color w:val="000000" w:themeColor="text1"/>
        </w:rPr>
        <w:t xml:space="preserve">es données en fonction </w:t>
      </w:r>
      <w:r w:rsidRPr="002B614E">
        <w:rPr>
          <w:rFonts w:cstheme="majorBidi"/>
          <w:color w:val="auto"/>
        </w:rPr>
        <w:t>de la variation de la résistance nasale</w:t>
      </w:r>
      <w:r w:rsidRPr="00E5406A">
        <w:rPr>
          <w:color w:val="000000" w:themeColor="text1"/>
        </w:rPr>
        <w:t xml:space="preserve">, </w:t>
      </w:r>
      <w:r w:rsidRPr="002B614E">
        <w:rPr>
          <w:rFonts w:cstheme="majorBidi"/>
          <w:color w:val="auto"/>
        </w:rPr>
        <w:t>les résultats de la distribution du résultat du test en fonction de la variation de la résistance nasale</w:t>
      </w:r>
      <w:r>
        <w:rPr>
          <w:rFonts w:cstheme="majorBidi"/>
          <w:color w:val="auto"/>
        </w:rPr>
        <w:t xml:space="preserve"> (tableau III.6),m</w:t>
      </w:r>
      <w:r w:rsidRPr="002B614E">
        <w:rPr>
          <w:rFonts w:cstheme="majorBidi"/>
          <w:color w:val="auto"/>
        </w:rPr>
        <w:t>ontre</w:t>
      </w:r>
      <w:r>
        <w:rPr>
          <w:rFonts w:cstheme="majorBidi"/>
          <w:color w:val="auto"/>
        </w:rPr>
        <w:t>nt que</w:t>
      </w:r>
      <w:r w:rsidRPr="002B614E">
        <w:rPr>
          <w:rFonts w:cstheme="majorBidi"/>
          <w:color w:val="auto"/>
        </w:rPr>
        <w:t xml:space="preserve"> il ya aucun cas positif, signalé, en dessous d’une </w:t>
      </w:r>
      <w:r>
        <w:rPr>
          <w:rFonts w:cstheme="majorBidi"/>
          <w:color w:val="auto"/>
        </w:rPr>
        <w:t>RN =</w:t>
      </w:r>
      <w:r w:rsidRPr="002B614E">
        <w:rPr>
          <w:rFonts w:cstheme="majorBidi"/>
          <w:color w:val="auto"/>
        </w:rPr>
        <w:t xml:space="preserve"> 2 et aucun cas </w:t>
      </w:r>
      <w:r>
        <w:rPr>
          <w:rFonts w:cstheme="majorBidi"/>
          <w:color w:val="auto"/>
        </w:rPr>
        <w:t xml:space="preserve">négatif détecté </w:t>
      </w:r>
      <w:r w:rsidRPr="002B614E">
        <w:rPr>
          <w:rFonts w:cstheme="majorBidi"/>
          <w:color w:val="auto"/>
        </w:rPr>
        <w:t>en</w:t>
      </w:r>
      <w:r>
        <w:rPr>
          <w:rFonts w:cstheme="majorBidi"/>
          <w:color w:val="auto"/>
        </w:rPr>
        <w:t xml:space="preserve"> dessus ou égale de RN =</w:t>
      </w:r>
      <w:r w:rsidRPr="002B614E">
        <w:rPr>
          <w:rFonts w:cstheme="majorBidi"/>
          <w:color w:val="auto"/>
        </w:rPr>
        <w:t>2</w:t>
      </w:r>
      <w:r>
        <w:rPr>
          <w:rFonts w:cstheme="majorBidi"/>
          <w:color w:val="auto"/>
        </w:rPr>
        <w:t> </w:t>
      </w:r>
      <w:r w:rsidRPr="00E13D55">
        <w:rPr>
          <w:rFonts w:cstheme="majorBidi"/>
          <w:color w:val="auto"/>
        </w:rPr>
        <w:t>, ce qui indique que les patients deviennent sensibles aux agents testés  quand la variation RN  augmente de 100 %  et ce qui est  confirmé par la plus part des auteurs dans la littérature. [49],</w:t>
      </w:r>
      <w:r w:rsidRPr="002B614E">
        <w:rPr>
          <w:rFonts w:cstheme="majorBidi"/>
        </w:rPr>
        <w:t xml:space="preserve"> </w:t>
      </w:r>
    </w:p>
    <w:p w14:paraId="42F74431" w14:textId="77777777" w:rsidR="002506DF" w:rsidRDefault="002506DF" w:rsidP="002506DF">
      <w:pPr>
        <w:spacing w:line="276" w:lineRule="auto"/>
        <w:jc w:val="both"/>
        <w:rPr>
          <w:rFonts w:cstheme="majorBidi"/>
        </w:rPr>
      </w:pPr>
      <w:r w:rsidRPr="002B614E">
        <w:rPr>
          <w:rFonts w:cstheme="majorBidi"/>
        </w:rPr>
        <w:t>Pour visualiser la présence des symptôme</w:t>
      </w:r>
      <w:r>
        <w:rPr>
          <w:rFonts w:cstheme="majorBidi"/>
        </w:rPr>
        <w:t>s</w:t>
      </w:r>
      <w:r w:rsidRPr="002B614E">
        <w:rPr>
          <w:rFonts w:cstheme="majorBidi"/>
        </w:rPr>
        <w:t xml:space="preserve"> clinique</w:t>
      </w:r>
      <w:r>
        <w:rPr>
          <w:rFonts w:cstheme="majorBidi"/>
        </w:rPr>
        <w:t>s</w:t>
      </w:r>
      <w:r w:rsidRPr="002B614E">
        <w:rPr>
          <w:rFonts w:cstheme="majorBidi"/>
        </w:rPr>
        <w:t xml:space="preserve"> au cours de l’augmentation de la variation de RN, le tableau III</w:t>
      </w:r>
      <w:r>
        <w:rPr>
          <w:rFonts w:cstheme="majorBidi"/>
        </w:rPr>
        <w:t>.7 montre les résultats  de la d</w:t>
      </w:r>
      <w:r w:rsidRPr="002B614E">
        <w:rPr>
          <w:rFonts w:cstheme="majorBidi"/>
        </w:rPr>
        <w:t xml:space="preserve">istribution de la présence ou </w:t>
      </w:r>
      <w:r>
        <w:rPr>
          <w:rFonts w:cstheme="majorBidi"/>
        </w:rPr>
        <w:t xml:space="preserve"> </w:t>
      </w:r>
      <w:r w:rsidRPr="002B614E">
        <w:rPr>
          <w:rFonts w:cstheme="majorBidi"/>
        </w:rPr>
        <w:t>l’absence des symptômes cliniques en fonction de la variation de la résistance nasale, les résultats ont montré que le passage d’</w:t>
      </w:r>
      <w:r>
        <w:rPr>
          <w:rFonts w:cstheme="majorBidi"/>
        </w:rPr>
        <w:t>une classe</w:t>
      </w:r>
      <w:r w:rsidRPr="002B614E">
        <w:rPr>
          <w:rFonts w:cstheme="majorBidi"/>
        </w:rPr>
        <w:t xml:space="preserve"> de la va</w:t>
      </w:r>
      <w:r>
        <w:rPr>
          <w:rFonts w:cstheme="majorBidi"/>
        </w:rPr>
        <w:t xml:space="preserve">riation de RN à une autre </w:t>
      </w:r>
      <w:r w:rsidRPr="002B614E">
        <w:rPr>
          <w:rFonts w:cstheme="majorBidi"/>
        </w:rPr>
        <w:t xml:space="preserve"> plus élevé</w:t>
      </w:r>
      <w:r>
        <w:rPr>
          <w:rFonts w:cstheme="majorBidi"/>
        </w:rPr>
        <w:t>e</w:t>
      </w:r>
      <w:r w:rsidRPr="002B614E">
        <w:rPr>
          <w:rFonts w:cstheme="majorBidi"/>
        </w:rPr>
        <w:t xml:space="preserve">, </w:t>
      </w:r>
      <w:r>
        <w:rPr>
          <w:rFonts w:cstheme="majorBidi"/>
        </w:rPr>
        <w:t>est associé</w:t>
      </w:r>
      <w:r w:rsidRPr="002B614E">
        <w:rPr>
          <w:rFonts w:cstheme="majorBidi"/>
        </w:rPr>
        <w:t xml:space="preserve"> </w:t>
      </w:r>
      <w:r>
        <w:rPr>
          <w:rFonts w:cstheme="majorBidi"/>
        </w:rPr>
        <w:t>à</w:t>
      </w:r>
      <w:r w:rsidRPr="002B614E">
        <w:rPr>
          <w:rFonts w:cstheme="majorBidi"/>
        </w:rPr>
        <w:t xml:space="preserve"> une augmentation de la présence de tous les symptômes cliniques,  et </w:t>
      </w:r>
      <w:r>
        <w:rPr>
          <w:rFonts w:cstheme="majorBidi"/>
        </w:rPr>
        <w:t>surtout</w:t>
      </w:r>
      <w:r w:rsidRPr="002B614E">
        <w:rPr>
          <w:rFonts w:cstheme="majorBidi"/>
        </w:rPr>
        <w:t xml:space="preserve"> quand l</w:t>
      </w:r>
      <w:r>
        <w:rPr>
          <w:rFonts w:cstheme="majorBidi"/>
        </w:rPr>
        <w:t xml:space="preserve">a variation de RN est supérieure à </w:t>
      </w:r>
      <w:r w:rsidRPr="002B614E">
        <w:rPr>
          <w:rFonts w:cstheme="majorBidi"/>
        </w:rPr>
        <w:t>3.8. De même pour les scores cliniques, l’augmentation de la variation de la résistance nasale est associée</w:t>
      </w:r>
      <w:r>
        <w:rPr>
          <w:rFonts w:cstheme="majorBidi"/>
        </w:rPr>
        <w:t xml:space="preserve"> à l</w:t>
      </w:r>
      <w:r w:rsidRPr="002B614E">
        <w:rPr>
          <w:rFonts w:cstheme="majorBidi"/>
        </w:rPr>
        <w:t>’augmentation de la présence des différents types des symptômes cliniques</w:t>
      </w:r>
      <w:r>
        <w:rPr>
          <w:rFonts w:cstheme="majorBidi"/>
        </w:rPr>
        <w:t>, e</w:t>
      </w:r>
      <w:r w:rsidRPr="002B614E">
        <w:rPr>
          <w:rFonts w:cstheme="majorBidi"/>
        </w:rPr>
        <w:t xml:space="preserve">t </w:t>
      </w:r>
      <w:r>
        <w:rPr>
          <w:rFonts w:cstheme="majorBidi"/>
        </w:rPr>
        <w:t>surtout</w:t>
      </w:r>
      <w:r w:rsidRPr="002B614E">
        <w:rPr>
          <w:rFonts w:cstheme="majorBidi"/>
        </w:rPr>
        <w:t xml:space="preserve"> quand la variation de RN est supérieure à 3.8. Donc l’apparition des différents symptômes, soit séparés ou liés entre eux </w:t>
      </w:r>
      <w:r>
        <w:rPr>
          <w:rFonts w:cstheme="majorBidi"/>
        </w:rPr>
        <w:t>est attaché à l’</w:t>
      </w:r>
      <w:r w:rsidRPr="002B614E">
        <w:rPr>
          <w:rFonts w:cstheme="majorBidi"/>
        </w:rPr>
        <w:t>augmentation de la variation nasale</w:t>
      </w:r>
      <w:r>
        <w:rPr>
          <w:rFonts w:cstheme="majorBidi"/>
        </w:rPr>
        <w:t xml:space="preserve">. </w:t>
      </w:r>
      <w:r w:rsidRPr="002B614E">
        <w:rPr>
          <w:rFonts w:cstheme="majorBidi"/>
        </w:rPr>
        <w:t xml:space="preserve">Ce qui </w:t>
      </w:r>
      <w:r>
        <w:rPr>
          <w:rFonts w:cstheme="majorBidi"/>
        </w:rPr>
        <w:t xml:space="preserve">confirme ce qui précède </w:t>
      </w:r>
      <w:r w:rsidRPr="002B614E">
        <w:rPr>
          <w:rFonts w:cstheme="majorBidi"/>
        </w:rPr>
        <w:t xml:space="preserve"> </w:t>
      </w:r>
      <w:r>
        <w:rPr>
          <w:rFonts w:cstheme="majorBidi"/>
        </w:rPr>
        <w:t xml:space="preserve">en </w:t>
      </w:r>
      <w:r w:rsidRPr="002B614E">
        <w:rPr>
          <w:rFonts w:cstheme="majorBidi"/>
        </w:rPr>
        <w:t>considér</w:t>
      </w:r>
      <w:r>
        <w:rPr>
          <w:rFonts w:cstheme="majorBidi"/>
        </w:rPr>
        <w:t>ant</w:t>
      </w:r>
      <w:r w:rsidRPr="002B614E">
        <w:rPr>
          <w:rFonts w:cstheme="majorBidi"/>
        </w:rPr>
        <w:t xml:space="preserve"> </w:t>
      </w:r>
      <w:r>
        <w:rPr>
          <w:rFonts w:cstheme="majorBidi"/>
        </w:rPr>
        <w:t>le résultat du test</w:t>
      </w:r>
      <w:r w:rsidRPr="002B614E">
        <w:rPr>
          <w:rFonts w:cstheme="majorBidi"/>
        </w:rPr>
        <w:t xml:space="preserve"> comme critère de jugement.</w:t>
      </w:r>
    </w:p>
    <w:p w14:paraId="22FFEB69" w14:textId="77777777" w:rsidR="002506DF" w:rsidRPr="002B614E" w:rsidRDefault="002506DF" w:rsidP="002506DF">
      <w:pPr>
        <w:spacing w:line="276" w:lineRule="auto"/>
        <w:jc w:val="both"/>
        <w:rPr>
          <w:rFonts w:cstheme="majorBidi"/>
        </w:rPr>
      </w:pPr>
      <w:r w:rsidRPr="002B614E">
        <w:rPr>
          <w:rFonts w:cstheme="majorBidi"/>
        </w:rPr>
        <w:t xml:space="preserve">Cependant </w:t>
      </w:r>
      <w:r>
        <w:rPr>
          <w:rFonts w:cstheme="majorBidi"/>
        </w:rPr>
        <w:t>les résultats de la d</w:t>
      </w:r>
      <w:r w:rsidRPr="002B614E">
        <w:rPr>
          <w:rFonts w:cstheme="majorBidi"/>
        </w:rPr>
        <w:t>istribution des familles et sous familles des agents en fonction de la variation de la résistance nasale (tableau III.8)</w:t>
      </w:r>
      <w:r>
        <w:rPr>
          <w:rFonts w:cstheme="majorBidi"/>
        </w:rPr>
        <w:t xml:space="preserve"> montrent que  presque  tous les différents agents, testés, sont présents au cours de l’augmentation de la variation RN et il n’ya pas une distinction d’une classe, ce qui confirme que l’augmentation de la variation de RN est liée à  l’exposition à ces agents( tableau III.8) </w:t>
      </w:r>
      <w:r w:rsidR="00492D5C" w:rsidRPr="002B614E">
        <w:rPr>
          <w:rFonts w:cstheme="majorBidi"/>
        </w:rPr>
        <w:fldChar w:fldCharType="begin"/>
      </w:r>
      <w:r w:rsidRPr="002B614E">
        <w:rPr>
          <w:rFonts w:cstheme="majorBidi"/>
        </w:rPr>
        <w:instrText>ADDIN ZOTERO_ITEM CSL_CITATION {"citationID":"jxrwuzb3","properties":{"formattedCitation":"[4]","plainCitation":"[4]","noteIndex":0},"citationItems":[{"id":28418,"uris":["http://zotero.org/users/local/dza1zif6/items/IFFP3ACX"],"itemData":{"id":28418,"type":"article-journal","abstract":"BACKGROUND: The reliable interpretation of the nasal provocation test in allergy diagnosis requires objective and measurable monitoring parameters for clinical  practice. The clinical usefulness of the nasal provocation test has been limited by  scanty knowledge of the specificity and sensitivity of the test and a lack of  reference values. OBJECTIVE: To test and compare three objective monitoring  parameters of a nasal provocation test in occupational allergic rhinitis. To  evaluate the magnitude of the nasonasal effects in a unilateral allergen challenge.  METHODS: The monitoring parameters of the nasal reaction were derived from the  minimum cross-sectional area on acoustic rhinometry, the nasal resistance on active  anterior rhinomanometry and the amount of nasal secretion measured at 15 min  intervals for 60 min. Twenty-three bovine-allergic dairy and beef cattle farmers and  19 exposed, non-allergic control subjects were challenged first with a control  solution and then with the cow allergen. RESULTS: All the three monitoring  parameters showed high specificity and sensitivity in finding allergic and  non-allergic subjects. The secretion parameter was found to be slightly superior to  the acoustic rhinometry and rhinomanometry parameters. The side difference in the  nasal response between the allergen-challenged and the contralateral  diluent-challenged cavity was significant for all the parameters among the allergic  subjects. The contralateral secretion amount was 1/3 of the ipsilateral secretion,  indicating the magnitude of the contralateral nasonasal reflex. A nasonasal reflex  was also noted in the nasal patency monitoring. The coefficient of variation was  significantly lower for the acoustic rhinometry than for the rhinomanometry  (P=0.0001). The optimal threshold values for a positive test were a secretion amount  of 100 mg, a 15% decrease in the minimum cross-sectional area and a 50% increase in  the resistance for the observation period of 30 min and correspondingly 210 mg, 30%  and 100% for 60 min. CONCLUSION: The low-pressure aspiration of the nasal secretion  from the anterior part of the nasal cavity was found to be a reliable and practical  monitoring parameter to be used together with acoustic rhinometry or rhinomanometry  in the nasal provocation test for clinical purposes. Although significant nasonasal  effects took place in the unilateral allergen challenge, the response was more  prominent in the allergen-challenged than in the contralateral diluent-challenged  nasal cavity in most allergic subjects.","container-title":"Clinical and experimental allergy : journal of the British Society for Allergy and Clinical Immunology","DOI":"Occupational rhinitis in damp and moldy workplaces.","ISSN":"0954-7894","issue":"4","journalAbbreviation":"Clin Exp Allergy","language":"eng","note":"publisher-place: England\nPMID: 9641574","page":"468-477","title":"Acoustic rhinometry, rhinomanometry and the amount of nasal secretion in the clinical monitoring of the nasal provocation test.","volume":"28","author":[{"family":"Pirilä","given":"T."},{"family":"Nuutinen","given":"J."}],"issued":{"date-parts":[["1998",4]]}}}],"schema":"https://github.com/citation-style-language/schema/raw/master/csl-citation.json"}</w:instrText>
      </w:r>
      <w:r w:rsidR="00492D5C" w:rsidRPr="002B614E">
        <w:rPr>
          <w:rFonts w:cstheme="majorBidi"/>
        </w:rPr>
        <w:fldChar w:fldCharType="separate"/>
      </w:r>
      <w:r w:rsidRPr="002B614E">
        <w:rPr>
          <w:rFonts w:cstheme="majorBidi"/>
        </w:rPr>
        <w:t>[41]</w:t>
      </w:r>
      <w:r w:rsidR="00492D5C" w:rsidRPr="002B614E">
        <w:rPr>
          <w:rFonts w:cstheme="majorBidi"/>
        </w:rPr>
        <w:fldChar w:fldCharType="end"/>
      </w:r>
      <w:r>
        <w:rPr>
          <w:rFonts w:cstheme="majorBidi"/>
        </w:rPr>
        <w:t>.</w:t>
      </w:r>
    </w:p>
    <w:p w14:paraId="4EF6EC4B" w14:textId="77777777" w:rsidR="002506DF" w:rsidRDefault="002506DF" w:rsidP="002506DF">
      <w:pPr>
        <w:spacing w:line="276" w:lineRule="auto"/>
        <w:jc w:val="both"/>
        <w:rPr>
          <w:rFonts w:cstheme="majorBidi"/>
        </w:rPr>
      </w:pPr>
      <w:r>
        <w:rPr>
          <w:rFonts w:cstheme="majorBidi"/>
        </w:rPr>
        <w:t>Les analyses avec la régression logistique (Tableau III.9)  montrent que la présence des symptômes cliniques, augmente significativement le risque d’avoir un résultat positif 3.1 fois quand il ya la présence des prurits nasaux et oculaires, 3.9 fois pour la présence des  rhinorrhées et 2,3 fois pour l’apparition des éternuements, ainsi que la présence de deux symptômes en même temps augmente le  risque 3.9 fois d’avoir un résultat positif par rapport au négatif de. Pour les autres critères, tels que l’âge, le sexe et les agents testés  on remarque qu’ils n’influencent pas sur le résultat du test (pas d’association significative avec le résultat du test).</w:t>
      </w:r>
    </w:p>
    <w:p w14:paraId="71D3C838" w14:textId="77777777" w:rsidR="002506DF" w:rsidRDefault="002506DF" w:rsidP="002506DF">
      <w:pPr>
        <w:spacing w:line="276" w:lineRule="auto"/>
        <w:jc w:val="both"/>
        <w:rPr>
          <w:rFonts w:cstheme="majorBidi"/>
        </w:rPr>
      </w:pPr>
      <w:r>
        <w:rPr>
          <w:rFonts w:cstheme="majorBidi"/>
        </w:rPr>
        <w:t xml:space="preserve">Les analyses avec la régression linaire (Tableau III.10) montrent que la présence du prurit nasal et oculaire augmente la variation de RN de 1.45 fois, de 1.71  fois avec la présence les rhinorrhées, de 1.08 par l’apparition des éternuements et de 1.93 par la présence de deux symptômes cliniques au même temps. Pour les agents BPM; une exposition aux agents chimiques augmente la variation de RN  1.28 fois, de 1.21 fois  pour l’exposition aux métaux et de 1.37 pour une exposition à l’EDTA. Pour les agents HPM : l’exposition aux agents de base animale augmente la variation nasale de 2.1, de 2.1  par l’exposition aux enzymes, de 1.51 par les poussières et de 1.41 par les </w:t>
      </w:r>
      <w:r>
        <w:rPr>
          <w:rFonts w:cstheme="majorBidi"/>
        </w:rPr>
        <w:lastRenderedPageBreak/>
        <w:t xml:space="preserve">agents de base végétale. Dans la littérature, les auteurs aussi ont confirmé une association globale entre la variation de la résistance nasale et les agent HPM </w:t>
      </w:r>
      <w:r w:rsidR="00492D5C" w:rsidRPr="002B614E">
        <w:rPr>
          <w:rFonts w:cstheme="majorBidi"/>
        </w:rPr>
        <w:fldChar w:fldCharType="begin"/>
      </w:r>
      <w:r w:rsidRPr="002B614E">
        <w:rPr>
          <w:rFonts w:cstheme="majorBidi"/>
        </w:rPr>
        <w:instrText>ADDIN ZOTERO_ITEM CSL_CITATION {"citationID":"jxrwuzb3","properties":{"formattedCitation":"[4]","plainCitation":"[4]","noteIndex":0},"citationItems":[{"id":28418,"uris":["http://zotero.org/users/local/dza1zif6/items/IFFP3ACX"],"itemData":{"id":28418,"type":"article-journal","abstract":"BACKGROUND: The reliable interpretation of the nasal provocation test in allergy diagnosis requires objective and measurable monitoring parameters for clinical  practice. The clinical usefulness of the nasal provocation test has been limited by  scanty knowledge of the specificity and sensitivity of the test and a lack of  reference values. OBJECTIVE: To test and compare three objective monitoring  parameters of a nasal provocation test in occupational allergic rhinitis. To  evaluate the magnitude of the nasonasal effects in a unilateral allergen challenge.  METHODS: The monitoring parameters of the nasal reaction were derived from the  minimum cross-sectional area on acoustic rhinometry, the nasal resistance on active  anterior rhinomanometry and the amount of nasal secretion measured at 15 min  intervals for 60 min. Twenty-three bovine-allergic dairy and beef cattle farmers and  19 exposed, non-allergic control subjects were challenged first with a control  solution and then with the cow allergen. RESULTS: All the three monitoring  parameters showed high specificity and sensitivity in finding allergic and  non-allergic subjects. The secretion parameter was found to be slightly superior to  the acoustic rhinometry and rhinomanometry parameters. The side difference in the  nasal response between the allergen-challenged and the contralateral  diluent-challenged cavity was significant for all the parameters among the allergic  subjects. The contralateral secretion amount was 1/3 of the ipsilateral secretion,  indicating the magnitude of the contralateral nasonasal reflex. A nasonasal reflex  was also noted in the nasal patency monitoring. The coefficient of variation was  significantly lower for the acoustic rhinometry than for the rhinomanometry  (P=0.0001). The optimal threshold values for a positive test were a secretion amount  of 100 mg, a 15% decrease in the minimum cross-sectional area and a 50% increase in  the resistance for the observation period of 30 min and correspondingly 210 mg, 30%  and 100% for 60 min. CONCLUSION: The low-pressure aspiration of the nasal secretion  from the anterior part of the nasal cavity was found to be a reliable and practical  monitoring parameter to be used together with acoustic rhinometry or rhinomanometry  in the nasal provocation test for clinical purposes. Although significant nasonasal  effects took place in the unilateral allergen challenge, the response was more  prominent in the allergen-challenged than in the contralateral diluent-challenged  nasal cavity in most allergic subjects.","container-title":"Clinical and experimental allergy : journal of the British Society for Allergy and Clinical Immunology","DOI":"Occupational rhinitis in damp and moldy workplaces.","ISSN":"0954-7894","issue":"4","journalAbbreviation":"Clin Exp Allergy","language":"eng","note":"publisher-place: England\nPMID: 9641574","page":"468-477","title":"Acoustic rhinometry, rhinomanometry and the amount of nasal secretion in the clinical monitoring of the nasal provocation test.","volume":"28","author":[{"family":"Pirilä","given":"T."},{"family":"Nuutinen","given":"J."}],"issued":{"date-parts":[["1998",4]]}}}],"schema":"https://github.com/citation-style-language/schema/raw/master/csl-citation.json"}</w:instrText>
      </w:r>
      <w:r w:rsidR="00492D5C" w:rsidRPr="002B614E">
        <w:rPr>
          <w:rFonts w:cstheme="majorBidi"/>
        </w:rPr>
        <w:fldChar w:fldCharType="separate"/>
      </w:r>
      <w:r w:rsidRPr="002B614E">
        <w:rPr>
          <w:rFonts w:cstheme="majorBidi"/>
        </w:rPr>
        <w:t>[41]</w:t>
      </w:r>
      <w:r w:rsidR="00492D5C" w:rsidRPr="002B614E">
        <w:rPr>
          <w:rFonts w:cstheme="majorBidi"/>
        </w:rPr>
        <w:fldChar w:fldCharType="end"/>
      </w:r>
      <w:r>
        <w:rPr>
          <w:rFonts w:cstheme="majorBidi"/>
        </w:rPr>
        <w:t>-[44], et association spécifique avec les poussières du tabac [47].</w:t>
      </w:r>
    </w:p>
    <w:p w14:paraId="64B4F76A" w14:textId="77777777" w:rsidR="002506DF" w:rsidRDefault="002506DF" w:rsidP="002506DF">
      <w:pPr>
        <w:spacing w:line="276" w:lineRule="auto"/>
        <w:jc w:val="both"/>
        <w:rPr>
          <w:rFonts w:asciiTheme="majorBidi" w:hAnsiTheme="majorBidi" w:cstheme="majorBidi"/>
        </w:rPr>
      </w:pPr>
    </w:p>
    <w:p w14:paraId="0D848D14" w14:textId="77777777" w:rsidR="002506DF" w:rsidRPr="006C6184" w:rsidRDefault="002506DF" w:rsidP="002506DF">
      <w:pPr>
        <w:spacing w:line="276" w:lineRule="auto"/>
        <w:jc w:val="both"/>
        <w:rPr>
          <w:b/>
          <w:bCs/>
        </w:rPr>
      </w:pPr>
      <w:r w:rsidRPr="006C6184">
        <w:rPr>
          <w:b/>
          <w:bCs/>
        </w:rPr>
        <w:t>Points forts et faibles de l’étude</w:t>
      </w:r>
    </w:p>
    <w:p w14:paraId="3124FD80" w14:textId="77777777" w:rsidR="002506DF" w:rsidRPr="0099655D" w:rsidRDefault="002506DF" w:rsidP="002506DF">
      <w:pPr>
        <w:spacing w:line="276" w:lineRule="auto"/>
        <w:rPr>
          <w:rFonts w:asciiTheme="majorBidi" w:hAnsiTheme="majorBidi" w:cstheme="majorBidi"/>
        </w:rPr>
      </w:pPr>
      <w:r w:rsidRPr="0099655D">
        <w:rPr>
          <w:rFonts w:asciiTheme="majorBidi" w:hAnsiTheme="majorBidi" w:cstheme="majorBidi"/>
        </w:rPr>
        <w:t xml:space="preserve">Le nombre de données manquantes dans notre base de donnée est inferieure à 5% ce qui nous a permis d’éviter la perte des informations  des patients. </w:t>
      </w:r>
    </w:p>
    <w:p w14:paraId="731DEB0B" w14:textId="77777777" w:rsidR="002506DF" w:rsidRPr="0099655D" w:rsidRDefault="002506DF" w:rsidP="002506DF">
      <w:pPr>
        <w:spacing w:line="276" w:lineRule="auto"/>
        <w:rPr>
          <w:rFonts w:asciiTheme="majorBidi" w:hAnsiTheme="majorBidi" w:cstheme="majorBidi"/>
        </w:rPr>
      </w:pPr>
      <w:r w:rsidRPr="0099655D">
        <w:rPr>
          <w:rFonts w:asciiTheme="majorBidi" w:hAnsiTheme="majorBidi" w:cstheme="majorBidi"/>
        </w:rPr>
        <w:t xml:space="preserve">Les patients ont été sondés  de la même population générale (île de France), sachant qu'ils ont été suivis de la  même manière au sein de la consultation de pathologie  professionnelle, ainsi qu’il ya une grande diversité des agents testés ce qui nous a permis d’étudier les différentes associations  entre ces derniers et le résultat de test de provocations nasale et  la variation de RN.  </w:t>
      </w:r>
    </w:p>
    <w:p w14:paraId="5DCEF324" w14:textId="77777777" w:rsidR="002506DF" w:rsidRPr="0099655D" w:rsidRDefault="002506DF" w:rsidP="002506DF">
      <w:pPr>
        <w:spacing w:line="276" w:lineRule="auto"/>
        <w:rPr>
          <w:rFonts w:asciiTheme="majorBidi" w:hAnsiTheme="majorBidi" w:cstheme="majorBidi"/>
        </w:rPr>
      </w:pPr>
      <w:r w:rsidRPr="0099655D">
        <w:rPr>
          <w:rFonts w:asciiTheme="majorBidi" w:hAnsiTheme="majorBidi" w:cstheme="majorBidi"/>
        </w:rPr>
        <w:t>Un autre avantage c’est que  il n’ya pas de biais de confusion eu égard à la prise en compte de tous facteurs de confusion</w:t>
      </w:r>
    </w:p>
    <w:p w14:paraId="67528684" w14:textId="77777777" w:rsidR="002506DF" w:rsidRPr="0099655D" w:rsidRDefault="002506DF" w:rsidP="002506DF">
      <w:pPr>
        <w:spacing w:line="276" w:lineRule="auto"/>
        <w:rPr>
          <w:rFonts w:asciiTheme="majorBidi" w:hAnsiTheme="majorBidi" w:cstheme="majorBidi"/>
        </w:rPr>
      </w:pPr>
      <w:r w:rsidRPr="0099655D">
        <w:rPr>
          <w:rFonts w:asciiTheme="majorBidi" w:hAnsiTheme="majorBidi" w:cstheme="majorBidi"/>
        </w:rPr>
        <w:t>La limite qu'on peut considérer  dans notre étude, est le manque  des mesures des autres tests, qui précèdent  et/ou associent généralement les TPN. Tel que les mesures de  test cutané, et les RAST.</w:t>
      </w:r>
    </w:p>
    <w:p w14:paraId="63FF5902" w14:textId="77777777" w:rsidR="002506DF" w:rsidRPr="0099655D" w:rsidRDefault="002506DF" w:rsidP="002506DF">
      <w:pPr>
        <w:spacing w:line="276" w:lineRule="auto"/>
        <w:rPr>
          <w:rFonts w:asciiTheme="majorBidi" w:hAnsiTheme="majorBidi" w:cstheme="majorBidi"/>
        </w:rPr>
      </w:pPr>
      <w:r w:rsidRPr="0099655D">
        <w:rPr>
          <w:rFonts w:asciiTheme="majorBidi" w:hAnsiTheme="majorBidi" w:cstheme="majorBidi"/>
        </w:rPr>
        <w:t xml:space="preserve">des études ont montré une corrélation significative entre les résultats du test Rast et le TPN , et une différence de nombre de cas positifs mesuré par les tests cutanés par rapport à celui mesuré  par le TPN </w:t>
      </w:r>
    </w:p>
    <w:p w14:paraId="56068083" w14:textId="77777777" w:rsidR="002506DF" w:rsidRPr="0099655D" w:rsidRDefault="002506DF" w:rsidP="002506DF">
      <w:pPr>
        <w:spacing w:line="276" w:lineRule="auto"/>
        <w:rPr>
          <w:rFonts w:asciiTheme="majorBidi" w:hAnsiTheme="majorBidi" w:cstheme="majorBidi"/>
        </w:rPr>
      </w:pPr>
      <w:r w:rsidRPr="0099655D">
        <w:rPr>
          <w:rFonts w:asciiTheme="majorBidi" w:hAnsiTheme="majorBidi" w:cstheme="majorBidi"/>
        </w:rPr>
        <w:t>Parmi les  recommandations  qui peuvent être proposées pour les prochaines études, c'est  la prise des mesures de la résistance nasale après le lavage du nez  au lieu de la mesurer sans lavage, pour chercher est ce que le fait de laver le nez change les  résultats ou non</w:t>
      </w:r>
    </w:p>
    <w:p w14:paraId="527CF2D0" w14:textId="77777777" w:rsidR="002506DF" w:rsidRDefault="002506DF" w:rsidP="002506DF">
      <w:pPr>
        <w:pStyle w:val="Titre1"/>
        <w:numPr>
          <w:ilvl w:val="0"/>
          <w:numId w:val="0"/>
        </w:numPr>
        <w:ind w:left="340"/>
      </w:pPr>
    </w:p>
    <w:p w14:paraId="1E7BEB82" w14:textId="77777777" w:rsidR="000906F9" w:rsidRDefault="000906F9" w:rsidP="006C1179">
      <w:pPr>
        <w:pStyle w:val="Titre1"/>
        <w:numPr>
          <w:ilvl w:val="0"/>
          <w:numId w:val="0"/>
        </w:numPr>
        <w:ind w:left="340"/>
        <w:jc w:val="center"/>
      </w:pPr>
      <w:r w:rsidRPr="00977B69">
        <w:t>Conclusion</w:t>
      </w:r>
      <w:bookmarkEnd w:id="284"/>
    </w:p>
    <w:p w14:paraId="13069AD1" w14:textId="77777777" w:rsidR="00EE57C2" w:rsidRDefault="00EE57C2" w:rsidP="00EE57C2">
      <w:pPr>
        <w:pStyle w:val="Sansinterligne"/>
      </w:pPr>
      <w:commentRangeStart w:id="285"/>
      <w:r>
        <w:t xml:space="preserve">Les résultats présentés dans cette mémoire s’articulent essentiellement autour de la description des </w:t>
      </w:r>
      <w:r w:rsidRPr="008A025E">
        <w:t xml:space="preserve"> différentes méthodes de test de provocation nasale pour le diagnostic de l’asthme et </w:t>
      </w:r>
      <w:r>
        <w:t>la rhinite professionnelle et l’évalution de</w:t>
      </w:r>
      <w:r w:rsidRPr="008A025E">
        <w:t xml:space="preserve"> la rhino manométrie dans une base de données </w:t>
      </w:r>
      <w:r>
        <w:t xml:space="preserve">de pathologies professionnelles. La </w:t>
      </w:r>
      <w:r w:rsidRPr="008A4DBA">
        <w:t>description a montré que les résultats positifs et l’apparition des symptômes cliniques et  les agents testés sont liés entre eux.  ainsi qu’ils so</w:t>
      </w:r>
      <w:r>
        <w:t>nt présents</w:t>
      </w:r>
      <w:r w:rsidRPr="008A4DBA">
        <w:t xml:space="preserve"> au cours de l’augmentation de la variation de </w:t>
      </w:r>
      <w:r>
        <w:t xml:space="preserve">la </w:t>
      </w:r>
      <w:r w:rsidRPr="008A4DBA">
        <w:t>résistance nasale .L’application des deux modèles linéaire et linéaire généralisé, conduit à conclur</w:t>
      </w:r>
      <w:r>
        <w:t>e une association significative ,</w:t>
      </w:r>
      <w:r w:rsidRPr="008A4DBA">
        <w:t>entre les symptômes cliniques, e</w:t>
      </w:r>
      <w:r>
        <w:t>t la plus part des agents testés ,</w:t>
      </w:r>
      <w:r w:rsidRPr="008A4DBA">
        <w:t>pour le premier modèle et une association significative seulement  avec l'apparition des signes clinique</w:t>
      </w:r>
      <w:r>
        <w:t>s pour le deuxième modèle</w:t>
      </w:r>
      <w:r w:rsidRPr="008A4DBA">
        <w:t>.</w:t>
      </w:r>
    </w:p>
    <w:p w14:paraId="7F6E0D6D" w14:textId="77777777" w:rsidR="0029314F" w:rsidRPr="008A4DBA" w:rsidRDefault="00C62257" w:rsidP="005B210C">
      <w:pPr>
        <w:jc w:val="both"/>
        <w:rPr>
          <w:rFonts w:asciiTheme="majorBidi" w:hAnsiTheme="majorBidi" w:cstheme="majorBidi"/>
        </w:rPr>
      </w:pPr>
      <w:r w:rsidRPr="008A4DBA">
        <w:rPr>
          <w:rFonts w:asciiTheme="majorBidi" w:hAnsiTheme="majorBidi" w:cstheme="majorBidi"/>
        </w:rPr>
        <w:t xml:space="preserve">Les résultats </w:t>
      </w:r>
      <w:r>
        <w:rPr>
          <w:rFonts w:asciiTheme="majorBidi" w:hAnsiTheme="majorBidi" w:cstheme="majorBidi"/>
        </w:rPr>
        <w:t xml:space="preserve">sont </w:t>
      </w:r>
      <w:r w:rsidRPr="008A4DBA">
        <w:rPr>
          <w:rFonts w:asciiTheme="majorBidi" w:hAnsiTheme="majorBidi" w:cstheme="majorBidi"/>
        </w:rPr>
        <w:t xml:space="preserve"> comparés avec les analyses descriptives et les modèles d’association.</w:t>
      </w:r>
      <w:r>
        <w:rPr>
          <w:rFonts w:asciiTheme="majorBidi" w:hAnsiTheme="majorBidi" w:cstheme="majorBidi"/>
        </w:rPr>
        <w:t>Pour la statistique descriptive des données on a trouvé les mêmes résultats,d’u</w:t>
      </w:r>
      <w:r w:rsidR="00D3418F">
        <w:rPr>
          <w:rFonts w:asciiTheme="majorBidi" w:hAnsiTheme="majorBidi" w:cstheme="majorBidi"/>
        </w:rPr>
        <w:t>ne part entre le résultat final</w:t>
      </w:r>
      <w:r>
        <w:rPr>
          <w:rFonts w:asciiTheme="majorBidi" w:hAnsiTheme="majorBidi" w:cstheme="majorBidi"/>
        </w:rPr>
        <w:t>, les  sympt</w:t>
      </w:r>
      <w:r w:rsidR="0029314F">
        <w:rPr>
          <w:rFonts w:asciiTheme="majorBidi" w:hAnsiTheme="majorBidi" w:cstheme="majorBidi"/>
        </w:rPr>
        <w:t>ô</w:t>
      </w:r>
      <w:r>
        <w:rPr>
          <w:rFonts w:asciiTheme="majorBidi" w:hAnsiTheme="majorBidi" w:cstheme="majorBidi"/>
        </w:rPr>
        <w:t>mes cliniques et les agents testés et d’une autre part entre la varia</w:t>
      </w:r>
      <w:r w:rsidR="00871E6F">
        <w:rPr>
          <w:rFonts w:asciiTheme="majorBidi" w:hAnsiTheme="majorBidi" w:cstheme="majorBidi"/>
        </w:rPr>
        <w:t>tion de la résistance nasale,</w:t>
      </w:r>
      <w:r>
        <w:rPr>
          <w:rFonts w:asciiTheme="majorBidi" w:hAnsiTheme="majorBidi" w:cstheme="majorBidi"/>
        </w:rPr>
        <w:t>les  sympt</w:t>
      </w:r>
      <w:r w:rsidR="0029314F">
        <w:rPr>
          <w:rFonts w:asciiTheme="majorBidi" w:hAnsiTheme="majorBidi" w:cstheme="majorBidi"/>
        </w:rPr>
        <w:t>ô</w:t>
      </w:r>
      <w:r>
        <w:rPr>
          <w:rFonts w:asciiTheme="majorBidi" w:hAnsiTheme="majorBidi" w:cstheme="majorBidi"/>
        </w:rPr>
        <w:t xml:space="preserve">mes cliniques et les agents </w:t>
      </w:r>
      <w:r w:rsidR="00B37771">
        <w:rPr>
          <w:rFonts w:asciiTheme="majorBidi" w:hAnsiTheme="majorBidi" w:cstheme="majorBidi"/>
        </w:rPr>
        <w:t>testés. Pour</w:t>
      </w:r>
      <w:r>
        <w:rPr>
          <w:rFonts w:asciiTheme="majorBidi" w:hAnsiTheme="majorBidi" w:cstheme="majorBidi"/>
        </w:rPr>
        <w:t xml:space="preserve"> les résultats des modèles de régression</w:t>
      </w:r>
      <w:r w:rsidR="005B210C">
        <w:rPr>
          <w:rFonts w:asciiTheme="majorBidi" w:hAnsiTheme="majorBidi" w:cstheme="majorBidi"/>
        </w:rPr>
        <w:t xml:space="preserve"> </w:t>
      </w:r>
      <w:r w:rsidR="005B210C">
        <w:rPr>
          <w:rFonts w:asciiTheme="majorBidi" w:hAnsiTheme="majorBidi" w:cstheme="majorBidi"/>
        </w:rPr>
        <w:lastRenderedPageBreak/>
        <w:t>logistique</w:t>
      </w:r>
      <w:r>
        <w:rPr>
          <w:rFonts w:asciiTheme="majorBidi" w:hAnsiTheme="majorBidi" w:cstheme="majorBidi"/>
        </w:rPr>
        <w:t xml:space="preserve"> on a trouvé </w:t>
      </w:r>
      <w:r w:rsidR="00871E6F">
        <w:rPr>
          <w:rFonts w:asciiTheme="majorBidi" w:hAnsiTheme="majorBidi" w:cstheme="majorBidi"/>
        </w:rPr>
        <w:t>,</w:t>
      </w:r>
      <w:r w:rsidR="00D3418F">
        <w:rPr>
          <w:rFonts w:asciiTheme="majorBidi" w:hAnsiTheme="majorBidi" w:cstheme="majorBidi"/>
        </w:rPr>
        <w:t>dans le cas ou</w:t>
      </w:r>
      <w:r>
        <w:rPr>
          <w:rFonts w:asciiTheme="majorBidi" w:hAnsiTheme="majorBidi" w:cstheme="majorBidi"/>
        </w:rPr>
        <w:t xml:space="preserve"> le critère de jugement</w:t>
      </w:r>
      <w:r w:rsidR="00871E6F">
        <w:rPr>
          <w:rFonts w:asciiTheme="majorBidi" w:hAnsiTheme="majorBidi" w:cstheme="majorBidi"/>
        </w:rPr>
        <w:t xml:space="preserve"> représente le</w:t>
      </w:r>
      <w:r>
        <w:rPr>
          <w:rFonts w:asciiTheme="majorBidi" w:hAnsiTheme="majorBidi" w:cstheme="majorBidi"/>
        </w:rPr>
        <w:t xml:space="preserve"> résultat du test</w:t>
      </w:r>
      <w:r w:rsidR="00871E6F">
        <w:rPr>
          <w:rFonts w:asciiTheme="majorBidi" w:hAnsiTheme="majorBidi" w:cstheme="majorBidi"/>
        </w:rPr>
        <w:t>,</w:t>
      </w:r>
      <w:r>
        <w:rPr>
          <w:rFonts w:asciiTheme="majorBidi" w:hAnsiTheme="majorBidi" w:cstheme="majorBidi"/>
        </w:rPr>
        <w:t xml:space="preserve"> une association significative </w:t>
      </w:r>
      <w:r w:rsidR="005B210C">
        <w:rPr>
          <w:rFonts w:asciiTheme="majorBidi" w:hAnsiTheme="majorBidi" w:cstheme="majorBidi"/>
        </w:rPr>
        <w:t xml:space="preserve">juste </w:t>
      </w:r>
      <w:r>
        <w:rPr>
          <w:rFonts w:asciiTheme="majorBidi" w:hAnsiTheme="majorBidi" w:cstheme="majorBidi"/>
        </w:rPr>
        <w:t xml:space="preserve">entre notre critèrede jugement </w:t>
      </w:r>
      <w:r w:rsidR="0029314F">
        <w:rPr>
          <w:rFonts w:asciiTheme="majorBidi" w:hAnsiTheme="majorBidi" w:cstheme="majorBidi"/>
        </w:rPr>
        <w:t>et les agents testés</w:t>
      </w:r>
      <w:r w:rsidR="00871E6F">
        <w:rPr>
          <w:rFonts w:asciiTheme="majorBidi" w:hAnsiTheme="majorBidi" w:cstheme="majorBidi"/>
        </w:rPr>
        <w:t xml:space="preserve"> en faisant un ajustement </w:t>
      </w:r>
      <w:r w:rsidR="0029314F">
        <w:rPr>
          <w:rFonts w:asciiTheme="majorBidi" w:hAnsiTheme="majorBidi" w:cstheme="majorBidi"/>
        </w:rPr>
        <w:t xml:space="preserve">sur le sexe l’âge, </w:t>
      </w:r>
      <w:r>
        <w:rPr>
          <w:rFonts w:asciiTheme="majorBidi" w:hAnsiTheme="majorBidi" w:cstheme="majorBidi"/>
        </w:rPr>
        <w:t>les symptômes cliniques</w:t>
      </w:r>
      <w:r w:rsidR="00871E6F">
        <w:rPr>
          <w:rFonts w:asciiTheme="majorBidi" w:hAnsiTheme="majorBidi" w:cstheme="majorBidi"/>
        </w:rPr>
        <w:t xml:space="preserve"> et </w:t>
      </w:r>
      <w:r>
        <w:rPr>
          <w:rFonts w:asciiTheme="majorBidi" w:hAnsiTheme="majorBidi" w:cstheme="majorBidi"/>
        </w:rPr>
        <w:t>les scores des sympt</w:t>
      </w:r>
      <w:r w:rsidR="0029314F">
        <w:rPr>
          <w:rFonts w:asciiTheme="majorBidi" w:hAnsiTheme="majorBidi" w:cstheme="majorBidi"/>
        </w:rPr>
        <w:t xml:space="preserve">ômes, </w:t>
      </w:r>
      <w:r w:rsidR="0029314F" w:rsidRPr="00871E6F">
        <w:rPr>
          <w:rFonts w:asciiTheme="majorBidi" w:hAnsiTheme="majorBidi" w:cstheme="majorBidi"/>
        </w:rPr>
        <w:t>par contre</w:t>
      </w:r>
      <w:r w:rsidR="00B37771">
        <w:rPr>
          <w:rFonts w:asciiTheme="majorBidi" w:hAnsiTheme="majorBidi" w:cstheme="majorBidi"/>
        </w:rPr>
        <w:t xml:space="preserve"> si </w:t>
      </w:r>
      <w:r w:rsidR="0029314F">
        <w:rPr>
          <w:rFonts w:asciiTheme="majorBidi" w:hAnsiTheme="majorBidi" w:cstheme="majorBidi"/>
        </w:rPr>
        <w:t>le critère de jugement</w:t>
      </w:r>
      <w:r w:rsidR="00871E6F">
        <w:rPr>
          <w:rFonts w:asciiTheme="majorBidi" w:hAnsiTheme="majorBidi" w:cstheme="majorBidi"/>
        </w:rPr>
        <w:t xml:space="preserve"> représente la </w:t>
      </w:r>
      <w:r w:rsidR="0029314F">
        <w:rPr>
          <w:rFonts w:asciiTheme="majorBidi" w:hAnsiTheme="majorBidi" w:cstheme="majorBidi"/>
        </w:rPr>
        <w:t xml:space="preserve"> variation de la RN </w:t>
      </w:r>
      <w:r w:rsidR="005B210C">
        <w:rPr>
          <w:rFonts w:asciiTheme="majorBidi" w:hAnsiTheme="majorBidi" w:cstheme="majorBidi"/>
        </w:rPr>
        <w:t xml:space="preserve">(modèle linéaire) </w:t>
      </w:r>
      <w:r w:rsidR="0029314F">
        <w:rPr>
          <w:rFonts w:asciiTheme="majorBidi" w:hAnsiTheme="majorBidi" w:cstheme="majorBidi"/>
        </w:rPr>
        <w:t>on a trouvé les mêm</w:t>
      </w:r>
      <w:r w:rsidR="00B37771">
        <w:rPr>
          <w:rFonts w:asciiTheme="majorBidi" w:hAnsiTheme="majorBidi" w:cstheme="majorBidi"/>
        </w:rPr>
        <w:t xml:space="preserve">e résultats, de plus une </w:t>
      </w:r>
      <w:r w:rsidR="0029314F">
        <w:rPr>
          <w:rFonts w:asciiTheme="majorBidi" w:hAnsiTheme="majorBidi" w:cstheme="majorBidi"/>
        </w:rPr>
        <w:t xml:space="preserve">association significative entre le taux de la variation RN et  les agents </w:t>
      </w:r>
      <w:r w:rsidR="00B37771">
        <w:rPr>
          <w:rFonts w:asciiTheme="majorBidi" w:hAnsiTheme="majorBidi" w:cstheme="majorBidi"/>
        </w:rPr>
        <w:t>testés.</w:t>
      </w:r>
      <w:commentRangeEnd w:id="285"/>
      <w:r w:rsidR="00613E58">
        <w:rPr>
          <w:rStyle w:val="Marquedecommentaire"/>
        </w:rPr>
        <w:commentReference w:id="285"/>
      </w:r>
    </w:p>
    <w:p w14:paraId="3C061612" w14:textId="77777777" w:rsidR="00C62257" w:rsidRPr="00EE57C2" w:rsidRDefault="00C62257" w:rsidP="00EE57C2">
      <w:pPr>
        <w:pStyle w:val="Sansinterligne"/>
      </w:pPr>
    </w:p>
    <w:p w14:paraId="50897399" w14:textId="77777777" w:rsidR="000906F9" w:rsidRDefault="000906F9" w:rsidP="000906F9"/>
    <w:p w14:paraId="4424A43A" w14:textId="77777777" w:rsidR="00A7675C" w:rsidRDefault="00A7675C" w:rsidP="00B73972">
      <w:pPr>
        <w:spacing w:line="360" w:lineRule="auto"/>
        <w:jc w:val="both"/>
      </w:pPr>
    </w:p>
    <w:p w14:paraId="4CBD1146" w14:textId="77777777" w:rsidR="006A6D80" w:rsidRDefault="006A6D80" w:rsidP="006A6D80">
      <w:pPr>
        <w:pStyle w:val="Titre1"/>
        <w:numPr>
          <w:ilvl w:val="0"/>
          <w:numId w:val="0"/>
        </w:numPr>
        <w:ind w:left="340"/>
        <w:jc w:val="center"/>
      </w:pPr>
    </w:p>
    <w:p w14:paraId="0C4C79DB" w14:textId="77777777" w:rsidR="006A6D80" w:rsidRDefault="00C95294" w:rsidP="006A6D80">
      <w:pPr>
        <w:pStyle w:val="Titre1"/>
        <w:numPr>
          <w:ilvl w:val="0"/>
          <w:numId w:val="0"/>
        </w:numPr>
        <w:ind w:left="340"/>
        <w:jc w:val="center"/>
        <w:rPr>
          <w:ins w:id="286" w:author="youssef" w:date="2022-09-15T11:44:00Z"/>
        </w:rPr>
      </w:pPr>
      <w:ins w:id="287" w:author="youssef" w:date="2022-09-15T11:44:00Z">
        <w:r>
          <w:t>Annexe :</w:t>
        </w:r>
      </w:ins>
    </w:p>
    <w:p w14:paraId="6CEB8EB6" w14:textId="77777777" w:rsidR="00C95294" w:rsidRDefault="00C95294" w:rsidP="00C95294">
      <w:pPr>
        <w:rPr>
          <w:ins w:id="288" w:author="youssef" w:date="2022-09-15T11:44:00Z"/>
        </w:rPr>
        <w:sectPr w:rsidR="00C95294" w:rsidSect="00A7675C">
          <w:footerReference w:type="default" r:id="rId22"/>
          <w:pgSz w:w="12240" w:h="15840"/>
          <w:pgMar w:top="1417" w:right="1417" w:bottom="1417" w:left="1417" w:header="720" w:footer="720" w:gutter="0"/>
          <w:cols w:space="720"/>
          <w:noEndnote/>
        </w:sectPr>
      </w:pPr>
    </w:p>
    <w:p w14:paraId="23CED940" w14:textId="77777777" w:rsidR="00C95294" w:rsidRPr="00893AD3" w:rsidRDefault="00C95294" w:rsidP="00893AD3">
      <w:pPr>
        <w:jc w:val="center"/>
      </w:pPr>
      <w:r w:rsidRPr="00893AD3">
        <w:lastRenderedPageBreak/>
        <w:t>Annexe</w:t>
      </w:r>
    </w:p>
    <w:p w14:paraId="51712CEA" w14:textId="77777777" w:rsidR="00893AD3" w:rsidRPr="00586F19" w:rsidRDefault="00893AD3" w:rsidP="00893AD3">
      <w:pPr>
        <w:pStyle w:val="Lgende"/>
        <w:spacing w:line="360" w:lineRule="auto"/>
        <w:jc w:val="center"/>
        <w:rPr>
          <w:b w:val="0"/>
          <w:bCs w:val="0"/>
          <w:color w:val="auto"/>
          <w:sz w:val="22"/>
          <w:szCs w:val="22"/>
        </w:rPr>
      </w:pPr>
      <w:r w:rsidRPr="00586F19">
        <w:rPr>
          <w:color w:val="auto"/>
          <w:sz w:val="22"/>
          <w:szCs w:val="22"/>
        </w:rPr>
        <w:t>Tableau A.</w:t>
      </w:r>
      <w:r w:rsidRPr="00586F19">
        <w:rPr>
          <w:color w:val="auto"/>
          <w:sz w:val="22"/>
          <w:szCs w:val="22"/>
        </w:rPr>
        <w:fldChar w:fldCharType="begin"/>
      </w:r>
      <w:r w:rsidRPr="00586F19">
        <w:rPr>
          <w:color w:val="auto"/>
          <w:sz w:val="22"/>
          <w:szCs w:val="22"/>
        </w:rPr>
        <w:instrText xml:space="preserve"> SEQ Tableau_A. \* ARABIC </w:instrText>
      </w:r>
      <w:r w:rsidRPr="00586F19">
        <w:rPr>
          <w:color w:val="auto"/>
          <w:sz w:val="22"/>
          <w:szCs w:val="22"/>
        </w:rPr>
        <w:fldChar w:fldCharType="separate"/>
      </w:r>
      <w:r w:rsidRPr="00586F19">
        <w:rPr>
          <w:noProof/>
          <w:color w:val="auto"/>
          <w:sz w:val="22"/>
          <w:szCs w:val="22"/>
        </w:rPr>
        <w:t>1</w:t>
      </w:r>
      <w:r w:rsidRPr="00586F19">
        <w:rPr>
          <w:color w:val="auto"/>
          <w:sz w:val="22"/>
          <w:szCs w:val="22"/>
        </w:rPr>
        <w:fldChar w:fldCharType="end"/>
      </w:r>
      <w:r w:rsidRPr="00586F19">
        <w:rPr>
          <w:b w:val="0"/>
          <w:bCs w:val="0"/>
          <w:color w:val="auto"/>
          <w:sz w:val="22"/>
          <w:szCs w:val="22"/>
        </w:rPr>
        <w:t>: Autres</w:t>
      </w:r>
      <w:r>
        <w:rPr>
          <w:b w:val="0"/>
          <w:bCs w:val="0"/>
          <w:color w:val="auto"/>
          <w:sz w:val="22"/>
          <w:szCs w:val="22"/>
        </w:rPr>
        <w:t xml:space="preserve"> </w:t>
      </w:r>
      <w:r w:rsidRPr="00586F19">
        <w:rPr>
          <w:b w:val="0"/>
          <w:bCs w:val="0"/>
          <w:color w:val="auto"/>
          <w:sz w:val="22"/>
          <w:szCs w:val="22"/>
        </w:rPr>
        <w:t>symptômes</w:t>
      </w:r>
    </w:p>
    <w:p w14:paraId="7DD4DD7A" w14:textId="77777777" w:rsidR="00C95294" w:rsidRPr="00C95294" w:rsidRDefault="00C95294" w:rsidP="00C95294"/>
    <w:tbl>
      <w:tblPr>
        <w:tblStyle w:val="Grilledutableau"/>
        <w:tblW w:w="14455" w:type="dxa"/>
        <w:tblInd w:w="-601" w:type="dxa"/>
        <w:tblLayout w:type="fixed"/>
        <w:tblLook w:val="04A0" w:firstRow="1" w:lastRow="0" w:firstColumn="1" w:lastColumn="0" w:noHBand="0" w:noVBand="1"/>
      </w:tblPr>
      <w:tblGrid>
        <w:gridCol w:w="1275"/>
        <w:gridCol w:w="2128"/>
        <w:gridCol w:w="1559"/>
        <w:gridCol w:w="2638"/>
        <w:gridCol w:w="1807"/>
        <w:gridCol w:w="5048"/>
      </w:tblGrid>
      <w:tr w:rsidR="00C95294" w:rsidRPr="0026316C" w14:paraId="1D29519E" w14:textId="77777777" w:rsidTr="00D33D9F">
        <w:tc>
          <w:tcPr>
            <w:tcW w:w="1275" w:type="dxa"/>
          </w:tcPr>
          <w:p w14:paraId="6A4194AB" w14:textId="77777777" w:rsidR="00C95294" w:rsidRPr="0026316C" w:rsidRDefault="00C95294" w:rsidP="00D33D9F">
            <w:pPr>
              <w:spacing w:after="200" w:line="276" w:lineRule="auto"/>
              <w:rPr>
                <w:rFonts w:asciiTheme="majorBidi" w:hAnsiTheme="majorBidi" w:cstheme="majorBidi"/>
                <w:b/>
                <w:bCs/>
                <w:sz w:val="18"/>
                <w:szCs w:val="18"/>
              </w:rPr>
            </w:pPr>
            <w:r w:rsidRPr="0026316C">
              <w:rPr>
                <w:rFonts w:asciiTheme="majorBidi" w:hAnsiTheme="majorBidi" w:cstheme="majorBidi"/>
                <w:b/>
                <w:bCs/>
                <w:sz w:val="18"/>
                <w:szCs w:val="18"/>
              </w:rPr>
              <w:t>Auteur</w:t>
            </w:r>
          </w:p>
        </w:tc>
        <w:tc>
          <w:tcPr>
            <w:tcW w:w="2128" w:type="dxa"/>
          </w:tcPr>
          <w:p w14:paraId="70F14DFE" w14:textId="77777777" w:rsidR="00C95294" w:rsidRPr="0026316C" w:rsidRDefault="00C95294" w:rsidP="00D33D9F">
            <w:pPr>
              <w:spacing w:after="200" w:line="276" w:lineRule="auto"/>
              <w:rPr>
                <w:rFonts w:asciiTheme="majorBidi" w:hAnsiTheme="majorBidi" w:cstheme="majorBidi"/>
                <w:b/>
                <w:bCs/>
                <w:sz w:val="18"/>
                <w:szCs w:val="18"/>
              </w:rPr>
            </w:pPr>
            <w:r w:rsidRPr="0026316C">
              <w:rPr>
                <w:rFonts w:asciiTheme="majorBidi" w:hAnsiTheme="majorBidi" w:cstheme="majorBidi"/>
                <w:b/>
                <w:bCs/>
                <w:sz w:val="18"/>
                <w:szCs w:val="18"/>
              </w:rPr>
              <w:t>Titre</w:t>
            </w:r>
          </w:p>
        </w:tc>
        <w:tc>
          <w:tcPr>
            <w:tcW w:w="1559" w:type="dxa"/>
          </w:tcPr>
          <w:p w14:paraId="7449FC5C" w14:textId="77777777" w:rsidR="00C95294" w:rsidRPr="0026316C" w:rsidRDefault="00C95294" w:rsidP="00D33D9F">
            <w:pPr>
              <w:spacing w:after="200" w:line="276" w:lineRule="auto"/>
              <w:rPr>
                <w:rFonts w:asciiTheme="majorBidi" w:hAnsiTheme="majorBidi" w:cstheme="majorBidi"/>
                <w:b/>
                <w:bCs/>
                <w:sz w:val="18"/>
                <w:szCs w:val="18"/>
              </w:rPr>
            </w:pPr>
            <w:r w:rsidRPr="0026316C">
              <w:rPr>
                <w:rFonts w:asciiTheme="majorBidi" w:hAnsiTheme="majorBidi" w:cstheme="majorBidi"/>
                <w:b/>
                <w:bCs/>
                <w:sz w:val="18"/>
                <w:szCs w:val="18"/>
              </w:rPr>
              <w:t>Type d’étude</w:t>
            </w:r>
          </w:p>
        </w:tc>
        <w:tc>
          <w:tcPr>
            <w:tcW w:w="2638" w:type="dxa"/>
          </w:tcPr>
          <w:p w14:paraId="556355A0" w14:textId="77777777" w:rsidR="00C95294" w:rsidRPr="0026316C" w:rsidRDefault="00C95294" w:rsidP="00D33D9F">
            <w:pPr>
              <w:spacing w:after="200" w:line="276" w:lineRule="auto"/>
              <w:rPr>
                <w:rFonts w:asciiTheme="majorBidi" w:hAnsiTheme="majorBidi" w:cstheme="majorBidi"/>
                <w:b/>
                <w:bCs/>
                <w:sz w:val="18"/>
                <w:szCs w:val="18"/>
              </w:rPr>
            </w:pPr>
            <w:r w:rsidRPr="0026316C">
              <w:rPr>
                <w:rFonts w:asciiTheme="majorBidi" w:hAnsiTheme="majorBidi" w:cstheme="majorBidi"/>
                <w:b/>
                <w:bCs/>
                <w:sz w:val="18"/>
                <w:szCs w:val="18"/>
              </w:rPr>
              <w:t>Objectif</w:t>
            </w:r>
          </w:p>
        </w:tc>
        <w:tc>
          <w:tcPr>
            <w:tcW w:w="1807" w:type="dxa"/>
          </w:tcPr>
          <w:p w14:paraId="5ED8ACDF" w14:textId="77777777" w:rsidR="00C95294" w:rsidRPr="0026316C" w:rsidRDefault="00C95294" w:rsidP="00D33D9F">
            <w:pPr>
              <w:spacing w:after="200" w:line="276" w:lineRule="auto"/>
              <w:rPr>
                <w:rFonts w:asciiTheme="majorBidi" w:hAnsiTheme="majorBidi" w:cstheme="majorBidi"/>
                <w:b/>
                <w:bCs/>
                <w:sz w:val="18"/>
                <w:szCs w:val="18"/>
              </w:rPr>
            </w:pPr>
            <w:r w:rsidRPr="0026316C">
              <w:rPr>
                <w:rFonts w:asciiTheme="majorBidi" w:hAnsiTheme="majorBidi" w:cstheme="majorBidi"/>
                <w:b/>
                <w:bCs/>
                <w:sz w:val="18"/>
                <w:szCs w:val="18"/>
              </w:rPr>
              <w:t>Mesure TPN utilisé</w:t>
            </w:r>
          </w:p>
        </w:tc>
        <w:tc>
          <w:tcPr>
            <w:tcW w:w="5048" w:type="dxa"/>
          </w:tcPr>
          <w:p w14:paraId="396CC75F" w14:textId="77777777" w:rsidR="00C95294" w:rsidRPr="0026316C" w:rsidRDefault="00C95294" w:rsidP="00D33D9F">
            <w:pPr>
              <w:spacing w:after="200" w:line="276" w:lineRule="auto"/>
              <w:rPr>
                <w:rFonts w:asciiTheme="majorBidi" w:hAnsiTheme="majorBidi" w:cstheme="majorBidi"/>
                <w:b/>
                <w:bCs/>
                <w:sz w:val="18"/>
                <w:szCs w:val="18"/>
              </w:rPr>
            </w:pPr>
            <w:r w:rsidRPr="0026316C">
              <w:rPr>
                <w:rFonts w:asciiTheme="majorBidi" w:hAnsiTheme="majorBidi" w:cstheme="majorBidi"/>
                <w:b/>
                <w:bCs/>
                <w:sz w:val="18"/>
                <w:szCs w:val="18"/>
              </w:rPr>
              <w:t>Résultats</w:t>
            </w:r>
          </w:p>
        </w:tc>
      </w:tr>
      <w:tr w:rsidR="00C95294" w:rsidRPr="0026316C" w14:paraId="645F9D9B" w14:textId="77777777" w:rsidTr="00D33D9F">
        <w:trPr>
          <w:trHeight w:val="1490"/>
        </w:trPr>
        <w:tc>
          <w:tcPr>
            <w:tcW w:w="1275" w:type="dxa"/>
          </w:tcPr>
          <w:p w14:paraId="552CE68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2018,V. Doyena et all</w:t>
            </w:r>
          </w:p>
        </w:tc>
        <w:tc>
          <w:tcPr>
            <w:tcW w:w="2128" w:type="dxa"/>
          </w:tcPr>
          <w:p w14:paraId="36949180"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The usefulness of nasal provocation tests for respiratory physicians </w:t>
            </w:r>
          </w:p>
        </w:tc>
        <w:tc>
          <w:tcPr>
            <w:tcW w:w="1559" w:type="dxa"/>
          </w:tcPr>
          <w:p w14:paraId="7C9EA7C6"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Recommendation du TPN </w:t>
            </w:r>
          </w:p>
        </w:tc>
        <w:tc>
          <w:tcPr>
            <w:tcW w:w="2638" w:type="dxa"/>
          </w:tcPr>
          <w:p w14:paraId="6D9753A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Revoir les données et recommandations disponibles sur les TPN dans la RA, de présenter une approche plus simple et de proposer des applications potentielles qui s’inscrivent dans le cadre de l’« unité nez-bronches ».</w:t>
            </w:r>
          </w:p>
        </w:tc>
        <w:tc>
          <w:tcPr>
            <w:tcW w:w="1807" w:type="dxa"/>
          </w:tcPr>
          <w:p w14:paraId="61724B0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Peak nasal inspiratory flow [PNIF]</w:t>
            </w:r>
          </w:p>
          <w:p w14:paraId="78B5E98B"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rhinomanométrie, rhinométrie acoustique</w:t>
            </w:r>
          </w:p>
        </w:tc>
        <w:tc>
          <w:tcPr>
            <w:tcW w:w="5048" w:type="dxa"/>
          </w:tcPr>
          <w:p w14:paraId="75CD5FB2"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Selon cet article, Le TPN est un test qui peut être utile dans la prise en charge des maladies respiratoires allergiques commela rhinite et l’asthme.</w:t>
            </w:r>
          </w:p>
          <w:p w14:paraId="62DD2693" w14:textId="77777777" w:rsidR="00C95294"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Le point fort de cette méthode est de diagnostiquer une rhinite allergique qui n’est pas toujours évident, en particulier en cas des acariens domestiques dont le rôle ne peut parfois pas être démontré par l’anamnèse seule. Dans ce cas, le TPN est particulièrement utile. </w:t>
            </w:r>
          </w:p>
          <w:p w14:paraId="591DB96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 TPN peut également être utile dans la pratique pneumologique, en particulier avant mise en route d’uneimmunothérapie.</w:t>
            </w:r>
          </w:p>
        </w:tc>
      </w:tr>
      <w:tr w:rsidR="00C95294" w:rsidRPr="0026316C" w14:paraId="10DEC080" w14:textId="77777777" w:rsidTr="00D33D9F">
        <w:tc>
          <w:tcPr>
            <w:tcW w:w="1275" w:type="dxa"/>
          </w:tcPr>
          <w:p w14:paraId="432E2BA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rPr>
              <w:t>2005,</w:t>
            </w:r>
            <w:hyperlink r:id="rId23">
              <w:r w:rsidRPr="0026316C">
                <w:rPr>
                  <w:sz w:val="18"/>
                  <w:szCs w:val="18"/>
                </w:rPr>
                <w:t>Jean Gosepath</w:t>
              </w:r>
            </w:hyperlink>
            <w:r w:rsidRPr="0026316C">
              <w:rPr>
                <w:rFonts w:asciiTheme="majorBidi" w:hAnsiTheme="majorBidi" w:cstheme="majorBidi"/>
                <w:sz w:val="18"/>
                <w:szCs w:val="18"/>
              </w:rPr>
              <w:t xml:space="preserve"> et all</w:t>
            </w:r>
          </w:p>
        </w:tc>
        <w:tc>
          <w:tcPr>
            <w:tcW w:w="2128" w:type="dxa"/>
          </w:tcPr>
          <w:p w14:paraId="5D4EB363"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Nasal provocation testing as an international standard for evaluation of allergic and nonallergic rhinitis </w:t>
            </w:r>
          </w:p>
        </w:tc>
        <w:tc>
          <w:tcPr>
            <w:tcW w:w="1559" w:type="dxa"/>
          </w:tcPr>
          <w:p w14:paraId="2F44BC80"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Évaluation du TPN</w:t>
            </w:r>
          </w:p>
        </w:tc>
        <w:tc>
          <w:tcPr>
            <w:tcW w:w="2638" w:type="dxa"/>
          </w:tcPr>
          <w:p w14:paraId="7B0044A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Décrire un protocole pour NPT et discute des applications pratiques et des indications cliniques</w:t>
            </w:r>
          </w:p>
        </w:tc>
        <w:tc>
          <w:tcPr>
            <w:tcW w:w="1807" w:type="dxa"/>
          </w:tcPr>
          <w:p w14:paraId="54579A4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rhinomanométrie et de la rhinométrie acoustique</w:t>
            </w:r>
          </w:p>
        </w:tc>
        <w:tc>
          <w:tcPr>
            <w:tcW w:w="5048" w:type="dxa"/>
          </w:tcPr>
          <w:p w14:paraId="3FC78D1C"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revue souligne l’importance des 2 méthodes de diagnostic, qui offrent une norme claire et comparable au niveau international.</w:t>
            </w:r>
          </w:p>
          <w:p w14:paraId="657D3ECA" w14:textId="77777777" w:rsidR="00C95294" w:rsidRPr="0026316C" w:rsidRDefault="00C95294" w:rsidP="00D33D9F">
            <w:pPr>
              <w:spacing w:after="200" w:line="276" w:lineRule="auto"/>
              <w:rPr>
                <w:rFonts w:asciiTheme="majorBidi" w:hAnsiTheme="majorBidi" w:cstheme="majorBidi"/>
                <w:sz w:val="18"/>
                <w:szCs w:val="18"/>
              </w:rPr>
            </w:pPr>
          </w:p>
        </w:tc>
      </w:tr>
      <w:tr w:rsidR="00C95294" w:rsidRPr="0026316C" w14:paraId="68FA4918" w14:textId="77777777" w:rsidTr="00D33D9F">
        <w:trPr>
          <w:trHeight w:val="1104"/>
        </w:trPr>
        <w:tc>
          <w:tcPr>
            <w:tcW w:w="1275" w:type="dxa"/>
          </w:tcPr>
          <w:p w14:paraId="4C8B9E4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2018,Suojalehto, H et all</w:t>
            </w:r>
          </w:p>
        </w:tc>
        <w:tc>
          <w:tcPr>
            <w:tcW w:w="2128" w:type="dxa"/>
          </w:tcPr>
          <w:p w14:paraId="2344EBD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3-(Bromomethyl)-2-chloro-4-(methylsulfonyl)- benzoic acid: A new cause of sensitiser induced occupational asthma, rhinitis and urticaria</w:t>
            </w:r>
          </w:p>
        </w:tc>
        <w:tc>
          <w:tcPr>
            <w:tcW w:w="1559" w:type="dxa"/>
          </w:tcPr>
          <w:p w14:paraId="2618078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Recherche étiologique </w:t>
            </w:r>
          </w:p>
        </w:tc>
        <w:tc>
          <w:tcPr>
            <w:tcW w:w="2638" w:type="dxa"/>
          </w:tcPr>
          <w:p w14:paraId="02E55B8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Identifier l'acide 3-(bromométhyl)-2-chloro-4-(méthylsulfonyl)-benzoïque (BCMBA) comme un sensibilisant respiratoire</w:t>
            </w:r>
          </w:p>
        </w:tc>
        <w:tc>
          <w:tcPr>
            <w:tcW w:w="1807" w:type="dxa"/>
          </w:tcPr>
          <w:p w14:paraId="33F5E8B8"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Rhinométrie acoustique et une rhinomanométrie</w:t>
            </w:r>
          </w:p>
        </w:tc>
        <w:tc>
          <w:tcPr>
            <w:tcW w:w="5048" w:type="dxa"/>
          </w:tcPr>
          <w:p w14:paraId="7BEDB309"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Les auteurs ont identifié neuf travailleurs présentant des symptômes respiratoires et/ou cutanés et des tests cutanés positifs au BCMBA dans une usine chimique. Une enquête auprès des travailleurs d'usines chimiques a indiqué un taux de sensibilisation lié au BCMBA de 8 % parmi tous les travailleurs exposés ; le taux était le plus élevé (25%) parmi les ouvriers de production dans le hall de production. La sensibilisation n'a été détectée que chez les travailleurs ayant les niveaux d'exposition estimés les plus élevés. Six cas d'asthme professionnel, de rhinite et/ou d'urticaire de contact causés par le BCMBA ont été confirmés par des tests de provocation. Les doses provoquant l'asthme lors de provocations spécifiques par inhalation étaient très faibles (0,03 % ou 0,3 % de BCMBA dans le lactose).</w:t>
            </w:r>
          </w:p>
        </w:tc>
      </w:tr>
      <w:tr w:rsidR="00C95294" w:rsidRPr="0026316C" w14:paraId="70CF3556" w14:textId="77777777" w:rsidTr="00D33D9F">
        <w:tc>
          <w:tcPr>
            <w:tcW w:w="1275" w:type="dxa"/>
          </w:tcPr>
          <w:p w14:paraId="64D2FC0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lastRenderedPageBreak/>
              <w:t>2010 Kim, J et all</w:t>
            </w:r>
          </w:p>
        </w:tc>
        <w:tc>
          <w:tcPr>
            <w:tcW w:w="2128" w:type="dxa"/>
          </w:tcPr>
          <w:p w14:paraId="0D1C72D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 case of occupational rhinitis caused by rice powder in the grain industry</w:t>
            </w:r>
          </w:p>
        </w:tc>
        <w:tc>
          <w:tcPr>
            <w:tcW w:w="1559" w:type="dxa"/>
          </w:tcPr>
          <w:p w14:paraId="176F5098"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Recherche étiologique</w:t>
            </w:r>
          </w:p>
        </w:tc>
        <w:tc>
          <w:tcPr>
            <w:tcW w:w="2638" w:type="dxa"/>
          </w:tcPr>
          <w:p w14:paraId="2473959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Déterminer l’association entre la rhinite professionnelle et l’exposition à la poudre de riz </w:t>
            </w:r>
          </w:p>
        </w:tc>
        <w:tc>
          <w:tcPr>
            <w:tcW w:w="1807" w:type="dxa"/>
          </w:tcPr>
          <w:p w14:paraId="013D6D9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Test de provocation nasal </w:t>
            </w:r>
          </w:p>
          <w:p w14:paraId="2CA1D6C8" w14:textId="77777777" w:rsidR="00C95294" w:rsidRPr="0026316C" w:rsidRDefault="00C95294" w:rsidP="00D33D9F">
            <w:pPr>
              <w:spacing w:after="200" w:line="276" w:lineRule="auto"/>
              <w:rPr>
                <w:rFonts w:asciiTheme="majorBidi" w:hAnsiTheme="majorBidi" w:cstheme="majorBidi"/>
                <w:sz w:val="18"/>
                <w:szCs w:val="18"/>
              </w:rPr>
            </w:pPr>
          </w:p>
        </w:tc>
        <w:tc>
          <w:tcPr>
            <w:tcW w:w="5048" w:type="dxa"/>
          </w:tcPr>
          <w:p w14:paraId="57B96E7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Pour confirmer le lien de causalité entre la rhinite et l’environnement de travail de ce salarié, un prélèvement nasal a été effectué, le résultat confirme le diagnostic de la rhinite professionnelle à la poudre de riz. </w:t>
            </w:r>
          </w:p>
          <w:p w14:paraId="7FD03005"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Il a été recommandé au patient un déménagement et une immunothérapie allergénique aux pollens de graminées</w:t>
            </w:r>
          </w:p>
        </w:tc>
      </w:tr>
      <w:tr w:rsidR="00C95294" w:rsidRPr="0026316C" w14:paraId="586FCB77" w14:textId="77777777" w:rsidTr="00D33D9F">
        <w:tc>
          <w:tcPr>
            <w:tcW w:w="1275" w:type="dxa"/>
          </w:tcPr>
          <w:p w14:paraId="583E1874"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2012 Sung</w:t>
            </w:r>
          </w:p>
        </w:tc>
        <w:tc>
          <w:tcPr>
            <w:tcW w:w="2128" w:type="dxa"/>
          </w:tcPr>
          <w:p w14:paraId="613D0FD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 Case of occupational rhinitis induced by maize pollen exposure in a farmer: Detection of ige-binding components</w:t>
            </w:r>
          </w:p>
        </w:tc>
        <w:tc>
          <w:tcPr>
            <w:tcW w:w="1559" w:type="dxa"/>
          </w:tcPr>
          <w:p w14:paraId="7E9605B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Recherche étiologique</w:t>
            </w:r>
          </w:p>
        </w:tc>
        <w:tc>
          <w:tcPr>
            <w:tcW w:w="2638" w:type="dxa"/>
          </w:tcPr>
          <w:p w14:paraId="5C674B4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Déterminer l’association entre la rhinite professionnelle et l’exposition aux pollens de mais</w:t>
            </w:r>
          </w:p>
        </w:tc>
        <w:tc>
          <w:tcPr>
            <w:tcW w:w="1807" w:type="dxa"/>
          </w:tcPr>
          <w:p w14:paraId="01BFA303"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TPN</w:t>
            </w:r>
          </w:p>
        </w:tc>
        <w:tc>
          <w:tcPr>
            <w:tcW w:w="5048" w:type="dxa"/>
          </w:tcPr>
          <w:p w14:paraId="2FDD50C1"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rhinite professionnelle a été confirmée par un test de provocation nasale aux extraits de pollen de maïs. Les tests d'inhibition IgE ELISA ont montré une réactivité croisée des anticorps entre le pollen de maïs et les extraits de pollen de graminées. L'immunotransfert d'IgE utilisant des extraits de pollen de maïs a mis en évidence un composant de liaison aux IgE de 27 kDa.</w:t>
            </w:r>
          </w:p>
        </w:tc>
      </w:tr>
      <w:tr w:rsidR="00C95294" w:rsidRPr="0026316C" w14:paraId="3CBF34CF" w14:textId="77777777" w:rsidTr="00D33D9F">
        <w:tc>
          <w:tcPr>
            <w:tcW w:w="1275" w:type="dxa"/>
          </w:tcPr>
          <w:p w14:paraId="53DD6C6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2005 Laukkanen</w:t>
            </w:r>
          </w:p>
        </w:tc>
        <w:tc>
          <w:tcPr>
            <w:tcW w:w="2128" w:type="dxa"/>
          </w:tcPr>
          <w:p w14:paraId="70953D0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Deer ked-induced occupational allergic rhinoconjunctiviti</w:t>
            </w:r>
          </w:p>
        </w:tc>
        <w:tc>
          <w:tcPr>
            <w:tcW w:w="1559" w:type="dxa"/>
          </w:tcPr>
          <w:p w14:paraId="2854296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Recherche étiologique</w:t>
            </w:r>
          </w:p>
        </w:tc>
        <w:tc>
          <w:tcPr>
            <w:tcW w:w="2638" w:type="dxa"/>
          </w:tcPr>
          <w:p w14:paraId="3FC58D91"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Rapporter un cas de rhinoconjonctivite allergique médiée par les IgE suite à une exposition professionnelle au chevreuil</w:t>
            </w:r>
          </w:p>
        </w:tc>
        <w:tc>
          <w:tcPr>
            <w:tcW w:w="1807" w:type="dxa"/>
          </w:tcPr>
          <w:p w14:paraId="18D4C72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TPN</w:t>
            </w:r>
          </w:p>
        </w:tc>
        <w:tc>
          <w:tcPr>
            <w:tcW w:w="5048" w:type="dxa"/>
          </w:tcPr>
          <w:p w14:paraId="35E8BD9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Une allergie rhinoconjonctivale médiée par les IgE au cerf a été confirmée chez ce patient</w:t>
            </w:r>
          </w:p>
        </w:tc>
      </w:tr>
      <w:tr w:rsidR="00C95294" w:rsidRPr="0026316C" w14:paraId="3CDEB355" w14:textId="77777777" w:rsidTr="00D33D9F">
        <w:tc>
          <w:tcPr>
            <w:tcW w:w="1275" w:type="dxa"/>
          </w:tcPr>
          <w:p w14:paraId="0E59BDF2"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2020, Ronsmans et all</w:t>
            </w:r>
          </w:p>
        </w:tc>
        <w:tc>
          <w:tcPr>
            <w:tcW w:w="2128" w:type="dxa"/>
          </w:tcPr>
          <w:p w14:paraId="23D8B11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Diagnostic approach to occupational rhinitis: the role of nasal provocation tests.</w:t>
            </w:r>
          </w:p>
          <w:p w14:paraId="4B0EF129" w14:textId="77777777" w:rsidR="00C95294" w:rsidRPr="0026316C" w:rsidRDefault="00C95294" w:rsidP="00D33D9F">
            <w:pPr>
              <w:spacing w:after="200" w:line="276" w:lineRule="auto"/>
              <w:rPr>
                <w:rFonts w:asciiTheme="majorBidi" w:hAnsiTheme="majorBidi" w:cstheme="majorBidi"/>
                <w:sz w:val="18"/>
                <w:szCs w:val="18"/>
                <w:lang w:val="en-US"/>
              </w:rPr>
            </w:pPr>
          </w:p>
        </w:tc>
        <w:tc>
          <w:tcPr>
            <w:tcW w:w="1559" w:type="dxa"/>
          </w:tcPr>
          <w:p w14:paraId="17468D0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Recommandation de TPN </w:t>
            </w:r>
          </w:p>
          <w:p w14:paraId="089C5AC6" w14:textId="77777777" w:rsidR="00C95294" w:rsidRPr="0026316C" w:rsidRDefault="00C95294" w:rsidP="00D33D9F">
            <w:pPr>
              <w:spacing w:after="200" w:line="276" w:lineRule="auto"/>
              <w:rPr>
                <w:rFonts w:asciiTheme="majorBidi" w:hAnsiTheme="majorBidi" w:cstheme="majorBidi"/>
                <w:sz w:val="18"/>
                <w:szCs w:val="18"/>
                <w:lang w:val="en-US"/>
              </w:rPr>
            </w:pPr>
          </w:p>
        </w:tc>
        <w:tc>
          <w:tcPr>
            <w:tcW w:w="2638" w:type="dxa"/>
          </w:tcPr>
          <w:p w14:paraId="7153179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Déterminer l’importance du test de provocation nasal dans le diagnostic des rhinites professionnelles</w:t>
            </w:r>
          </w:p>
        </w:tc>
        <w:tc>
          <w:tcPr>
            <w:tcW w:w="1807" w:type="dxa"/>
          </w:tcPr>
          <w:p w14:paraId="1BBE29B9"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TPN</w:t>
            </w:r>
          </w:p>
        </w:tc>
        <w:tc>
          <w:tcPr>
            <w:tcW w:w="5048" w:type="dxa"/>
          </w:tcPr>
          <w:p w14:paraId="69535487"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Les tests de provocation nasale (NPT) permettent d'établir un diagnostic définitif de rhinite professionnelle allergique</w:t>
            </w:r>
          </w:p>
        </w:tc>
      </w:tr>
      <w:tr w:rsidR="00C95294" w:rsidRPr="0026316C" w14:paraId="4C37D5F4" w14:textId="77777777" w:rsidTr="00D33D9F">
        <w:tc>
          <w:tcPr>
            <w:tcW w:w="1275" w:type="dxa"/>
          </w:tcPr>
          <w:p w14:paraId="46929A1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2007, Castano</w:t>
            </w:r>
          </w:p>
        </w:tc>
        <w:tc>
          <w:tcPr>
            <w:tcW w:w="2128" w:type="dxa"/>
          </w:tcPr>
          <w:p w14:paraId="012F73B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An occupational respiratory allergy caused by Sinapis alba pollen in olive farmers</w:t>
            </w:r>
          </w:p>
        </w:tc>
        <w:tc>
          <w:tcPr>
            <w:tcW w:w="1559" w:type="dxa"/>
          </w:tcPr>
          <w:p w14:paraId="14775F98"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Évaluation TPN </w:t>
            </w:r>
          </w:p>
        </w:tc>
        <w:tc>
          <w:tcPr>
            <w:tcW w:w="2638" w:type="dxa"/>
          </w:tcPr>
          <w:p w14:paraId="429B067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Étudier la relation entre la rhinite professionnelle ou la rhinite et l’exposition à l’extrait de pollen de Sinapis alba (moutarde blanche)</w:t>
            </w:r>
          </w:p>
        </w:tc>
        <w:tc>
          <w:tcPr>
            <w:tcW w:w="1807" w:type="dxa"/>
          </w:tcPr>
          <w:p w14:paraId="5053C3B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Rhinométrieacoustique</w:t>
            </w:r>
          </w:p>
        </w:tc>
        <w:tc>
          <w:tcPr>
            <w:tcW w:w="5048" w:type="dxa"/>
          </w:tcPr>
          <w:p w14:paraId="3887C907"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Onze patients souffraient de rhinite et d'asthme bronchique et un de rhinite uniquement. Tous les patients ont été sensibilisés à l'extrait de pollen de S. alba et ont montré une réponse TPN positive. Dans la station de surveillance aérobiologique urbaine, la quantité de pollen de S. alba n'a atteint qu'exceptionnellement des pics de 21 grains/m(3), alors qu'en milieu de travail des pics de 1801 grains/m(3) ont été détectés entre le 15 février et le 7 avril.</w:t>
            </w:r>
          </w:p>
        </w:tc>
      </w:tr>
      <w:tr w:rsidR="00C95294" w:rsidRPr="0026316C" w14:paraId="51ECF454" w14:textId="77777777" w:rsidTr="00D33D9F">
        <w:tc>
          <w:tcPr>
            <w:tcW w:w="1275" w:type="dxa"/>
          </w:tcPr>
          <w:p w14:paraId="1517C543"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1994, E.Beaudouin et all</w:t>
            </w:r>
          </w:p>
        </w:tc>
        <w:tc>
          <w:tcPr>
            <w:tcW w:w="2128" w:type="dxa"/>
          </w:tcPr>
          <w:p w14:paraId="4BF76A17"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Occupational allergic rhinitis</w:t>
            </w:r>
          </w:p>
        </w:tc>
        <w:tc>
          <w:tcPr>
            <w:tcW w:w="1559" w:type="dxa"/>
          </w:tcPr>
          <w:p w14:paraId="6DADCA8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Recommandation de TPN</w:t>
            </w:r>
          </w:p>
        </w:tc>
        <w:tc>
          <w:tcPr>
            <w:tcW w:w="2638" w:type="dxa"/>
          </w:tcPr>
          <w:p w14:paraId="3F3F4C2C"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Résumer les preuves scientifiques les plus pertinentes et les plus récentes sur la rhinite allergique locale et la rhinite professionnelle</w:t>
            </w:r>
          </w:p>
        </w:tc>
        <w:tc>
          <w:tcPr>
            <w:tcW w:w="1807" w:type="dxa"/>
          </w:tcPr>
          <w:p w14:paraId="7A5A179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TPN et/ou la détection d'IgE nasales spécifiques et le test d'activation des basophiles </w:t>
            </w:r>
          </w:p>
        </w:tc>
        <w:tc>
          <w:tcPr>
            <w:tcW w:w="5048" w:type="dxa"/>
          </w:tcPr>
          <w:p w14:paraId="6D46D882"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rPr>
              <w:t>La réalisation d'un test de provocation nasale aux allergènes pour confirmer le diagnostic de rhinite professionnelle est fortement recommandée. </w:t>
            </w:r>
            <w:r w:rsidRPr="0026316C">
              <w:rPr>
                <w:rFonts w:asciiTheme="majorBidi" w:hAnsiTheme="majorBidi" w:cstheme="majorBidi"/>
                <w:sz w:val="18"/>
                <w:szCs w:val="18"/>
                <w:lang w:val="en-US"/>
              </w:rPr>
              <w:t>Les allergènes rares doivent également être recherchés.</w:t>
            </w:r>
          </w:p>
        </w:tc>
      </w:tr>
      <w:tr w:rsidR="00C95294" w:rsidRPr="0026316C" w14:paraId="2C3EFCE4" w14:textId="77777777" w:rsidTr="00D33D9F">
        <w:tc>
          <w:tcPr>
            <w:tcW w:w="1275" w:type="dxa"/>
          </w:tcPr>
          <w:p w14:paraId="0A661329"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2012, Laborde-Castérot et all</w:t>
            </w:r>
          </w:p>
        </w:tc>
        <w:tc>
          <w:tcPr>
            <w:tcW w:w="2128" w:type="dxa"/>
          </w:tcPr>
          <w:p w14:paraId="08F9BAC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Occupational rhinitis and asthma due to EDTA-containing detergents or disinfectants</w:t>
            </w:r>
          </w:p>
          <w:p w14:paraId="6F801912" w14:textId="77777777" w:rsidR="00C95294" w:rsidRPr="0026316C" w:rsidRDefault="00C95294" w:rsidP="00D33D9F">
            <w:pPr>
              <w:spacing w:after="200" w:line="276" w:lineRule="auto"/>
              <w:rPr>
                <w:rFonts w:asciiTheme="majorBidi" w:hAnsiTheme="majorBidi" w:cstheme="majorBidi"/>
                <w:sz w:val="18"/>
                <w:szCs w:val="18"/>
                <w:lang w:val="en-US"/>
              </w:rPr>
            </w:pPr>
          </w:p>
        </w:tc>
        <w:tc>
          <w:tcPr>
            <w:tcW w:w="1559" w:type="dxa"/>
          </w:tcPr>
          <w:p w14:paraId="204EB623"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Recommandation de TPN </w:t>
            </w:r>
          </w:p>
        </w:tc>
        <w:tc>
          <w:tcPr>
            <w:tcW w:w="2638" w:type="dxa"/>
          </w:tcPr>
          <w:p w14:paraId="06AE1417"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Étudier la relation entre la rhinite professionnelle et l’exposition àl'acide éthylènediamine tétraacétique  présent dans les détergents et désinfectants </w:t>
            </w:r>
          </w:p>
        </w:tc>
        <w:tc>
          <w:tcPr>
            <w:tcW w:w="1807" w:type="dxa"/>
          </w:tcPr>
          <w:p w14:paraId="5F4572B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Rhinomanométrie</w:t>
            </w:r>
          </w:p>
        </w:tc>
        <w:tc>
          <w:tcPr>
            <w:tcW w:w="5048" w:type="dxa"/>
          </w:tcPr>
          <w:p w14:paraId="064FF2A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Vingt-huit patients ont eu un NPT avec EDTA, qui a été positif en, 10 cas. Ces patients, pour la plupart des nettoyeurs ou des travailleurs de la santé, utilisaient des formules de</w:t>
            </w:r>
          </w:p>
          <w:p w14:paraId="441D1F1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pulvérisation de produits de nettoyage.</w:t>
            </w:r>
          </w:p>
        </w:tc>
      </w:tr>
      <w:tr w:rsidR="00C95294" w:rsidRPr="0026316C" w14:paraId="374BA343" w14:textId="77777777" w:rsidTr="00D33D9F">
        <w:tc>
          <w:tcPr>
            <w:tcW w:w="1275" w:type="dxa"/>
          </w:tcPr>
          <w:p w14:paraId="07788582"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2011, Dordal et all </w:t>
            </w:r>
          </w:p>
        </w:tc>
        <w:tc>
          <w:tcPr>
            <w:tcW w:w="2128" w:type="dxa"/>
          </w:tcPr>
          <w:p w14:paraId="35A67510"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Allergen-specific nasal provocation testing: review by the rhinoconjunctivitis committee of the Spanish Society of Allergy and Clinical Immunology</w:t>
            </w:r>
          </w:p>
        </w:tc>
        <w:tc>
          <w:tcPr>
            <w:tcW w:w="1559" w:type="dxa"/>
          </w:tcPr>
          <w:p w14:paraId="4DE5C06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Recommandation du TPN</w:t>
            </w:r>
          </w:p>
        </w:tc>
        <w:tc>
          <w:tcPr>
            <w:tcW w:w="2638" w:type="dxa"/>
          </w:tcPr>
          <w:p w14:paraId="0213F8BB"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Discuter en détail de</w:t>
            </w:r>
          </w:p>
          <w:p w14:paraId="5339DD52"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méthodologie du NPT allergène spécifique dans le but de fournir une revuepratique et à jour de la technique.</w:t>
            </w:r>
          </w:p>
        </w:tc>
        <w:tc>
          <w:tcPr>
            <w:tcW w:w="1807" w:type="dxa"/>
          </w:tcPr>
          <w:p w14:paraId="6DEC8641" w14:textId="77777777" w:rsidR="00C95294" w:rsidRPr="0026316C" w:rsidRDefault="00C95294" w:rsidP="00D33D9F">
            <w:pPr>
              <w:spacing w:after="200" w:line="276" w:lineRule="auto"/>
              <w:rPr>
                <w:rFonts w:asciiTheme="majorBidi" w:hAnsiTheme="majorBidi" w:cstheme="majorBidi"/>
                <w:sz w:val="18"/>
                <w:szCs w:val="18"/>
              </w:rPr>
            </w:pPr>
            <w:r w:rsidRPr="00EB2D42">
              <w:rPr>
                <w:rFonts w:asciiTheme="majorBidi" w:hAnsiTheme="majorBidi" w:cstheme="majorBidi"/>
                <w:sz w:val="18"/>
                <w:szCs w:val="18"/>
              </w:rPr>
              <w:t>Rhinomanométrie et rhinomanométrieacoustique</w:t>
            </w:r>
          </w:p>
        </w:tc>
        <w:tc>
          <w:tcPr>
            <w:tcW w:w="5048" w:type="dxa"/>
          </w:tcPr>
          <w:p w14:paraId="25E758F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 comité de rhinocongectivite de la société espagnole d’allergie et d’immunologie à fait des recommandations suite au résultats de cette revue, à savoir :</w:t>
            </w:r>
            <w:r>
              <w:rPr>
                <w:rFonts w:asciiTheme="majorBidi" w:hAnsiTheme="majorBidi" w:cstheme="majorBidi"/>
                <w:sz w:val="18"/>
                <w:szCs w:val="18"/>
              </w:rPr>
              <w:t xml:space="preserve">                                                          </w:t>
            </w:r>
            <w:r w:rsidRPr="0026316C">
              <w:rPr>
                <w:rFonts w:asciiTheme="majorBidi" w:hAnsiTheme="majorBidi" w:cstheme="majorBidi"/>
                <w:sz w:val="18"/>
                <w:szCs w:val="18"/>
              </w:rPr>
              <w:t>L’application bilatérale des allergènes</w:t>
            </w:r>
            <w:r>
              <w:rPr>
                <w:rFonts w:asciiTheme="majorBidi" w:hAnsiTheme="majorBidi" w:cstheme="majorBidi"/>
                <w:sz w:val="18"/>
                <w:szCs w:val="18"/>
              </w:rPr>
              <w:t>,</w:t>
            </w:r>
            <w:r w:rsidRPr="0026316C">
              <w:rPr>
                <w:rFonts w:asciiTheme="majorBidi" w:hAnsiTheme="majorBidi" w:cstheme="majorBidi"/>
                <w:sz w:val="18"/>
                <w:szCs w:val="18"/>
              </w:rPr>
              <w:t xml:space="preserve">Proposition d’une méthode d’application </w:t>
            </w:r>
            <w:r>
              <w:rPr>
                <w:rFonts w:asciiTheme="majorBidi" w:hAnsiTheme="majorBidi" w:cstheme="majorBidi"/>
                <w:sz w:val="18"/>
                <w:szCs w:val="18"/>
              </w:rPr>
              <w:t xml:space="preserve">, </w:t>
            </w:r>
            <w:r w:rsidRPr="0026316C">
              <w:rPr>
                <w:rFonts w:asciiTheme="majorBidi" w:hAnsiTheme="majorBidi" w:cstheme="majorBidi"/>
                <w:sz w:val="18"/>
                <w:szCs w:val="18"/>
              </w:rPr>
              <w:t>La quantité déposée dans chaque cavité nasale doit être égale à 100L</w:t>
            </w:r>
            <w:r>
              <w:rPr>
                <w:rFonts w:asciiTheme="majorBidi" w:hAnsiTheme="majorBidi" w:cstheme="majorBidi"/>
                <w:sz w:val="18"/>
                <w:szCs w:val="18"/>
              </w:rPr>
              <w:t xml:space="preserve">, </w:t>
            </w:r>
            <w:r w:rsidRPr="0026316C">
              <w:rPr>
                <w:rFonts w:asciiTheme="majorBidi" w:hAnsiTheme="majorBidi" w:cstheme="majorBidi"/>
                <w:sz w:val="18"/>
                <w:szCs w:val="18"/>
              </w:rPr>
              <w:t>Commencer par une concentration de l’ordre de 1/1000 de la concentration qui provoque un résultat positif au test cutané</w:t>
            </w:r>
            <w:r>
              <w:rPr>
                <w:rFonts w:asciiTheme="majorBidi" w:hAnsiTheme="majorBidi" w:cstheme="majorBidi"/>
                <w:sz w:val="18"/>
                <w:szCs w:val="18"/>
              </w:rPr>
              <w:t xml:space="preserve">, </w:t>
            </w:r>
            <w:r w:rsidRPr="0026316C">
              <w:rPr>
                <w:rFonts w:asciiTheme="majorBidi" w:hAnsiTheme="majorBidi" w:cstheme="majorBidi"/>
                <w:sz w:val="18"/>
                <w:szCs w:val="18"/>
              </w:rPr>
              <w:t>Appliquer le diluant avant d’appliquer l ‘allergène pour évaluer l’hypersensibilité nasale</w:t>
            </w:r>
          </w:p>
        </w:tc>
      </w:tr>
      <w:tr w:rsidR="00C95294" w:rsidRPr="0026316C" w14:paraId="2875511A" w14:textId="77777777" w:rsidTr="00D33D9F">
        <w:tc>
          <w:tcPr>
            <w:tcW w:w="1275" w:type="dxa"/>
          </w:tcPr>
          <w:p w14:paraId="6BC3246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2022, </w:t>
            </w:r>
            <w:hyperlink r:id="rId24">
              <w:r w:rsidRPr="0026316C">
                <w:rPr>
                  <w:sz w:val="18"/>
                  <w:szCs w:val="18"/>
                </w:rPr>
                <w:t>OksanaWojas</w:t>
              </w:r>
            </w:hyperlink>
          </w:p>
        </w:tc>
        <w:tc>
          <w:tcPr>
            <w:tcW w:w="2128" w:type="dxa"/>
          </w:tcPr>
          <w:p w14:paraId="3858157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Changes in the cross-sections of the nasal cavity assessed by acoustic rhinometry in the study population as a guideline for attempts to standardize nasal provocation tests </w:t>
            </w:r>
          </w:p>
        </w:tc>
        <w:tc>
          <w:tcPr>
            <w:tcW w:w="1559" w:type="dxa"/>
          </w:tcPr>
          <w:p w14:paraId="263CBA9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Évaluation des mesures anthropométriques et rhinometriques</w:t>
            </w:r>
          </w:p>
        </w:tc>
        <w:tc>
          <w:tcPr>
            <w:tcW w:w="2638" w:type="dxa"/>
          </w:tcPr>
          <w:p w14:paraId="02D01C5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Évaluer certaines mesures anthropométriques (poids corporel et taille) et rhinométriques (surfaces transversales nasales) concernant l'âge et le sexe du sujet</w:t>
            </w:r>
          </w:p>
        </w:tc>
        <w:tc>
          <w:tcPr>
            <w:tcW w:w="1807" w:type="dxa"/>
          </w:tcPr>
          <w:p w14:paraId="04DAE589"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Mesures anthropométriques et rhinometriques</w:t>
            </w:r>
          </w:p>
        </w:tc>
        <w:tc>
          <w:tcPr>
            <w:tcW w:w="5048" w:type="dxa"/>
          </w:tcPr>
          <w:p w14:paraId="5CA45C49"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Les chercheurs ont observé des augmentations parallèles des mesures anthropométriques évaluées et des surfaces transversales de la cavité nasale chez les hommes et les femmes âgés de ≤ 14 ans, les deux sexes commençant à différer significativement en termes de ces mesures à partir de 14 ans ( </w:t>
            </w:r>
            <w:r w:rsidRPr="0026316C">
              <w:rPr>
                <w:rFonts w:asciiTheme="majorBidi" w:hAnsiTheme="majorBidi" w:cstheme="majorBidi"/>
                <w:i/>
                <w:iCs/>
                <w:sz w:val="18"/>
                <w:szCs w:val="18"/>
              </w:rPr>
              <w:t>p</w:t>
            </w:r>
            <w:r w:rsidRPr="0026316C">
              <w:rPr>
                <w:rFonts w:asciiTheme="majorBidi" w:hAnsiTheme="majorBidi" w:cstheme="majorBidi"/>
                <w:sz w:val="18"/>
                <w:szCs w:val="18"/>
              </w:rPr>
              <w:t> &lt; 0,0001 ; </w:t>
            </w:r>
            <w:r w:rsidRPr="0026316C">
              <w:rPr>
                <w:rFonts w:asciiTheme="majorBidi" w:hAnsiTheme="majorBidi" w:cstheme="majorBidi"/>
                <w:i/>
                <w:iCs/>
                <w:sz w:val="18"/>
                <w:szCs w:val="18"/>
              </w:rPr>
              <w:t>p</w:t>
            </w:r>
            <w:r w:rsidRPr="0026316C">
              <w:rPr>
                <w:rFonts w:asciiTheme="majorBidi" w:hAnsiTheme="majorBidi" w:cstheme="majorBidi"/>
                <w:sz w:val="18"/>
                <w:szCs w:val="18"/>
              </w:rPr>
              <w:t> &lt; 0,000001). Les mesures rhinométriques évaluées ont montré une plus grande corrélation avec la taille qu'avec le poids corporel. Le moment des changements les plus diversifiés et les plus dynamiques dans les mesures anthropomorphiques était l'âge de &gt; 12 ans : les garçons démontraient des valeurs moyennes de taille et de poids corporel significativement plus élevées que les filles.</w:t>
            </w:r>
          </w:p>
        </w:tc>
      </w:tr>
      <w:tr w:rsidR="00C95294" w:rsidRPr="0026316C" w14:paraId="39F68C8A" w14:textId="77777777" w:rsidTr="00D33D9F">
        <w:tc>
          <w:tcPr>
            <w:tcW w:w="1275" w:type="dxa"/>
          </w:tcPr>
          <w:p w14:paraId="37B50EE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1989, </w:t>
            </w:r>
            <w:hyperlink r:id="rId25">
              <w:r w:rsidRPr="0026316C">
                <w:rPr>
                  <w:sz w:val="18"/>
                  <w:szCs w:val="18"/>
                  <w:lang w:val="en-US"/>
                </w:rPr>
                <w:t>S Balland</w:t>
              </w:r>
            </w:hyperlink>
            <w:r w:rsidRPr="0026316C">
              <w:rPr>
                <w:rFonts w:asciiTheme="majorBidi" w:hAnsiTheme="majorBidi" w:cstheme="majorBidi"/>
                <w:sz w:val="18"/>
                <w:szCs w:val="18"/>
                <w:lang w:val="en-US"/>
              </w:rPr>
              <w:t xml:space="preserve"> et all </w:t>
            </w:r>
          </w:p>
        </w:tc>
        <w:tc>
          <w:tcPr>
            <w:tcW w:w="2128" w:type="dxa"/>
          </w:tcPr>
          <w:p w14:paraId="3809F0E3" w14:textId="77777777" w:rsidR="00C95294" w:rsidRPr="0026316C" w:rsidRDefault="00C95294" w:rsidP="00D33D9F">
            <w:pPr>
              <w:spacing w:after="200" w:line="276" w:lineRule="auto"/>
              <w:rPr>
                <w:rFonts w:asciiTheme="majorBidi" w:hAnsiTheme="majorBidi" w:cstheme="majorBidi"/>
                <w:b/>
                <w:bCs/>
                <w:sz w:val="18"/>
                <w:szCs w:val="18"/>
                <w:lang w:val="en-US"/>
              </w:rPr>
            </w:pPr>
            <w:bookmarkStart w:id="289" w:name="_Toc113528055"/>
            <w:r w:rsidRPr="0026316C">
              <w:rPr>
                <w:rFonts w:asciiTheme="majorBidi" w:hAnsiTheme="majorBidi" w:cstheme="majorBidi"/>
                <w:sz w:val="18"/>
                <w:szCs w:val="18"/>
                <w:lang w:val="en-US"/>
              </w:rPr>
              <w:t>Challenge provocation tests and nonspecific bronchial hyperreactivity in occupational asthma</w:t>
            </w:r>
            <w:bookmarkEnd w:id="289"/>
          </w:p>
          <w:p w14:paraId="706B120C" w14:textId="77777777" w:rsidR="00C95294" w:rsidRPr="0026316C" w:rsidRDefault="00C95294" w:rsidP="00D33D9F">
            <w:pPr>
              <w:spacing w:after="200" w:line="276" w:lineRule="auto"/>
              <w:rPr>
                <w:rFonts w:asciiTheme="majorBidi" w:hAnsiTheme="majorBidi" w:cstheme="majorBidi"/>
                <w:sz w:val="18"/>
                <w:szCs w:val="18"/>
                <w:lang w:val="en-US"/>
              </w:rPr>
            </w:pPr>
          </w:p>
        </w:tc>
        <w:tc>
          <w:tcPr>
            <w:tcW w:w="1559" w:type="dxa"/>
          </w:tcPr>
          <w:p w14:paraId="56A0518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Recommendation de TPN</w:t>
            </w:r>
          </w:p>
        </w:tc>
        <w:tc>
          <w:tcPr>
            <w:tcW w:w="2638" w:type="dxa"/>
          </w:tcPr>
          <w:p w14:paraId="5F650CA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Déterminer l'intérêt du challenge réaliste (nasal et bronchique) dans les symptômes respiratoires </w:t>
            </w:r>
            <w:r w:rsidRPr="0026316C">
              <w:rPr>
                <w:rFonts w:asciiTheme="majorBidi" w:hAnsiTheme="majorBidi" w:cstheme="majorBidi"/>
                <w:sz w:val="18"/>
                <w:szCs w:val="18"/>
              </w:rPr>
              <w:lastRenderedPageBreak/>
              <w:t>professionnels apparaissant au cours du travail</w:t>
            </w:r>
          </w:p>
        </w:tc>
        <w:tc>
          <w:tcPr>
            <w:tcW w:w="1807" w:type="dxa"/>
          </w:tcPr>
          <w:p w14:paraId="42A31D4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lastRenderedPageBreak/>
              <w:t>Rhinomanométrie</w:t>
            </w:r>
          </w:p>
        </w:tc>
        <w:tc>
          <w:tcPr>
            <w:tcW w:w="5048" w:type="dxa"/>
          </w:tcPr>
          <w:p w14:paraId="06A66ED5"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68% des tests étaient positifs en rhinomanométrie et/ou pléthysmographie. Il existe un BHR dans 68% des cas d'asthme professionnel. Il existe une corrélation assez forte entre la </w:t>
            </w:r>
            <w:r w:rsidRPr="0026316C">
              <w:rPr>
                <w:rFonts w:asciiTheme="majorBidi" w:hAnsiTheme="majorBidi" w:cstheme="majorBidi"/>
                <w:sz w:val="18"/>
                <w:szCs w:val="18"/>
              </w:rPr>
              <w:lastRenderedPageBreak/>
              <w:t>positivité des tests réalistes et l'existence d'un BHR non spécifique.</w:t>
            </w:r>
          </w:p>
        </w:tc>
      </w:tr>
      <w:tr w:rsidR="00C95294" w:rsidRPr="0026316C" w14:paraId="286F4263" w14:textId="77777777" w:rsidTr="00D33D9F">
        <w:tc>
          <w:tcPr>
            <w:tcW w:w="1275" w:type="dxa"/>
          </w:tcPr>
          <w:p w14:paraId="427A5596"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2016, </w:t>
            </w:r>
            <w:hyperlink r:id="rId26">
              <w:r w:rsidRPr="0026316C">
                <w:rPr>
                  <w:sz w:val="18"/>
                  <w:szCs w:val="18"/>
                  <w:lang w:val="en-US"/>
                </w:rPr>
                <w:t>A.Krajewska-Wojtys</w:t>
              </w:r>
            </w:hyperlink>
            <w:r w:rsidRPr="0026316C">
              <w:rPr>
                <w:rFonts w:asciiTheme="majorBidi" w:hAnsiTheme="majorBidi" w:cstheme="majorBidi"/>
                <w:sz w:val="18"/>
                <w:szCs w:val="18"/>
                <w:lang w:val="en-US"/>
              </w:rPr>
              <w:t xml:space="preserve"> et all</w:t>
            </w:r>
          </w:p>
          <w:p w14:paraId="6A3231F5" w14:textId="77777777" w:rsidR="00C95294" w:rsidRPr="0026316C" w:rsidRDefault="00C95294" w:rsidP="00D33D9F">
            <w:pPr>
              <w:spacing w:after="200" w:line="276" w:lineRule="auto"/>
              <w:rPr>
                <w:rFonts w:asciiTheme="majorBidi" w:hAnsiTheme="majorBidi" w:cstheme="majorBidi"/>
                <w:sz w:val="18"/>
                <w:szCs w:val="18"/>
                <w:lang w:val="en-US"/>
              </w:rPr>
            </w:pPr>
          </w:p>
          <w:p w14:paraId="22B3755F" w14:textId="77777777" w:rsidR="00C95294" w:rsidRPr="0026316C" w:rsidRDefault="00C95294" w:rsidP="00D33D9F">
            <w:pPr>
              <w:spacing w:after="200" w:line="276" w:lineRule="auto"/>
              <w:rPr>
                <w:rFonts w:asciiTheme="majorBidi" w:hAnsiTheme="majorBidi" w:cstheme="majorBidi"/>
                <w:sz w:val="18"/>
                <w:szCs w:val="18"/>
                <w:lang w:val="en-US"/>
              </w:rPr>
            </w:pPr>
          </w:p>
          <w:p w14:paraId="59AA9088" w14:textId="77777777" w:rsidR="00C95294" w:rsidRPr="0026316C" w:rsidRDefault="00C95294" w:rsidP="00D33D9F">
            <w:pPr>
              <w:spacing w:after="200" w:line="276" w:lineRule="auto"/>
              <w:rPr>
                <w:rFonts w:asciiTheme="majorBidi" w:hAnsiTheme="majorBidi" w:cstheme="majorBidi"/>
                <w:sz w:val="18"/>
                <w:szCs w:val="18"/>
                <w:lang w:val="en-US"/>
              </w:rPr>
            </w:pPr>
          </w:p>
        </w:tc>
        <w:tc>
          <w:tcPr>
            <w:tcW w:w="2128" w:type="dxa"/>
          </w:tcPr>
          <w:p w14:paraId="7F779522"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Local allergicrhinitis to pollens isunder-diagnosed in young patients</w:t>
            </w:r>
          </w:p>
        </w:tc>
        <w:tc>
          <w:tcPr>
            <w:tcW w:w="1559" w:type="dxa"/>
          </w:tcPr>
          <w:p w14:paraId="29A1307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Autre</w:t>
            </w:r>
          </w:p>
        </w:tc>
        <w:tc>
          <w:tcPr>
            <w:tcW w:w="2638" w:type="dxa"/>
          </w:tcPr>
          <w:p w14:paraId="27CDFE0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Déterminer la prévalence de la LAR chez les jeunes patients ayant un diagnostic antérieur de rhinite non allergique ou une suspicion d'allergie</w:t>
            </w:r>
          </w:p>
        </w:tc>
        <w:tc>
          <w:tcPr>
            <w:tcW w:w="1807" w:type="dxa"/>
          </w:tcPr>
          <w:p w14:paraId="24984657"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Rhinomanométrie et rhinométrie acoustique </w:t>
            </w:r>
          </w:p>
        </w:tc>
        <w:tc>
          <w:tcPr>
            <w:tcW w:w="5048" w:type="dxa"/>
          </w:tcPr>
          <w:p w14:paraId="00CF36A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Les résultats des tests de provocation nasale et les concentrations d'IgE nasales étaient similaires parmi les groupes analysés. De plus, la concentration d'IgE nasales a augmenté plus rapidement chez les patients atteints de LAR que chez les patients atteints de rhinite allergique ; cependant, cette différence n'était pas statistiquement significative</w:t>
            </w:r>
          </w:p>
        </w:tc>
      </w:tr>
      <w:tr w:rsidR="00C95294" w:rsidRPr="0026316C" w14:paraId="08384005" w14:textId="77777777" w:rsidTr="00D33D9F">
        <w:tc>
          <w:tcPr>
            <w:tcW w:w="1275" w:type="dxa"/>
          </w:tcPr>
          <w:p w14:paraId="4F52948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2015, Gómez</w:t>
            </w:r>
          </w:p>
        </w:tc>
        <w:tc>
          <w:tcPr>
            <w:tcW w:w="2128" w:type="dxa"/>
          </w:tcPr>
          <w:p w14:paraId="2E18C5B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Local allergic rhinitis: mechanisms, diagnosis and relevance for occupational rhinitis </w:t>
            </w:r>
          </w:p>
        </w:tc>
        <w:tc>
          <w:tcPr>
            <w:tcW w:w="1559" w:type="dxa"/>
          </w:tcPr>
          <w:p w14:paraId="0766B8C8"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Recommendation de dépistage rhinite professionnelle </w:t>
            </w:r>
          </w:p>
        </w:tc>
        <w:tc>
          <w:tcPr>
            <w:tcW w:w="2638" w:type="dxa"/>
          </w:tcPr>
          <w:p w14:paraId="0ACB915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Résumer les preuves scientifiques les plus pertinentes et les plus récentes sur la LAR et la rhinite professionnelle</w:t>
            </w:r>
          </w:p>
          <w:p w14:paraId="3E92C743" w14:textId="77777777" w:rsidR="00C95294" w:rsidRPr="0026316C" w:rsidRDefault="00C95294" w:rsidP="00D33D9F">
            <w:pPr>
              <w:spacing w:after="200" w:line="276" w:lineRule="auto"/>
              <w:rPr>
                <w:rFonts w:asciiTheme="majorBidi" w:hAnsiTheme="majorBidi" w:cstheme="majorBidi"/>
                <w:sz w:val="18"/>
                <w:szCs w:val="18"/>
              </w:rPr>
            </w:pPr>
          </w:p>
        </w:tc>
        <w:tc>
          <w:tcPr>
            <w:tcW w:w="1807" w:type="dxa"/>
          </w:tcPr>
          <w:p w14:paraId="1FF33254"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Rhinomanométrie et rhinométrie acoustique</w:t>
            </w:r>
          </w:p>
        </w:tc>
        <w:tc>
          <w:tcPr>
            <w:tcW w:w="5048" w:type="dxa"/>
          </w:tcPr>
          <w:p w14:paraId="4FDE83F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possibilité d'une rhinite professionnelle locale doit être envisagée chez les travailleurs ayant des antécédents clairs de rhinite professionnelle et un test immunologique négatif, en particulier en cas d'allergènes de haut poids moléculaire</w:t>
            </w:r>
          </w:p>
          <w:p w14:paraId="2678ED67" w14:textId="77777777" w:rsidR="00C95294" w:rsidRPr="0026316C" w:rsidRDefault="00C95294" w:rsidP="00D33D9F">
            <w:pPr>
              <w:spacing w:after="200" w:line="276" w:lineRule="auto"/>
              <w:rPr>
                <w:rFonts w:asciiTheme="majorBidi" w:hAnsiTheme="majorBidi" w:cstheme="majorBidi"/>
                <w:sz w:val="18"/>
                <w:szCs w:val="18"/>
              </w:rPr>
            </w:pPr>
          </w:p>
        </w:tc>
      </w:tr>
      <w:tr w:rsidR="00C95294" w:rsidRPr="0026316C" w14:paraId="2F2362E6" w14:textId="77777777" w:rsidTr="00D33D9F">
        <w:tc>
          <w:tcPr>
            <w:tcW w:w="1275" w:type="dxa"/>
          </w:tcPr>
          <w:p w14:paraId="70FCAAB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2020, Olivier Vandenplas,</w:t>
            </w:r>
          </w:p>
          <w:p w14:paraId="282F64AA" w14:textId="77777777" w:rsidR="00C95294" w:rsidRPr="0026316C" w:rsidRDefault="00C95294" w:rsidP="00D33D9F">
            <w:pPr>
              <w:spacing w:after="200" w:line="276" w:lineRule="auto"/>
              <w:rPr>
                <w:rFonts w:asciiTheme="majorBidi" w:hAnsiTheme="majorBidi" w:cstheme="majorBidi"/>
                <w:sz w:val="18"/>
                <w:szCs w:val="18"/>
              </w:rPr>
            </w:pPr>
          </w:p>
          <w:p w14:paraId="3D358A3A" w14:textId="77777777" w:rsidR="00C95294" w:rsidRPr="0026316C" w:rsidRDefault="00C95294" w:rsidP="00D33D9F">
            <w:pPr>
              <w:spacing w:after="200" w:line="276" w:lineRule="auto"/>
              <w:rPr>
                <w:rFonts w:asciiTheme="majorBidi" w:hAnsiTheme="majorBidi" w:cstheme="majorBidi"/>
                <w:sz w:val="18"/>
                <w:szCs w:val="18"/>
              </w:rPr>
            </w:pPr>
          </w:p>
          <w:p w14:paraId="4A049CF3" w14:textId="77777777" w:rsidR="00C95294" w:rsidRPr="0026316C" w:rsidRDefault="00C95294" w:rsidP="00D33D9F">
            <w:pPr>
              <w:spacing w:after="200" w:line="276" w:lineRule="auto"/>
              <w:rPr>
                <w:rFonts w:asciiTheme="majorBidi" w:hAnsiTheme="majorBidi" w:cstheme="majorBidi"/>
                <w:sz w:val="18"/>
                <w:szCs w:val="18"/>
              </w:rPr>
            </w:pPr>
          </w:p>
        </w:tc>
        <w:tc>
          <w:tcPr>
            <w:tcW w:w="2128" w:type="dxa"/>
          </w:tcPr>
          <w:p w14:paraId="2E05F3D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Occupational Rhinitis</w:t>
            </w:r>
          </w:p>
        </w:tc>
        <w:tc>
          <w:tcPr>
            <w:tcW w:w="1559" w:type="dxa"/>
          </w:tcPr>
          <w:p w14:paraId="35693A1B"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lang w:val="en-US"/>
              </w:rPr>
              <w:t>Recommendation de la RP</w:t>
            </w:r>
          </w:p>
        </w:tc>
        <w:tc>
          <w:tcPr>
            <w:tcW w:w="2638" w:type="dxa"/>
          </w:tcPr>
          <w:p w14:paraId="20E6E8F7"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Étudier le risque accrue de survenu de l’arthrose suite à une rhinite professionnelle ainsi que le diagnostic de cette dernière </w:t>
            </w:r>
          </w:p>
        </w:tc>
        <w:tc>
          <w:tcPr>
            <w:tcW w:w="1807" w:type="dxa"/>
          </w:tcPr>
          <w:p w14:paraId="5584065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TPN et Sensibilisation des IgE </w:t>
            </w:r>
          </w:p>
        </w:tc>
        <w:tc>
          <w:tcPr>
            <w:tcW w:w="5048" w:type="dxa"/>
          </w:tcPr>
          <w:p w14:paraId="44F379A4"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Des études de cohorte longitudinales ont confirmé que la RO est associée à un risque accru de développement de l'arthrose </w:t>
            </w:r>
          </w:p>
          <w:p w14:paraId="4B8E5A1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documentation de la sensibilisation médiée par les IgE à un agent du lieu de travail via des tests cutanés ou des IgE spécifiques sériques confirme un diagnostic de rhinite professionnelle probable, tandis que les tests de provocation nasale spécifique en laboratoire restent la méthode de référence pour établir un diagnostic définitif.</w:t>
            </w:r>
          </w:p>
        </w:tc>
      </w:tr>
      <w:tr w:rsidR="00C95294" w:rsidRPr="0026316C" w14:paraId="382D2587" w14:textId="77777777" w:rsidTr="00D33D9F">
        <w:tc>
          <w:tcPr>
            <w:tcW w:w="1275" w:type="dxa"/>
          </w:tcPr>
          <w:p w14:paraId="7B95E805"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2010, Castano</w:t>
            </w:r>
          </w:p>
        </w:tc>
        <w:tc>
          <w:tcPr>
            <w:tcW w:w="2128" w:type="dxa"/>
          </w:tcPr>
          <w:p w14:paraId="40F2F92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Correlation between acoustic rhinometry and subjective nasal patency during nasal challenge test in subjects with suspected occupational rhinitis; a prospective</w:t>
            </w:r>
          </w:p>
        </w:tc>
        <w:tc>
          <w:tcPr>
            <w:tcW w:w="1559" w:type="dxa"/>
          </w:tcPr>
          <w:p w14:paraId="444E532B"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Evaluation du TPN </w:t>
            </w:r>
          </w:p>
        </w:tc>
        <w:tc>
          <w:tcPr>
            <w:tcW w:w="2638" w:type="dxa"/>
          </w:tcPr>
          <w:p w14:paraId="0BD9835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Évaluer la corrélation entre la rhinométrie acoustique et les critères d'évaluation de l'échelle visuelle analogique dans le contexte d'une provocation nasale par des agents professionnels</w:t>
            </w:r>
          </w:p>
        </w:tc>
        <w:tc>
          <w:tcPr>
            <w:tcW w:w="1807" w:type="dxa"/>
          </w:tcPr>
          <w:p w14:paraId="328FAD71"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Rhinométrie acoustique</w:t>
            </w:r>
          </w:p>
        </w:tc>
        <w:tc>
          <w:tcPr>
            <w:tcW w:w="5048" w:type="dxa"/>
          </w:tcPr>
          <w:p w14:paraId="4CFD9AEC"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corrélation entre la rhinométrie acoustique et la perméabilité nasale subjective était faible dans des conditions stables. Cependant, une corrélation significative a été observée dans les cas montrant une plus grande réponse congestive nasale après provocation mesurée par rhinométrie acoustique</w:t>
            </w:r>
          </w:p>
        </w:tc>
      </w:tr>
      <w:tr w:rsidR="00C95294" w:rsidRPr="0026316C" w14:paraId="0F0EC7C9" w14:textId="77777777" w:rsidTr="00D33D9F">
        <w:tc>
          <w:tcPr>
            <w:tcW w:w="1275" w:type="dxa"/>
          </w:tcPr>
          <w:p w14:paraId="3705850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 xml:space="preserve">2006, </w:t>
            </w:r>
            <w:hyperlink r:id="rId27">
              <w:r w:rsidRPr="0026316C">
                <w:rPr>
                  <w:sz w:val="18"/>
                  <w:szCs w:val="18"/>
                </w:rPr>
                <w:t>Ange Ferrier</w:t>
              </w:r>
            </w:hyperlink>
          </w:p>
        </w:tc>
        <w:tc>
          <w:tcPr>
            <w:tcW w:w="2128" w:type="dxa"/>
          </w:tcPr>
          <w:p w14:paraId="69CE6232"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Occupational allergic rhinoconjunctivitis and asthma to goat and cross-reactivity with cow epithelium </w:t>
            </w:r>
          </w:p>
        </w:tc>
        <w:tc>
          <w:tcPr>
            <w:tcW w:w="1559" w:type="dxa"/>
          </w:tcPr>
          <w:p w14:paraId="2D99F886"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Etude étiologique</w:t>
            </w:r>
          </w:p>
        </w:tc>
        <w:tc>
          <w:tcPr>
            <w:tcW w:w="2638" w:type="dxa"/>
          </w:tcPr>
          <w:p w14:paraId="06DFF6C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Étudier la réponse allergique (in vivo et in vitro) de 3 individus cliniquement sensibles et professionnellement exposés à la vache et à la chèvre et évaluer la réactivité croisée allergénique entre les extraits d'épithélium de vache et de chèvre</w:t>
            </w:r>
          </w:p>
        </w:tc>
        <w:tc>
          <w:tcPr>
            <w:tcW w:w="1807" w:type="dxa"/>
          </w:tcPr>
          <w:p w14:paraId="590B492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Rhinomanomértie</w:t>
            </w:r>
          </w:p>
        </w:tc>
        <w:tc>
          <w:tcPr>
            <w:tcW w:w="5048" w:type="dxa"/>
          </w:tcPr>
          <w:p w14:paraId="2101FF4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Les 3 patients ont tous eu des résultats de provocation positifs avec l'extrait d'allergène incriminé. Des IgE</w:t>
            </w:r>
            <w:r>
              <w:rPr>
                <w:rFonts w:asciiTheme="majorBidi" w:hAnsiTheme="majorBidi" w:cstheme="majorBidi"/>
                <w:sz w:val="18"/>
                <w:szCs w:val="18"/>
              </w:rPr>
              <w:t xml:space="preserve"> </w:t>
            </w:r>
            <w:r w:rsidRPr="0026316C">
              <w:rPr>
                <w:rFonts w:asciiTheme="majorBidi" w:hAnsiTheme="majorBidi" w:cstheme="majorBidi"/>
                <w:sz w:val="18"/>
                <w:szCs w:val="18"/>
              </w:rPr>
              <w:t>spécifiques aux allergènes de chèvre ont été</w:t>
            </w:r>
          </w:p>
          <w:p w14:paraId="64AA799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détectées chez tous les patients. Plusieurs bandes de liaison aux IgE</w:t>
            </w:r>
            <w:r>
              <w:rPr>
                <w:rFonts w:asciiTheme="majorBidi" w:hAnsiTheme="majorBidi" w:cstheme="majorBidi"/>
                <w:sz w:val="18"/>
                <w:szCs w:val="18"/>
              </w:rPr>
              <w:t xml:space="preserve"> </w:t>
            </w:r>
            <w:r w:rsidRPr="0026316C">
              <w:rPr>
                <w:rFonts w:asciiTheme="majorBidi" w:hAnsiTheme="majorBidi" w:cstheme="majorBidi"/>
                <w:sz w:val="18"/>
                <w:szCs w:val="18"/>
              </w:rPr>
              <w:t>ont</w:t>
            </w:r>
            <w:r>
              <w:rPr>
                <w:rFonts w:asciiTheme="majorBidi" w:hAnsiTheme="majorBidi" w:cstheme="majorBidi"/>
                <w:sz w:val="18"/>
                <w:szCs w:val="18"/>
              </w:rPr>
              <w:t xml:space="preserve"> </w:t>
            </w:r>
            <w:r w:rsidRPr="0026316C">
              <w:rPr>
                <w:rFonts w:asciiTheme="majorBidi" w:hAnsiTheme="majorBidi" w:cstheme="majorBidi"/>
                <w:sz w:val="18"/>
                <w:szCs w:val="18"/>
              </w:rPr>
              <w:t>été</w:t>
            </w:r>
            <w:r>
              <w:rPr>
                <w:rFonts w:asciiTheme="majorBidi" w:hAnsiTheme="majorBidi" w:cstheme="majorBidi"/>
                <w:sz w:val="18"/>
                <w:szCs w:val="18"/>
              </w:rPr>
              <w:t xml:space="preserve"> </w:t>
            </w:r>
            <w:r w:rsidRPr="0026316C">
              <w:rPr>
                <w:rFonts w:asciiTheme="majorBidi" w:hAnsiTheme="majorBidi" w:cstheme="majorBidi"/>
                <w:sz w:val="18"/>
                <w:szCs w:val="18"/>
              </w:rPr>
              <w:t>détectées. Des tests d'inhibition (test d'allergosorbantenzymatique et immunoblots) ont</w:t>
            </w:r>
          </w:p>
          <w:p w14:paraId="7B0878C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confirmé une réactivité croisée modérée à élevée entre les extraits de chèvre et de vache.</w:t>
            </w:r>
          </w:p>
        </w:tc>
      </w:tr>
      <w:tr w:rsidR="00C95294" w:rsidRPr="0026316C" w14:paraId="2ABAF3F6" w14:textId="77777777" w:rsidTr="00D33D9F">
        <w:tc>
          <w:tcPr>
            <w:tcW w:w="1275" w:type="dxa"/>
          </w:tcPr>
          <w:p w14:paraId="45131AC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2021, O. Wojas</w:t>
            </w:r>
          </w:p>
        </w:tc>
        <w:tc>
          <w:tcPr>
            <w:tcW w:w="2128" w:type="dxa"/>
          </w:tcPr>
          <w:p w14:paraId="08F7E778"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Changes in the cross-sections of the nasal cavity assessed by acoustic rhinometry in the study population as a guideline for attempts to standardize nasal provocation tests </w:t>
            </w:r>
          </w:p>
        </w:tc>
        <w:tc>
          <w:tcPr>
            <w:tcW w:w="1559" w:type="dxa"/>
          </w:tcPr>
          <w:p w14:paraId="29779487"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Recommendation du TPN</w:t>
            </w:r>
          </w:p>
        </w:tc>
        <w:tc>
          <w:tcPr>
            <w:tcW w:w="2638" w:type="dxa"/>
          </w:tcPr>
          <w:p w14:paraId="6B89BFC7"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Évaluer certaines mesures anthropométriques (poids corporel et taille) et rhinométriques (surfaces transversales nasales) concernant l'âge et le sexe du sujet</w:t>
            </w:r>
          </w:p>
        </w:tc>
        <w:tc>
          <w:tcPr>
            <w:tcW w:w="1807" w:type="dxa"/>
          </w:tcPr>
          <w:p w14:paraId="1E8F331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Rhinométrie acoustique</w:t>
            </w:r>
          </w:p>
        </w:tc>
        <w:tc>
          <w:tcPr>
            <w:tcW w:w="5048" w:type="dxa"/>
          </w:tcPr>
          <w:p w14:paraId="76A81F05"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taille a montré une meilleure corrélation avec les mesures rhinométriques (section transversale de la cavité nasale) chez les sujets plus jeunes (à leur âge de développement) que chez les sujets plus âgés</w:t>
            </w:r>
          </w:p>
        </w:tc>
      </w:tr>
      <w:tr w:rsidR="00C95294" w:rsidRPr="0026316C" w14:paraId="67939273" w14:textId="77777777" w:rsidTr="00D33D9F">
        <w:tc>
          <w:tcPr>
            <w:tcW w:w="1275" w:type="dxa"/>
          </w:tcPr>
          <w:p w14:paraId="612DE2A2"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2007,R. Castano</w:t>
            </w:r>
          </w:p>
        </w:tc>
        <w:tc>
          <w:tcPr>
            <w:tcW w:w="2128" w:type="dxa"/>
          </w:tcPr>
          <w:p w14:paraId="385C388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Reproducibility of acoustic rhinometry in the investigation of occupational rhinitis </w:t>
            </w:r>
          </w:p>
        </w:tc>
        <w:tc>
          <w:tcPr>
            <w:tcW w:w="1559" w:type="dxa"/>
          </w:tcPr>
          <w:p w14:paraId="44F10DB9"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Evaluation du TPN </w:t>
            </w:r>
          </w:p>
        </w:tc>
        <w:tc>
          <w:tcPr>
            <w:tcW w:w="2638" w:type="dxa"/>
          </w:tcPr>
          <w:p w14:paraId="6EA85004"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Évalué la reproductibilité de la rhinométrie acoustique lors de l'investigation SIC de la rhinite professionnelle</w:t>
            </w:r>
          </w:p>
        </w:tc>
        <w:tc>
          <w:tcPr>
            <w:tcW w:w="1807" w:type="dxa"/>
          </w:tcPr>
          <w:p w14:paraId="4A12932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Rhinométrie acoustique</w:t>
            </w:r>
          </w:p>
        </w:tc>
        <w:tc>
          <w:tcPr>
            <w:tcW w:w="5048" w:type="dxa"/>
          </w:tcPr>
          <w:p w14:paraId="45A50A9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rhinométrie acoustique a montré une bonne reproductibilité intra-journalière et inter-journalière et peut être recommandée pour le suivi objectif de la perméabilité nasale au cours de la SIC explorant la rhinite professionnelle</w:t>
            </w:r>
          </w:p>
        </w:tc>
      </w:tr>
      <w:tr w:rsidR="00C95294" w:rsidRPr="0026316C" w14:paraId="70F832E1" w14:textId="77777777" w:rsidTr="00D33D9F">
        <w:tc>
          <w:tcPr>
            <w:tcW w:w="1275" w:type="dxa"/>
          </w:tcPr>
          <w:p w14:paraId="236638F2"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2006,A. Uzzaman</w:t>
            </w:r>
          </w:p>
        </w:tc>
        <w:tc>
          <w:tcPr>
            <w:tcW w:w="2128" w:type="dxa"/>
          </w:tcPr>
          <w:p w14:paraId="23A3565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Acoustic rhinometry in the practice of allergy</w:t>
            </w:r>
          </w:p>
        </w:tc>
        <w:tc>
          <w:tcPr>
            <w:tcW w:w="1559" w:type="dxa"/>
          </w:tcPr>
          <w:p w14:paraId="4C34D4F9"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Recommendation du TPN</w:t>
            </w:r>
          </w:p>
        </w:tc>
        <w:tc>
          <w:tcPr>
            <w:tcW w:w="2638" w:type="dxa"/>
          </w:tcPr>
          <w:p w14:paraId="21DB2E39"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Fournir un aperçu pratique complet de l'utilisation de la rhinométrieacoustique dans la pratique de l'allergie</w:t>
            </w:r>
          </w:p>
        </w:tc>
        <w:tc>
          <w:tcPr>
            <w:tcW w:w="1807" w:type="dxa"/>
          </w:tcPr>
          <w:p w14:paraId="70890B68"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Rhinométrie acoustique</w:t>
            </w:r>
          </w:p>
        </w:tc>
        <w:tc>
          <w:tcPr>
            <w:tcW w:w="5048" w:type="dxa"/>
          </w:tcPr>
          <w:p w14:paraId="548798A7"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rhinométrieacoustiqueestune technique basée sur le son utilisée pour mesurer la surface et le volume de la cavité nasale. Il a été validé par comparaison avec des mesures avec la tomodensitométrie et l'imagerie par résonance magnétique. La rhinométrieacoustiquenécessiteune coopération minimale du patient et peut être utilisée chez les adultes, les enfants et les nourrissons. Il est utilisé par les médecins pour diagnostiquer et évaluer les réponses thérapeutiques dans des conditions telles que la rhinite et pour mesurer les dimensions nasales lors des tests de provocation allergène. La rhinométrieacoustiquefournitégalement un reflet visuel de la réponse nasale au traitement, ce qui peut être utile pour augmenter l'observance des médicaments prescrits</w:t>
            </w:r>
          </w:p>
        </w:tc>
      </w:tr>
      <w:tr w:rsidR="00C95294" w:rsidRPr="0026316C" w14:paraId="0DD57030" w14:textId="77777777" w:rsidTr="00D33D9F">
        <w:tc>
          <w:tcPr>
            <w:tcW w:w="1275" w:type="dxa"/>
          </w:tcPr>
          <w:p w14:paraId="7CC4D75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2016, G. F. Wandalsen</w:t>
            </w:r>
          </w:p>
        </w:tc>
        <w:tc>
          <w:tcPr>
            <w:tcW w:w="2128" w:type="dxa"/>
          </w:tcPr>
          <w:p w14:paraId="26875E9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Acoustic Rhinometry in Nasal Provocation Tests in Children and Adolescents</w:t>
            </w:r>
          </w:p>
        </w:tc>
        <w:tc>
          <w:tcPr>
            <w:tcW w:w="1559" w:type="dxa"/>
          </w:tcPr>
          <w:p w14:paraId="32454D5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Autre</w:t>
            </w:r>
          </w:p>
        </w:tc>
        <w:tc>
          <w:tcPr>
            <w:tcW w:w="2638" w:type="dxa"/>
          </w:tcPr>
          <w:p w14:paraId="27B4745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Normaliser la rhinométrie acoustique (AR) dans les tests de provocation nasale (NPT) avec l'histamine chez les enfants et les adolescents</w:t>
            </w:r>
          </w:p>
        </w:tc>
        <w:tc>
          <w:tcPr>
            <w:tcW w:w="1807" w:type="dxa"/>
          </w:tcPr>
          <w:p w14:paraId="50E126B8"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Rhinomanométrie</w:t>
            </w:r>
          </w:p>
        </w:tc>
        <w:tc>
          <w:tcPr>
            <w:tcW w:w="5048" w:type="dxa"/>
          </w:tcPr>
          <w:p w14:paraId="6897424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RA était un outil faisable et sensible pour surveiller la réponse nasale chez les enfants et les adolescents subissant une TNP à l'histamine. Le meilleur seuil AR pour mettre fin au TNP était une baisse de 19 % à 21 % du V5</w:t>
            </w:r>
          </w:p>
        </w:tc>
      </w:tr>
      <w:tr w:rsidR="00C95294" w:rsidRPr="0026316C" w14:paraId="0327FE11" w14:textId="77777777" w:rsidTr="00D33D9F">
        <w:tc>
          <w:tcPr>
            <w:tcW w:w="1275" w:type="dxa"/>
          </w:tcPr>
          <w:p w14:paraId="503D9A3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2014, A. C. C. de Melo</w:t>
            </w:r>
          </w:p>
        </w:tc>
        <w:tc>
          <w:tcPr>
            <w:tcW w:w="2128" w:type="dxa"/>
          </w:tcPr>
          <w:p w14:paraId="6652BD7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Acoustic rhinometry in mouth breathing patients: a systematic review</w:t>
            </w:r>
          </w:p>
        </w:tc>
        <w:tc>
          <w:tcPr>
            <w:tcW w:w="1559" w:type="dxa"/>
          </w:tcPr>
          <w:p w14:paraId="0F3C98D7"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Evaluation du TPN</w:t>
            </w:r>
          </w:p>
        </w:tc>
        <w:tc>
          <w:tcPr>
            <w:tcW w:w="2638" w:type="dxa"/>
          </w:tcPr>
          <w:p w14:paraId="22C03292"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Examiner systématiquement l'efficacité de la rhinométrie acoustique pour le diagnostic des patients souffrant de respiration buccale</w:t>
            </w:r>
          </w:p>
        </w:tc>
        <w:tc>
          <w:tcPr>
            <w:tcW w:w="1807" w:type="dxa"/>
          </w:tcPr>
          <w:p w14:paraId="4260C2F0"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Rhinométrie acoustique</w:t>
            </w:r>
          </w:p>
        </w:tc>
        <w:tc>
          <w:tcPr>
            <w:tcW w:w="5048" w:type="dxa"/>
          </w:tcPr>
          <w:p w14:paraId="152337F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L'hétérogénéité dans l'utilisation des équipements et matériels pour l'évaluation du mode respiratoire dans ces études révèle qu'il n'existe pas encore de consensus dans l'évaluation et le diagnostic des patients ayant une respiration buccale</w:t>
            </w:r>
          </w:p>
        </w:tc>
      </w:tr>
      <w:tr w:rsidR="00C95294" w:rsidRPr="0026316C" w14:paraId="41007A9E" w14:textId="77777777" w:rsidTr="00D33D9F">
        <w:tc>
          <w:tcPr>
            <w:tcW w:w="1275" w:type="dxa"/>
          </w:tcPr>
          <w:p w14:paraId="304A902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2021, Y. H. Kim</w:t>
            </w:r>
          </w:p>
        </w:tc>
        <w:tc>
          <w:tcPr>
            <w:tcW w:w="2128" w:type="dxa"/>
          </w:tcPr>
          <w:p w14:paraId="3788973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AppropriateAntigen Concentrations and Timing of a Nasal Provocation Test</w:t>
            </w:r>
          </w:p>
          <w:p w14:paraId="0E1EC7B2" w14:textId="77777777" w:rsidR="00C95294" w:rsidRPr="0026316C" w:rsidRDefault="00C95294" w:rsidP="00D33D9F">
            <w:pPr>
              <w:spacing w:after="200" w:line="276" w:lineRule="auto"/>
              <w:rPr>
                <w:rFonts w:asciiTheme="majorBidi" w:hAnsiTheme="majorBidi" w:cstheme="majorBidi"/>
                <w:sz w:val="18"/>
                <w:szCs w:val="18"/>
                <w:lang w:val="en-US"/>
              </w:rPr>
            </w:pPr>
          </w:p>
        </w:tc>
        <w:tc>
          <w:tcPr>
            <w:tcW w:w="1559" w:type="dxa"/>
          </w:tcPr>
          <w:p w14:paraId="4DDFA48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Autre</w:t>
            </w:r>
          </w:p>
        </w:tc>
        <w:tc>
          <w:tcPr>
            <w:tcW w:w="2638" w:type="dxa"/>
          </w:tcPr>
          <w:p w14:paraId="17B86122"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Déterminer les concentrations d'antigène appropriées et le bon moment pour évaluer les changements intranasaux lors de l'exécution d'un test de provocation nasale (NPT).  Analyser l'utilité diagnostique des symptômes nasaux individuels et du débit inspiratoire nasal de pointe (PNIF)</w:t>
            </w:r>
          </w:p>
        </w:tc>
        <w:tc>
          <w:tcPr>
            <w:tcW w:w="1807" w:type="dxa"/>
          </w:tcPr>
          <w:p w14:paraId="177319C4"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PNIF</w:t>
            </w:r>
          </w:p>
        </w:tc>
        <w:tc>
          <w:tcPr>
            <w:tcW w:w="5048" w:type="dxa"/>
          </w:tcPr>
          <w:p w14:paraId="35B0217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Nous avons pu déterminer la concentration optimale (100 AU/mL), le moment (15 minutes après la provocation) et les paramètres (changements de TNSS et PNIF%) lors de l'exécution du NPT.</w:t>
            </w:r>
          </w:p>
        </w:tc>
      </w:tr>
      <w:tr w:rsidR="00C95294" w:rsidRPr="0026316C" w14:paraId="4AAE07A2" w14:textId="77777777" w:rsidTr="00D33D9F">
        <w:tc>
          <w:tcPr>
            <w:tcW w:w="1275" w:type="dxa"/>
          </w:tcPr>
          <w:p w14:paraId="4A6CD591"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2007,</w:t>
            </w:r>
            <w:hyperlink r:id="rId28" w:anchor="!" w:history="1">
              <w:bookmarkStart w:id="290" w:name="baep-author-id2"/>
              <w:r w:rsidRPr="0026316C">
                <w:rPr>
                  <w:sz w:val="18"/>
                  <w:szCs w:val="18"/>
                </w:rPr>
                <w:t>X. Dufour</w:t>
              </w:r>
            </w:hyperlink>
            <w:bookmarkEnd w:id="290"/>
          </w:p>
        </w:tc>
        <w:tc>
          <w:tcPr>
            <w:tcW w:w="2128" w:type="dxa"/>
          </w:tcPr>
          <w:p w14:paraId="4C49F12B"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Peak Nasal Inspiratory Flow: apprentissage de la méthode de mesure et reproductibilité </w:t>
            </w:r>
          </w:p>
        </w:tc>
        <w:tc>
          <w:tcPr>
            <w:tcW w:w="1559" w:type="dxa"/>
          </w:tcPr>
          <w:p w14:paraId="4BB5E22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Etude étiologique </w:t>
            </w:r>
          </w:p>
        </w:tc>
        <w:tc>
          <w:tcPr>
            <w:tcW w:w="2638" w:type="dxa"/>
          </w:tcPr>
          <w:p w14:paraId="1BB0C7DC"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Étudier prospectivement  l'apprentissage et de la reproductibilité des mesures du PNIF en consultation à partir de 18 expérimentateurs.</w:t>
            </w:r>
          </w:p>
        </w:tc>
        <w:tc>
          <w:tcPr>
            <w:tcW w:w="1807" w:type="dxa"/>
          </w:tcPr>
          <w:p w14:paraId="67EFFB6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PNIF</w:t>
            </w:r>
          </w:p>
        </w:tc>
        <w:tc>
          <w:tcPr>
            <w:tcW w:w="5048" w:type="dxa"/>
          </w:tcPr>
          <w:p w14:paraId="7C8D100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L'apprentissage a été validé pour tous les opérateurs après les cinq premiers patients. Le PNIF moyen était de 86,02  ±  36,96 l/min dans le groupe «  témoin  » et de 89,59  ±  41,97 l/min dans le groupe «  patients  ». La reproductibilité a été jugée satisfaisante puisque la différence PNIF2–PNIF1 était de 5,51  ±  24,93 l/min pour tous les opérateurs quel que soit le nombre d'examens réalisés</w:t>
            </w:r>
          </w:p>
        </w:tc>
      </w:tr>
      <w:tr w:rsidR="00C95294" w:rsidRPr="0026316C" w14:paraId="3DF27816" w14:textId="77777777" w:rsidTr="00D33D9F">
        <w:tc>
          <w:tcPr>
            <w:tcW w:w="1275" w:type="dxa"/>
          </w:tcPr>
          <w:p w14:paraId="1167B92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2013, </w:t>
            </w:r>
            <w:hyperlink r:id="rId29">
              <w:r w:rsidRPr="0026316C">
                <w:rPr>
                  <w:sz w:val="18"/>
                  <w:szCs w:val="18"/>
                </w:rPr>
                <w:t>R Muñoz-Cano</w:t>
              </w:r>
            </w:hyperlink>
            <w:r w:rsidRPr="0026316C">
              <w:rPr>
                <w:rFonts w:asciiTheme="majorBidi" w:hAnsiTheme="majorBidi" w:cstheme="majorBidi"/>
                <w:sz w:val="18"/>
                <w:szCs w:val="18"/>
                <w:lang w:val="en-US"/>
              </w:rPr>
              <w:t> ,</w:t>
            </w:r>
          </w:p>
        </w:tc>
        <w:tc>
          <w:tcPr>
            <w:tcW w:w="2128" w:type="dxa"/>
          </w:tcPr>
          <w:p w14:paraId="5337DFB1"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Acousticrhinometry and aspirin nasal challenge in the diagnosis of aspirin-intolerantasthma: clinicalfinding and safety aspects </w:t>
            </w:r>
          </w:p>
          <w:p w14:paraId="218D7C2B" w14:textId="77777777" w:rsidR="00C95294" w:rsidRPr="0026316C" w:rsidRDefault="00C95294" w:rsidP="00D33D9F">
            <w:pPr>
              <w:spacing w:after="200" w:line="276" w:lineRule="auto"/>
              <w:rPr>
                <w:rFonts w:asciiTheme="majorBidi" w:hAnsiTheme="majorBidi" w:cstheme="majorBidi"/>
                <w:sz w:val="18"/>
                <w:szCs w:val="18"/>
                <w:lang w:val="en-US"/>
              </w:rPr>
            </w:pPr>
          </w:p>
        </w:tc>
        <w:tc>
          <w:tcPr>
            <w:tcW w:w="1559" w:type="dxa"/>
          </w:tcPr>
          <w:p w14:paraId="4BE1428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Recommendation du TPN </w:t>
            </w:r>
          </w:p>
        </w:tc>
        <w:tc>
          <w:tcPr>
            <w:tcW w:w="2638" w:type="dxa"/>
          </w:tcPr>
          <w:p w14:paraId="1BC31FA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Décrire les caractéristiques cliniques et la sécurité d'un test de provocation à la L-ASA chez des patients atteints d'AIA</w:t>
            </w:r>
          </w:p>
        </w:tc>
        <w:tc>
          <w:tcPr>
            <w:tcW w:w="1807" w:type="dxa"/>
          </w:tcPr>
          <w:p w14:paraId="27A0EF07"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Rhinomanométrieaoustique et TPN</w:t>
            </w:r>
          </w:p>
        </w:tc>
        <w:tc>
          <w:tcPr>
            <w:tcW w:w="5048" w:type="dxa"/>
          </w:tcPr>
          <w:p w14:paraId="63FEB85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rPr>
              <w:t>La congestion nasale et la rhinorrhée représentaient respectivement 51 et 32 ​​% des symptômes totaux. Selon les données AcR, le test de provocation L-ASA était positif chez 20 % des patients à 15 min, 36 % supplémentaires étaient positifs à 30 min, 18 % à 60 min et les 26 % restants à 90 min. Les valeurs nasales de nNO ont diminué mais n'ont pas atteint la signification statistique. Aucune réaction pulmonaire ou systémique n'a été observée.</w:t>
            </w:r>
          </w:p>
        </w:tc>
      </w:tr>
      <w:tr w:rsidR="00C95294" w:rsidRPr="0026316C" w14:paraId="10040CEC" w14:textId="77777777" w:rsidTr="00D33D9F">
        <w:tc>
          <w:tcPr>
            <w:tcW w:w="1275" w:type="dxa"/>
          </w:tcPr>
          <w:p w14:paraId="19F5AA5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2016,</w:t>
            </w:r>
            <w:hyperlink r:id="rId30">
              <w:r w:rsidRPr="0026316C">
                <w:rPr>
                  <w:sz w:val="18"/>
                  <w:szCs w:val="18"/>
                </w:rPr>
                <w:t>G Ottaviano</w:t>
              </w:r>
            </w:hyperlink>
          </w:p>
        </w:tc>
        <w:tc>
          <w:tcPr>
            <w:tcW w:w="2128" w:type="dxa"/>
          </w:tcPr>
          <w:p w14:paraId="009507A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Measurements of nasal airflow and patency: a critical review with emphasis on the use of peak nasal inspiratory flow in daily practice </w:t>
            </w:r>
          </w:p>
        </w:tc>
        <w:tc>
          <w:tcPr>
            <w:tcW w:w="1559" w:type="dxa"/>
          </w:tcPr>
          <w:p w14:paraId="70544E89"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Recommendation TPN</w:t>
            </w:r>
          </w:p>
        </w:tc>
        <w:tc>
          <w:tcPr>
            <w:tcW w:w="2638" w:type="dxa"/>
          </w:tcPr>
          <w:p w14:paraId="6D55E40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Décrire les différentes méthodes qui peuvent être utilisées pour mesurer la perméabilité nasale, le débit d'air et la résistance, principalement le débit inspiratoire nasal de pointe, la rhinomanométrie et la rhinométrie acoustique</w:t>
            </w:r>
          </w:p>
        </w:tc>
        <w:tc>
          <w:tcPr>
            <w:tcW w:w="1807" w:type="dxa"/>
          </w:tcPr>
          <w:p w14:paraId="131A4C32"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PNIF, rhinomanométrie, Rhinomanométrie acoustique</w:t>
            </w:r>
          </w:p>
        </w:tc>
        <w:tc>
          <w:tcPr>
            <w:tcW w:w="5048" w:type="dxa"/>
          </w:tcPr>
          <w:p w14:paraId="72E9D7A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L'évaluation objective et subjective donne différentes informations qui, ensemble, optimisent le diagnostic et le traitement de nos patients. Nous soutenons que le PNIF devrait être utilisé régulièrement dans chaque clinique externe qui traite des patients souffrant d'obstruction nasale.</w:t>
            </w:r>
          </w:p>
        </w:tc>
      </w:tr>
      <w:tr w:rsidR="00C95294" w:rsidRPr="0026316C" w14:paraId="767A2575" w14:textId="77777777" w:rsidTr="00D33D9F">
        <w:tc>
          <w:tcPr>
            <w:tcW w:w="1275" w:type="dxa"/>
          </w:tcPr>
          <w:p w14:paraId="067083F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2010, S. H. Joo</w:t>
            </w:r>
          </w:p>
        </w:tc>
        <w:tc>
          <w:tcPr>
            <w:tcW w:w="2128" w:type="dxa"/>
          </w:tcPr>
          <w:p w14:paraId="25845AF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Korean Modification of the Nasal Provocation Test With House Dust Mite Antigen Following the EAACI Guidelines </w:t>
            </w:r>
          </w:p>
        </w:tc>
        <w:tc>
          <w:tcPr>
            <w:tcW w:w="1559" w:type="dxa"/>
          </w:tcPr>
          <w:p w14:paraId="61A2E908"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Evaluation du TPN </w:t>
            </w:r>
          </w:p>
        </w:tc>
        <w:tc>
          <w:tcPr>
            <w:tcW w:w="2638" w:type="dxa"/>
          </w:tcPr>
          <w:p w14:paraId="41D2CB4C"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Évaluer l'utilité du protocole de test de provocation nasale (NPT) standardisé récemment publié par l'Académie européenne d'allergie et d'immunologie clinique (EAACI),</w:t>
            </w:r>
          </w:p>
          <w:p w14:paraId="4ECDF1F5"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Comparer l'utilité de plusieurs paramètres pour le diagnostic de la rhinite allergique (RA) causée par les acariens ( HDM).</w:t>
            </w:r>
          </w:p>
        </w:tc>
        <w:tc>
          <w:tcPr>
            <w:tcW w:w="1807" w:type="dxa"/>
          </w:tcPr>
          <w:p w14:paraId="4DC82B8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Rhinométrie acoustique </w:t>
            </w:r>
          </w:p>
        </w:tc>
        <w:tc>
          <w:tcPr>
            <w:tcW w:w="5048" w:type="dxa"/>
          </w:tcPr>
          <w:p w14:paraId="133BC17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 NPT effectué selon les directives de l'EAACI pourrait aider à diagnostiquer la RA causée par HDM. Les changements de TNV et VAS dans l'obstruction nasale et la rhinorrhée avaient une précision diagnostique plus élevée que les autres paramètres</w:t>
            </w:r>
          </w:p>
        </w:tc>
      </w:tr>
      <w:tr w:rsidR="00C95294" w:rsidRPr="0026316C" w14:paraId="60A3C258" w14:textId="77777777" w:rsidTr="00D33D9F">
        <w:tc>
          <w:tcPr>
            <w:tcW w:w="1275" w:type="dxa"/>
          </w:tcPr>
          <w:p w14:paraId="46FBE5E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2001,L. I. Litvyakovaet J</w:t>
            </w:r>
          </w:p>
        </w:tc>
        <w:tc>
          <w:tcPr>
            <w:tcW w:w="2128" w:type="dxa"/>
          </w:tcPr>
          <w:p w14:paraId="48B088A4"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Nasal provocation testing: a review</w:t>
            </w:r>
          </w:p>
        </w:tc>
        <w:tc>
          <w:tcPr>
            <w:tcW w:w="1559" w:type="dxa"/>
          </w:tcPr>
          <w:p w14:paraId="3776E9B9"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Recomendation du TPN</w:t>
            </w:r>
          </w:p>
        </w:tc>
        <w:tc>
          <w:tcPr>
            <w:tcW w:w="2638" w:type="dxa"/>
          </w:tcPr>
          <w:p w14:paraId="67F1387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Décrire l'utilisation du NPT comme outil de diagnostic dans la pratique clinique. </w:t>
            </w:r>
          </w:p>
          <w:p w14:paraId="2C113542"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Citer les indications, les contre-indications, les avantages et les limites des différentes techniques d'évaluation des réponses nasales sont passés en revue</w:t>
            </w:r>
          </w:p>
        </w:tc>
        <w:tc>
          <w:tcPr>
            <w:tcW w:w="1807" w:type="dxa"/>
          </w:tcPr>
          <w:p w14:paraId="2B34E5A4"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NPEFR</w:t>
            </w:r>
          </w:p>
          <w:p w14:paraId="275A950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rhinomanométrie</w:t>
            </w:r>
          </w:p>
          <w:p w14:paraId="5914F0B5"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rhinométrie acoustique</w:t>
            </w:r>
          </w:p>
        </w:tc>
        <w:tc>
          <w:tcPr>
            <w:tcW w:w="5048" w:type="dxa"/>
          </w:tcPr>
          <w:p w14:paraId="1363398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Les tests de provocation nasale standardisés ont le potentiel de devenir un test clinique plus fréquemment utilisé dans le diagnostic de la rhinite allergique et professionnelle et pour la détermination de la thérapie appropriée et ciblée</w:t>
            </w:r>
          </w:p>
        </w:tc>
      </w:tr>
      <w:tr w:rsidR="00C95294" w:rsidRPr="0026316C" w14:paraId="2FA50529" w14:textId="77777777" w:rsidTr="00D33D9F">
        <w:tc>
          <w:tcPr>
            <w:tcW w:w="1275" w:type="dxa"/>
          </w:tcPr>
          <w:p w14:paraId="056387E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2017, </w:t>
            </w:r>
            <w:hyperlink r:id="rId31">
              <w:r w:rsidRPr="0026316C">
                <w:rPr>
                  <w:sz w:val="18"/>
                  <w:szCs w:val="18"/>
                </w:rPr>
                <w:t>Kyu-Sung Kim</w:t>
              </w:r>
            </w:hyperlink>
          </w:p>
        </w:tc>
        <w:tc>
          <w:tcPr>
            <w:tcW w:w="2128" w:type="dxa"/>
          </w:tcPr>
          <w:p w14:paraId="566286C2"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Usefulness of Allerkin House Dust Mite Extract for Nasal Provocation Testing</w:t>
            </w:r>
          </w:p>
          <w:p w14:paraId="1CD89D64" w14:textId="77777777" w:rsidR="00C95294" w:rsidRPr="0026316C" w:rsidRDefault="00C95294" w:rsidP="00D33D9F">
            <w:pPr>
              <w:spacing w:after="200" w:line="276" w:lineRule="auto"/>
              <w:rPr>
                <w:rFonts w:asciiTheme="majorBidi" w:hAnsiTheme="majorBidi" w:cstheme="majorBidi"/>
                <w:sz w:val="18"/>
                <w:szCs w:val="18"/>
                <w:lang w:val="en-US"/>
              </w:rPr>
            </w:pPr>
          </w:p>
        </w:tc>
        <w:tc>
          <w:tcPr>
            <w:tcW w:w="1559" w:type="dxa"/>
          </w:tcPr>
          <w:p w14:paraId="3D1AC1C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Evaluation du TPN</w:t>
            </w:r>
          </w:p>
        </w:tc>
        <w:tc>
          <w:tcPr>
            <w:tcW w:w="2638" w:type="dxa"/>
          </w:tcPr>
          <w:p w14:paraId="468978F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Évaluer  l'utilité clinique d'Allerkin (Lofarma) pour les tests de provocation nasale (NPT) chez les patients présentant des symptômes de rhinite, en examinant les modifications des symptômes nasaux et des paramètres acoustiques après une exposition </w:t>
            </w:r>
            <w:r w:rsidRPr="0026316C">
              <w:rPr>
                <w:rFonts w:asciiTheme="majorBidi" w:hAnsiTheme="majorBidi" w:cstheme="majorBidi"/>
                <w:sz w:val="18"/>
                <w:szCs w:val="18"/>
              </w:rPr>
              <w:lastRenderedPageBreak/>
              <w:t>à l'extrait d'acarien de la poussière domestique (HDM</w:t>
            </w:r>
          </w:p>
        </w:tc>
        <w:tc>
          <w:tcPr>
            <w:tcW w:w="1807" w:type="dxa"/>
          </w:tcPr>
          <w:p w14:paraId="22F35F7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Rhinométrie acoustique</w:t>
            </w:r>
          </w:p>
        </w:tc>
        <w:tc>
          <w:tcPr>
            <w:tcW w:w="5048" w:type="dxa"/>
          </w:tcPr>
          <w:p w14:paraId="6DA35FF4"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L'extrait d'Allerkin HDM peut être un agent provocateur utile dans le NPT pour diagnostiquer la rhinite allergique et la rhinite allergique locale</w:t>
            </w:r>
          </w:p>
        </w:tc>
      </w:tr>
      <w:tr w:rsidR="00C95294" w:rsidRPr="0026316C" w14:paraId="3AAED15A" w14:textId="77777777" w:rsidTr="00D33D9F">
        <w:tc>
          <w:tcPr>
            <w:tcW w:w="1275" w:type="dxa"/>
          </w:tcPr>
          <w:p w14:paraId="68C3B090"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2013, Y. H. Kim</w:t>
            </w:r>
          </w:p>
        </w:tc>
        <w:tc>
          <w:tcPr>
            <w:tcW w:w="2128" w:type="dxa"/>
          </w:tcPr>
          <w:p w14:paraId="365966C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Nasal provocation test using allergen extract versus cold dry air provocation test: Which and when?</w:t>
            </w:r>
          </w:p>
        </w:tc>
        <w:tc>
          <w:tcPr>
            <w:tcW w:w="1559" w:type="dxa"/>
          </w:tcPr>
          <w:p w14:paraId="1EC860F8"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Evaluation du TPN </w:t>
            </w:r>
          </w:p>
        </w:tc>
        <w:tc>
          <w:tcPr>
            <w:tcW w:w="2638" w:type="dxa"/>
          </w:tcPr>
          <w:p w14:paraId="083CD5E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Déterminer si la provocation NPT ou CDA serait plus utile pour les patients présentant des tableaux cliniques différents.</w:t>
            </w:r>
          </w:p>
        </w:tc>
        <w:tc>
          <w:tcPr>
            <w:tcW w:w="1807" w:type="dxa"/>
          </w:tcPr>
          <w:p w14:paraId="20E791A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Rhinométry acoustique</w:t>
            </w:r>
          </w:p>
        </w:tc>
        <w:tc>
          <w:tcPr>
            <w:tcW w:w="5048" w:type="dxa"/>
          </w:tcPr>
          <w:p w14:paraId="6ECC9CF8"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L'aire froid et sec pourrait être un outil complémentaire pour évaluer la rhinite alergique chez les patients atteints de SCH autodéclarée</w:t>
            </w:r>
          </w:p>
        </w:tc>
      </w:tr>
      <w:tr w:rsidR="00C95294" w:rsidRPr="0026316C" w14:paraId="14BFB113" w14:textId="77777777" w:rsidTr="00D33D9F">
        <w:tc>
          <w:tcPr>
            <w:tcW w:w="1275" w:type="dxa"/>
          </w:tcPr>
          <w:p w14:paraId="5FA23BE4"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2016, Z. Zhu et al</w:t>
            </w:r>
          </w:p>
        </w:tc>
        <w:tc>
          <w:tcPr>
            <w:tcW w:w="2128" w:type="dxa"/>
          </w:tcPr>
          <w:p w14:paraId="6DE07DA1"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Leukotriene D4 nasal provocation test: Rationale, methodology and diagnostic value </w:t>
            </w:r>
          </w:p>
        </w:tc>
        <w:tc>
          <w:tcPr>
            <w:tcW w:w="1559" w:type="dxa"/>
          </w:tcPr>
          <w:p w14:paraId="58408797"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Evaluation du TPN</w:t>
            </w:r>
          </w:p>
        </w:tc>
        <w:tc>
          <w:tcPr>
            <w:tcW w:w="2638" w:type="dxa"/>
          </w:tcPr>
          <w:p w14:paraId="3E9EA0AB"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Établir la méthodologie et d'étudier la valeur diagnostique et l'innocuité d'un test de provocation nasale aux leucotriènes D4 (LTD4)</w:t>
            </w:r>
          </w:p>
        </w:tc>
        <w:tc>
          <w:tcPr>
            <w:tcW w:w="1807" w:type="dxa"/>
          </w:tcPr>
          <w:p w14:paraId="6686A0C7"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La rhinomanométrie</w:t>
            </w:r>
          </w:p>
        </w:tc>
        <w:tc>
          <w:tcPr>
            <w:tcW w:w="5048" w:type="dxa"/>
          </w:tcPr>
          <w:p w14:paraId="55D2D845"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procédure établie de test de provocation nasale LTD4 est efficace et sûre pour une utilisation dans le diagnostic de la RA</w:t>
            </w:r>
          </w:p>
        </w:tc>
      </w:tr>
      <w:tr w:rsidR="00C95294" w:rsidRPr="0026316C" w14:paraId="4475410E" w14:textId="77777777" w:rsidTr="00D33D9F">
        <w:tc>
          <w:tcPr>
            <w:tcW w:w="1275" w:type="dxa"/>
          </w:tcPr>
          <w:p w14:paraId="18F8EFD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2010, E. Nuceraet al</w:t>
            </w:r>
          </w:p>
        </w:tc>
        <w:tc>
          <w:tcPr>
            <w:tcW w:w="2128" w:type="dxa"/>
          </w:tcPr>
          <w:p w14:paraId="2116891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Challenge Tests in the Diagnosis of Latex Allergy </w:t>
            </w:r>
          </w:p>
        </w:tc>
        <w:tc>
          <w:tcPr>
            <w:tcW w:w="1559" w:type="dxa"/>
          </w:tcPr>
          <w:p w14:paraId="7896EE3B"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Evaluation du TPN</w:t>
            </w:r>
          </w:p>
        </w:tc>
        <w:tc>
          <w:tcPr>
            <w:tcW w:w="2638" w:type="dxa"/>
          </w:tcPr>
          <w:p w14:paraId="513E3F5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Évaluer la sensibilité, la spécificité et l'innocuité des tests de provocation et leur utilité dans le diagnostic de l'allergie au latex</w:t>
            </w:r>
          </w:p>
        </w:tc>
        <w:tc>
          <w:tcPr>
            <w:tcW w:w="1807" w:type="dxa"/>
          </w:tcPr>
          <w:p w14:paraId="5C103096"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La rhinomanométrie</w:t>
            </w:r>
          </w:p>
        </w:tc>
        <w:tc>
          <w:tcPr>
            <w:tcW w:w="5048" w:type="dxa"/>
          </w:tcPr>
          <w:p w14:paraId="7424D7BC"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Tous les tests, la spécificité et la valeur prédictive positive étaient de 100 %. Tous les sujets témoins ont obtenu des résultats négatifs à tous les tests. Il n'y a eu aucun changement statistiquement significatif dans les tests cutanés et sérologiques entre la première et la deuxième visite. Les corrélations entre le MIS et les tests cutanés et entre le MIS et les tests sériques n'ont pas été trouvées. Les défis peuvent être considérés comme des procédures de diagnostic sûres. Les tests qui reproduisent le plus fidèlement l'exposition naturelle, sur la base de l'histoire d'un patient, sont préférables</w:t>
            </w:r>
          </w:p>
        </w:tc>
      </w:tr>
      <w:tr w:rsidR="00C95294" w:rsidRPr="0026316C" w14:paraId="2FBC83E1" w14:textId="77777777" w:rsidTr="00D33D9F">
        <w:tc>
          <w:tcPr>
            <w:tcW w:w="1275" w:type="dxa"/>
          </w:tcPr>
          <w:p w14:paraId="614D965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2017, A. Krajewska-Wojtys</w:t>
            </w:r>
          </w:p>
        </w:tc>
        <w:tc>
          <w:tcPr>
            <w:tcW w:w="2128" w:type="dxa"/>
          </w:tcPr>
          <w:p w14:paraId="788E7DA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Local AllergicRhinitis in AdultPatients with ChronicNasalSymptoms</w:t>
            </w:r>
          </w:p>
        </w:tc>
        <w:tc>
          <w:tcPr>
            <w:tcW w:w="1559" w:type="dxa"/>
          </w:tcPr>
          <w:p w14:paraId="0D77198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Recherche étiologique </w:t>
            </w:r>
          </w:p>
        </w:tc>
        <w:tc>
          <w:tcPr>
            <w:tcW w:w="2638" w:type="dxa"/>
          </w:tcPr>
          <w:p w14:paraId="2D1C24B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Étudier la prévalence de la rhinite allergique locale suite à l’exposition naturelle aux allergènes </w:t>
            </w:r>
          </w:p>
        </w:tc>
        <w:tc>
          <w:tcPr>
            <w:tcW w:w="1807" w:type="dxa"/>
          </w:tcPr>
          <w:p w14:paraId="2BBA63CB"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Rhinométrie et rhinomanométrie acoustique  </w:t>
            </w:r>
          </w:p>
        </w:tc>
        <w:tc>
          <w:tcPr>
            <w:tcW w:w="5048" w:type="dxa"/>
          </w:tcPr>
          <w:p w14:paraId="2893234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LAR a été confirmé chez 21 (25 %) patients de l'étude. Chez les 63 patients restants (75 %), une non-AR a été diagnostiquée. De plus, LAR a été trouvé suite à une exposition à D. pteronyssinus chez 19 (22,6%) patients, à Alternaria chez 3 (3,6%) patients et à l'allergène de chat chez 1 (1,2%) patient. Chez 2 patients, des allergies concomitantes à D. pteronyssinus et Alternaria ont été observées</w:t>
            </w:r>
          </w:p>
        </w:tc>
      </w:tr>
      <w:tr w:rsidR="00C95294" w:rsidRPr="0026316C" w14:paraId="7459D3A3" w14:textId="77777777" w:rsidTr="00D33D9F">
        <w:tc>
          <w:tcPr>
            <w:tcW w:w="1275" w:type="dxa"/>
          </w:tcPr>
          <w:p w14:paraId="6E1C0D9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1998,T. Pirilä et J. Nuutinen</w:t>
            </w:r>
          </w:p>
        </w:tc>
        <w:tc>
          <w:tcPr>
            <w:tcW w:w="2128" w:type="dxa"/>
          </w:tcPr>
          <w:p w14:paraId="4542B5F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Acoustic rhinometry, rhinomanometry and the amount of nasal secretion in the clinical monitoring </w:t>
            </w:r>
            <w:r w:rsidRPr="0026316C">
              <w:rPr>
                <w:rFonts w:asciiTheme="majorBidi" w:hAnsiTheme="majorBidi" w:cstheme="majorBidi"/>
                <w:sz w:val="18"/>
                <w:szCs w:val="18"/>
                <w:lang w:val="en-US"/>
              </w:rPr>
              <w:lastRenderedPageBreak/>
              <w:t>of the nasal provocation test.</w:t>
            </w:r>
          </w:p>
        </w:tc>
        <w:tc>
          <w:tcPr>
            <w:tcW w:w="1559" w:type="dxa"/>
          </w:tcPr>
          <w:p w14:paraId="2B4CC497"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Recommendation du TPN</w:t>
            </w:r>
          </w:p>
        </w:tc>
        <w:tc>
          <w:tcPr>
            <w:tcW w:w="2638" w:type="dxa"/>
          </w:tcPr>
          <w:p w14:paraId="3B1E9D3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Tester et comparer trois paramètres objectifs de suivi d'un test de provocation nasale dans la rhinite allergique professionnelle.</w:t>
            </w:r>
          </w:p>
          <w:p w14:paraId="2082F279"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lastRenderedPageBreak/>
              <w:t>Évaluer l'ampleur des effets naso-nasaux lors d'une provocation allergène unilatérale</w:t>
            </w:r>
          </w:p>
        </w:tc>
        <w:tc>
          <w:tcPr>
            <w:tcW w:w="1807" w:type="dxa"/>
          </w:tcPr>
          <w:p w14:paraId="5A9CC01B"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lastRenderedPageBreak/>
              <w:t>Rhinométrie acoustique et de rhinomanométrie</w:t>
            </w:r>
          </w:p>
        </w:tc>
        <w:tc>
          <w:tcPr>
            <w:tcW w:w="5048" w:type="dxa"/>
          </w:tcPr>
          <w:p w14:paraId="4A82B5D5"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L'aspiration à basse pression de la sécrétion nasale de la partie antérieure de la cavité</w:t>
            </w:r>
          </w:p>
          <w:p w14:paraId="1386870C"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nasale s'est avérée être un paramètre de surveillance fiable et pratique à utiliser avec la rhinométrie</w:t>
            </w:r>
          </w:p>
          <w:p w14:paraId="2AF78298"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acoustique ou la rhinomanométrie</w:t>
            </w:r>
          </w:p>
        </w:tc>
      </w:tr>
      <w:tr w:rsidR="00C95294" w:rsidRPr="0026316C" w14:paraId="5103CCDB" w14:textId="77777777" w:rsidTr="00D33D9F">
        <w:tc>
          <w:tcPr>
            <w:tcW w:w="1275" w:type="dxa"/>
          </w:tcPr>
          <w:p w14:paraId="35190CE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2005 Jan Gosepath,</w:t>
            </w:r>
          </w:p>
        </w:tc>
        <w:tc>
          <w:tcPr>
            <w:tcW w:w="2128" w:type="dxa"/>
          </w:tcPr>
          <w:p w14:paraId="1D11AB8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Nasal provocation testing as an international standard for evaluation of allergic and nonallergic rhinitis</w:t>
            </w:r>
          </w:p>
        </w:tc>
        <w:tc>
          <w:tcPr>
            <w:tcW w:w="1559" w:type="dxa"/>
          </w:tcPr>
          <w:p w14:paraId="49EF16B1"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Recommendation au TPN</w:t>
            </w:r>
          </w:p>
        </w:tc>
        <w:tc>
          <w:tcPr>
            <w:tcW w:w="2638" w:type="dxa"/>
          </w:tcPr>
          <w:p w14:paraId="74464F4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Évaluer le rôle de la TNP standardisée, évaluée</w:t>
            </w:r>
          </w:p>
          <w:p w14:paraId="485D365B"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Objectivement à l'aide d'examens antérieurs. la rhinomanométrie et la rhinométrie acoustique, dans le diagnostic de</w:t>
            </w:r>
          </w:p>
          <w:p w14:paraId="3AFB24C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la rhinite allergique.</w:t>
            </w:r>
          </w:p>
        </w:tc>
        <w:tc>
          <w:tcPr>
            <w:tcW w:w="1807" w:type="dxa"/>
          </w:tcPr>
          <w:p w14:paraId="4FBF2A28"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Rhinomanométrie et rhinométrie acoustique </w:t>
            </w:r>
          </w:p>
        </w:tc>
        <w:tc>
          <w:tcPr>
            <w:tcW w:w="5048" w:type="dxa"/>
          </w:tcPr>
          <w:p w14:paraId="73C1130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Pour le diagnostic de la rhinite allergique et professionnelle, le NPT standardisé doit être considéré comme une norme diagnostique internationale.</w:t>
            </w:r>
          </w:p>
        </w:tc>
      </w:tr>
      <w:tr w:rsidR="00C95294" w:rsidRPr="0026316C" w14:paraId="013389FD" w14:textId="77777777" w:rsidTr="00D33D9F">
        <w:tc>
          <w:tcPr>
            <w:tcW w:w="1275" w:type="dxa"/>
          </w:tcPr>
          <w:p w14:paraId="19D6DB2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1984, P. A. Clement et C. Hirsch</w:t>
            </w:r>
          </w:p>
        </w:tc>
        <w:tc>
          <w:tcPr>
            <w:tcW w:w="2128" w:type="dxa"/>
          </w:tcPr>
          <w:p w14:paraId="62A3439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Rhinomanometry--a review </w:t>
            </w:r>
          </w:p>
        </w:tc>
        <w:tc>
          <w:tcPr>
            <w:tcW w:w="1559" w:type="dxa"/>
          </w:tcPr>
          <w:p w14:paraId="2C649D19"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Recommendation de TPN</w:t>
            </w:r>
          </w:p>
        </w:tc>
        <w:tc>
          <w:tcPr>
            <w:tcW w:w="2638" w:type="dxa"/>
          </w:tcPr>
          <w:p w14:paraId="2AEB862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Élaborer une synthèse d’historique de la methode de rhinomanométriques</w:t>
            </w:r>
          </w:p>
        </w:tc>
        <w:tc>
          <w:tcPr>
            <w:tcW w:w="1807" w:type="dxa"/>
          </w:tcPr>
          <w:p w14:paraId="28853C63"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Rhinomanométrie</w:t>
            </w:r>
          </w:p>
        </w:tc>
        <w:tc>
          <w:tcPr>
            <w:tcW w:w="5048" w:type="dxa"/>
          </w:tcPr>
          <w:p w14:paraId="1A6A75B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Les mérites de la spirométrie ou des mesures de la vitesse de l'air sont considérés. La physique de la ventilation nasale est décrite et la difficulté de la mesure de la résistance nasale est étudiée. Les différents modèles mathématiques représentant le flux d'air nasal sont présentés et l'importance du modèle mathématique de Broms est soulignée</w:t>
            </w:r>
          </w:p>
        </w:tc>
      </w:tr>
      <w:tr w:rsidR="00C95294" w:rsidRPr="0026316C" w14:paraId="2422DE9C" w14:textId="77777777" w:rsidTr="00D33D9F">
        <w:tc>
          <w:tcPr>
            <w:tcW w:w="1275" w:type="dxa"/>
          </w:tcPr>
          <w:p w14:paraId="31415679"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2019, A. Bozek et al</w:t>
            </w:r>
          </w:p>
        </w:tc>
        <w:tc>
          <w:tcPr>
            <w:tcW w:w="2128" w:type="dxa"/>
          </w:tcPr>
          <w:p w14:paraId="329F3634"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The prevalence and characteristics of local allergic rhinitis in Poland</w:t>
            </w:r>
          </w:p>
        </w:tc>
        <w:tc>
          <w:tcPr>
            <w:tcW w:w="1559" w:type="dxa"/>
          </w:tcPr>
          <w:p w14:paraId="20EF2A7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Autre</w:t>
            </w:r>
          </w:p>
        </w:tc>
        <w:tc>
          <w:tcPr>
            <w:tcW w:w="2638" w:type="dxa"/>
          </w:tcPr>
          <w:p w14:paraId="123DEB72"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Déterminer la prévalence et les caractéristiques de la LAR chez les patients présentant des symptômes de rhinite chronique</w:t>
            </w:r>
          </w:p>
        </w:tc>
        <w:tc>
          <w:tcPr>
            <w:tcW w:w="1807" w:type="dxa"/>
          </w:tcPr>
          <w:p w14:paraId="6C7E3111"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Rhinométrie acoustique</w:t>
            </w:r>
          </w:p>
        </w:tc>
        <w:tc>
          <w:tcPr>
            <w:tcW w:w="5048" w:type="dxa"/>
          </w:tcPr>
          <w:p w14:paraId="402D47A8"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polysensibilisation était plus fréquente chez les patients AR que chez les patients LAR. L'asthme bronchique était à un niveau similaire chez les patients diagnostiqués avec AR (38 %) et LAR (35 %) mais était significativement moins fréquent chez les patients diagnostiqués avec NAR (16 %). L'âge moyen d'apparition de la maladie était similaire entre les patients atteints de RA et de LAR (17,6 plus ou moins 4,8 ans), et il était significativement inférieur à celui des patients atteints de NAR (24,5 plus ou moins 6,9 ans, p inférieur à 0,05)</w:t>
            </w:r>
          </w:p>
        </w:tc>
      </w:tr>
      <w:tr w:rsidR="00C95294" w:rsidRPr="0026316C" w14:paraId="262FFB21" w14:textId="77777777" w:rsidTr="00D33D9F">
        <w:tc>
          <w:tcPr>
            <w:tcW w:w="1275" w:type="dxa"/>
          </w:tcPr>
          <w:p w14:paraId="68C2D3B2"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2004, </w:t>
            </w:r>
            <w:r w:rsidRPr="0026316C">
              <w:rPr>
                <w:rFonts w:ascii="Calibri" w:hAnsi="Calibri" w:cs="Calibri"/>
                <w:sz w:val="18"/>
                <w:szCs w:val="18"/>
                <w:lang w:val="en-US"/>
              </w:rPr>
              <w:t>D. Chloros et al</w:t>
            </w:r>
          </w:p>
        </w:tc>
        <w:tc>
          <w:tcPr>
            <w:tcW w:w="2128" w:type="dxa"/>
          </w:tcPr>
          <w:p w14:paraId="15404961"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Respiratory effects in workers processing dried tobacco leaves</w:t>
            </w:r>
          </w:p>
        </w:tc>
        <w:tc>
          <w:tcPr>
            <w:tcW w:w="1559" w:type="dxa"/>
          </w:tcPr>
          <w:p w14:paraId="5E4BCF6D"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Etude transversal </w:t>
            </w:r>
          </w:p>
        </w:tc>
        <w:tc>
          <w:tcPr>
            <w:tcW w:w="2638" w:type="dxa"/>
          </w:tcPr>
          <w:p w14:paraId="1D61637D"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examiner le niveau de pollution de l'environnement professionnel et</w:t>
            </w:r>
          </w:p>
          <w:p w14:paraId="3C32728D"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d'étudier les effets de l'exposition professionnelle à la poussière de tabac sur le système respiratoire des</w:t>
            </w:r>
          </w:p>
          <w:p w14:paraId="76615147"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travailleurs du bacco.</w:t>
            </w:r>
          </w:p>
        </w:tc>
        <w:tc>
          <w:tcPr>
            <w:tcW w:w="1807" w:type="dxa"/>
          </w:tcPr>
          <w:p w14:paraId="0E780AA1"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Rhinomanométrie</w:t>
            </w:r>
          </w:p>
        </w:tc>
        <w:tc>
          <w:tcPr>
            <w:tcW w:w="5048" w:type="dxa"/>
          </w:tcPr>
          <w:p w14:paraId="2E3C8374"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pas une association entre le développement de maladies chroniques du système respiratoire inférieur et les polluants associés à la transformation des feuilles séchées en bacco.</w:t>
            </w:r>
          </w:p>
          <w:p w14:paraId="628BBF1F"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En revanche,et une association entre les troubles des voies respiratoires supérieures et les poussières de tabac sur les chantiers est postulée.</w:t>
            </w:r>
          </w:p>
        </w:tc>
      </w:tr>
      <w:tr w:rsidR="00C95294" w:rsidRPr="0026316C" w14:paraId="7453D58D" w14:textId="77777777" w:rsidTr="00D33D9F">
        <w:tc>
          <w:tcPr>
            <w:tcW w:w="1275" w:type="dxa"/>
          </w:tcPr>
          <w:p w14:paraId="19C1E5ED" w14:textId="77777777" w:rsidR="00C95294" w:rsidRPr="0026316C" w:rsidRDefault="00C95294" w:rsidP="00D33D9F">
            <w:pPr>
              <w:rPr>
                <w:rFonts w:asciiTheme="majorBidi" w:hAnsiTheme="majorBidi" w:cstheme="majorBidi"/>
                <w:sz w:val="18"/>
                <w:szCs w:val="18"/>
              </w:rPr>
            </w:pPr>
            <w:r w:rsidRPr="002E59C0">
              <w:rPr>
                <w:rFonts w:asciiTheme="majorBidi" w:hAnsiTheme="majorBidi" w:cstheme="majorBidi"/>
                <w:sz w:val="18"/>
                <w:szCs w:val="18"/>
              </w:rPr>
              <w:lastRenderedPageBreak/>
              <w:t xml:space="preserve">2003, </w:t>
            </w:r>
            <w:r w:rsidRPr="002E59C0">
              <w:rPr>
                <w:rFonts w:ascii="Calibri" w:hAnsi="Calibri" w:cs="Calibri"/>
                <w:sz w:val="18"/>
                <w:szCs w:val="18"/>
                <w:lang w:val="en-US"/>
              </w:rPr>
              <w:t>A. Krakowiak et al</w:t>
            </w:r>
          </w:p>
        </w:tc>
        <w:tc>
          <w:tcPr>
            <w:tcW w:w="2128" w:type="dxa"/>
          </w:tcPr>
          <w:p w14:paraId="3E9E6CC5"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t>Nasal lavage fluid examination and rhinomanometry in the diagnostics of occupational airway allergy to laboratory animals</w:t>
            </w:r>
          </w:p>
        </w:tc>
        <w:tc>
          <w:tcPr>
            <w:tcW w:w="1559" w:type="dxa"/>
          </w:tcPr>
          <w:p w14:paraId="5EBF99D5"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Recherché étiologique</w:t>
            </w:r>
          </w:p>
        </w:tc>
        <w:tc>
          <w:tcPr>
            <w:tcW w:w="2638" w:type="dxa"/>
          </w:tcPr>
          <w:p w14:paraId="777D592A"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comparer les résultats cellulaires et biochimiques dans le liquide de lavage nasal (NALF) et les</w:t>
            </w:r>
          </w:p>
          <w:p w14:paraId="1ED2A9D4"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changements de résistance nasale dus à une provocation avec des allergènes d'animaux de laboratoire</w:t>
            </w:r>
          </w:p>
        </w:tc>
        <w:tc>
          <w:tcPr>
            <w:tcW w:w="1807" w:type="dxa"/>
          </w:tcPr>
          <w:p w14:paraId="12C9F060"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Rhinomanométrie</w:t>
            </w:r>
          </w:p>
        </w:tc>
        <w:tc>
          <w:tcPr>
            <w:tcW w:w="5048" w:type="dxa"/>
          </w:tcPr>
          <w:p w14:paraId="68175BDA"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L'augmentation prolongée du</w:t>
            </w:r>
          </w:p>
          <w:p w14:paraId="632BB740"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pourcentage d'éosinophiles, de basophiles et du taux d'albumine semble refléter l'inflammation allergique. L'intensité de l'inflammation au cours</w:t>
            </w:r>
          </w:p>
          <w:p w14:paraId="1F21F229"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de la réaction spécifique est liée au score des symptômes et à l'ENR chez les allergiques professionnels</w:t>
            </w:r>
          </w:p>
        </w:tc>
      </w:tr>
      <w:tr w:rsidR="00C95294" w:rsidRPr="0026316C" w14:paraId="3CE6204A" w14:textId="77777777" w:rsidTr="00D33D9F">
        <w:tc>
          <w:tcPr>
            <w:tcW w:w="1275" w:type="dxa"/>
          </w:tcPr>
          <w:p w14:paraId="4F346713"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2001, </w:t>
            </w:r>
            <w:r w:rsidRPr="0026316C">
              <w:rPr>
                <w:rFonts w:ascii="Calibri" w:hAnsi="Calibri" w:cs="Calibri"/>
                <w:sz w:val="18"/>
                <w:szCs w:val="18"/>
              </w:rPr>
              <w:t>P. García-Ortega et al</w:t>
            </w:r>
          </w:p>
        </w:tc>
        <w:tc>
          <w:tcPr>
            <w:tcW w:w="2128" w:type="dxa"/>
          </w:tcPr>
          <w:p w14:paraId="286330A0"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t>Allergy to Diplotaxis erucoides pollen: Occupational sensitization and cross-reactivity with other common pollens</w:t>
            </w:r>
          </w:p>
        </w:tc>
        <w:tc>
          <w:tcPr>
            <w:tcW w:w="1559" w:type="dxa"/>
          </w:tcPr>
          <w:p w14:paraId="004D331C"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Recherché étiologique</w:t>
            </w:r>
          </w:p>
        </w:tc>
        <w:tc>
          <w:tcPr>
            <w:tcW w:w="2638" w:type="dxa"/>
          </w:tcPr>
          <w:p w14:paraId="2CAE6981"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déterminer si le pollen de D. erucoides pouvait être</w:t>
            </w:r>
          </w:p>
          <w:p w14:paraId="3A123369"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responsable de maladies respiratoires allergiques dans notre région a été entreprise.</w:t>
            </w:r>
          </w:p>
        </w:tc>
        <w:tc>
          <w:tcPr>
            <w:tcW w:w="1807" w:type="dxa"/>
          </w:tcPr>
          <w:p w14:paraId="674B1830"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Rhinomanométrie</w:t>
            </w:r>
          </w:p>
        </w:tc>
        <w:tc>
          <w:tcPr>
            <w:tcW w:w="5048" w:type="dxa"/>
          </w:tcPr>
          <w:p w14:paraId="46EBC97F"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Le pollen de D. erucoides peut être un aéroallergène répandu important, en</w:t>
            </w:r>
          </w:p>
          <w:p w14:paraId="5E9DE1BB"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particulier dans les zones rurales. Il peut agir comme allergène professionnel chez les</w:t>
            </w:r>
          </w:p>
          <w:p w14:paraId="69E99F8B"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viticulteurs, chez qui il semble être le principal agent sensibilisant, jouant un rôle secondaire</w:t>
            </w:r>
          </w:p>
          <w:p w14:paraId="429A84D1"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de réaction croisée chez d'autres patients sensibilisés</w:t>
            </w:r>
          </w:p>
        </w:tc>
      </w:tr>
      <w:tr w:rsidR="00C95294" w:rsidRPr="0026316C" w14:paraId="300BFEF2" w14:textId="77777777" w:rsidTr="00D33D9F">
        <w:tc>
          <w:tcPr>
            <w:tcW w:w="1275" w:type="dxa"/>
          </w:tcPr>
          <w:p w14:paraId="637192F8"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1998, </w:t>
            </w:r>
            <w:r w:rsidRPr="0026316C">
              <w:rPr>
                <w:rFonts w:ascii="Calibri" w:hAnsi="Calibri" w:cs="Calibri"/>
                <w:sz w:val="18"/>
                <w:szCs w:val="18"/>
                <w:lang w:val="en-US"/>
              </w:rPr>
              <w:t>M. Desrosiers et al</w:t>
            </w:r>
          </w:p>
        </w:tc>
        <w:tc>
          <w:tcPr>
            <w:tcW w:w="2128" w:type="dxa"/>
          </w:tcPr>
          <w:p w14:paraId="17201700"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t>Nasal response in subjects undergoing challenges by inhaling occupational agents causing asthma through the nose and mouth</w:t>
            </w:r>
          </w:p>
        </w:tc>
        <w:tc>
          <w:tcPr>
            <w:tcW w:w="1559" w:type="dxa"/>
          </w:tcPr>
          <w:p w14:paraId="451F2BD9"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Évaluation du TPN </w:t>
            </w:r>
          </w:p>
        </w:tc>
        <w:tc>
          <w:tcPr>
            <w:tcW w:w="2638" w:type="dxa"/>
          </w:tcPr>
          <w:p w14:paraId="57E1FD4C"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color w:val="212121"/>
                <w:sz w:val="18"/>
                <w:szCs w:val="18"/>
                <w:shd w:val="clear" w:color="auto" w:fill="FFFFFF"/>
              </w:rPr>
              <w:t xml:space="preserve">caractérisées les réactions nasales aux provocations par inhalation avec des agents professionnels </w:t>
            </w:r>
          </w:p>
        </w:tc>
        <w:tc>
          <w:tcPr>
            <w:tcW w:w="1807" w:type="dxa"/>
          </w:tcPr>
          <w:p w14:paraId="13BF21CE"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Rhinomanométrie</w:t>
            </w:r>
          </w:p>
        </w:tc>
        <w:tc>
          <w:tcPr>
            <w:tcW w:w="5048" w:type="dxa"/>
          </w:tcPr>
          <w:p w14:paraId="2680A378" w14:textId="77777777" w:rsidR="00C95294" w:rsidRPr="0026316C" w:rsidRDefault="00C95294" w:rsidP="00D33D9F">
            <w:pPr>
              <w:rPr>
                <w:rFonts w:asciiTheme="majorBidi" w:hAnsiTheme="majorBidi" w:cstheme="majorBidi"/>
                <w:color w:val="000000" w:themeColor="text1"/>
                <w:sz w:val="18"/>
                <w:szCs w:val="18"/>
              </w:rPr>
            </w:pPr>
            <w:r w:rsidRPr="0026316C">
              <w:rPr>
                <w:rFonts w:asciiTheme="majorBidi" w:hAnsiTheme="majorBidi" w:cstheme="majorBidi"/>
                <w:color w:val="000000" w:themeColor="text1"/>
                <w:sz w:val="18"/>
                <w:szCs w:val="18"/>
              </w:rPr>
              <w:t>L'inhalation d'agents professionnels de poids moléculaire élevé ou bas, y compris les isocyanates, que ce soit par la bouche ou par le nez : 1) entraîne une réponse asthmatique similaire 2) provoque une réponse nasale importante en termes de symptômes et une augmentation de la résistance nasale 3) provoque certains changements significatifs dans les cellules inflammatoires et les médiateurs</w:t>
            </w:r>
          </w:p>
        </w:tc>
      </w:tr>
      <w:tr w:rsidR="00C95294" w:rsidRPr="0026316C" w14:paraId="72648A7E" w14:textId="77777777" w:rsidTr="00D33D9F">
        <w:tc>
          <w:tcPr>
            <w:tcW w:w="1275" w:type="dxa"/>
          </w:tcPr>
          <w:p w14:paraId="57406746"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2014, </w:t>
            </w:r>
            <w:r w:rsidRPr="0026316C">
              <w:rPr>
                <w:rFonts w:ascii="Calibri" w:hAnsi="Calibri" w:cs="Calibri"/>
                <w:sz w:val="18"/>
                <w:szCs w:val="18"/>
                <w:lang w:val="en-US"/>
              </w:rPr>
              <w:t>H. Laborde-Castérot</w:t>
            </w:r>
          </w:p>
        </w:tc>
        <w:tc>
          <w:tcPr>
            <w:tcW w:w="2128" w:type="dxa"/>
          </w:tcPr>
          <w:p w14:paraId="5CC6CEB5"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t>Is the incidence of aliphatic amine-induced occupational rhinitis and asthma underestimated?</w:t>
            </w:r>
          </w:p>
          <w:p w14:paraId="51F4CD45" w14:textId="77777777" w:rsidR="00C95294" w:rsidRPr="0026316C" w:rsidRDefault="00C95294" w:rsidP="00D33D9F">
            <w:pPr>
              <w:rPr>
                <w:rFonts w:asciiTheme="majorBidi" w:hAnsiTheme="majorBidi" w:cstheme="majorBidi"/>
                <w:sz w:val="18"/>
                <w:szCs w:val="18"/>
                <w:lang w:val="en-US"/>
              </w:rPr>
            </w:pPr>
          </w:p>
        </w:tc>
        <w:tc>
          <w:tcPr>
            <w:tcW w:w="1559" w:type="dxa"/>
          </w:tcPr>
          <w:p w14:paraId="3773AFE7"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Recherché étioloqique</w:t>
            </w:r>
          </w:p>
        </w:tc>
        <w:tc>
          <w:tcPr>
            <w:tcW w:w="2638" w:type="dxa"/>
          </w:tcPr>
          <w:p w14:paraId="6C2FF09B" w14:textId="77777777" w:rsidR="00C95294" w:rsidRPr="0026316C" w:rsidRDefault="00C95294" w:rsidP="00D33D9F">
            <w:pPr>
              <w:rPr>
                <w:rFonts w:asciiTheme="majorBidi" w:hAnsiTheme="majorBidi" w:cstheme="majorBidi"/>
                <w:sz w:val="18"/>
                <w:szCs w:val="18"/>
              </w:rPr>
            </w:pPr>
          </w:p>
        </w:tc>
        <w:tc>
          <w:tcPr>
            <w:tcW w:w="1807" w:type="dxa"/>
          </w:tcPr>
          <w:p w14:paraId="062E5349"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Rhinomanométrie</w:t>
            </w:r>
          </w:p>
        </w:tc>
        <w:tc>
          <w:tcPr>
            <w:tcW w:w="5048" w:type="dxa"/>
          </w:tcPr>
          <w:p w14:paraId="3A3DDD6E" w14:textId="77777777" w:rsidR="00C95294" w:rsidRPr="0026316C" w:rsidRDefault="00C95294" w:rsidP="00D33D9F">
            <w:pPr>
              <w:rPr>
                <w:rFonts w:asciiTheme="majorBidi" w:hAnsiTheme="majorBidi" w:cstheme="majorBidi"/>
                <w:sz w:val="18"/>
                <w:szCs w:val="18"/>
              </w:rPr>
            </w:pPr>
          </w:p>
        </w:tc>
      </w:tr>
      <w:tr w:rsidR="00C95294" w:rsidRPr="0026316C" w14:paraId="5780ABF7" w14:textId="77777777" w:rsidTr="00D33D9F">
        <w:tc>
          <w:tcPr>
            <w:tcW w:w="1275" w:type="dxa"/>
          </w:tcPr>
          <w:p w14:paraId="1621F332"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2015, </w:t>
            </w:r>
            <w:r w:rsidRPr="0026316C">
              <w:rPr>
                <w:rFonts w:ascii="Calibri" w:hAnsi="Calibri" w:cs="Calibri"/>
                <w:sz w:val="18"/>
                <w:szCs w:val="18"/>
                <w:lang w:val="en-US"/>
              </w:rPr>
              <w:t xml:space="preserve">L. Vimercati </w:t>
            </w:r>
            <w:r w:rsidRPr="0026316C">
              <w:rPr>
                <w:rFonts w:ascii="Calibri" w:hAnsi="Calibri" w:cs="Calibri"/>
                <w:i/>
                <w:iCs/>
                <w:sz w:val="18"/>
                <w:szCs w:val="18"/>
                <w:lang w:val="en-US"/>
              </w:rPr>
              <w:t>et al</w:t>
            </w:r>
          </w:p>
        </w:tc>
        <w:tc>
          <w:tcPr>
            <w:tcW w:w="2128" w:type="dxa"/>
          </w:tcPr>
          <w:p w14:paraId="2F7B7C8A"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Occupational Exposure to Urban Air Pollution and Allergic Diseases</w:t>
            </w:r>
          </w:p>
        </w:tc>
        <w:tc>
          <w:tcPr>
            <w:tcW w:w="1559" w:type="dxa"/>
          </w:tcPr>
          <w:p w14:paraId="2F657687"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Etude transversale</w:t>
            </w:r>
          </w:p>
        </w:tc>
        <w:tc>
          <w:tcPr>
            <w:tcW w:w="2638" w:type="dxa"/>
          </w:tcPr>
          <w:p w14:paraId="6280DBF4"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investiguer les maladies allergiques chez 111 agents de la circulation par rapport à un groupe témoin de 101 employés administratifs</w:t>
            </w:r>
          </w:p>
        </w:tc>
        <w:tc>
          <w:tcPr>
            <w:tcW w:w="1807" w:type="dxa"/>
          </w:tcPr>
          <w:p w14:paraId="0483015A"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Rhinomanométrie</w:t>
            </w:r>
          </w:p>
        </w:tc>
        <w:tc>
          <w:tcPr>
            <w:tcW w:w="5048" w:type="dxa"/>
          </w:tcPr>
          <w:p w14:paraId="30D787C7"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L’étude a montré un pourcentage plus élevé de sujets allergiques dans le groupe des travailleurs exposés aux polluants extérieurs que dans les témoins</w:t>
            </w:r>
          </w:p>
        </w:tc>
      </w:tr>
      <w:tr w:rsidR="00C95294" w:rsidRPr="0026316C" w14:paraId="12E30BA8" w14:textId="77777777" w:rsidTr="00D33D9F">
        <w:tc>
          <w:tcPr>
            <w:tcW w:w="1275" w:type="dxa"/>
          </w:tcPr>
          <w:p w14:paraId="7E52184A"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1997, </w:t>
            </w:r>
            <w:r w:rsidRPr="0026316C">
              <w:rPr>
                <w:rFonts w:ascii="Calibri" w:hAnsi="Calibri" w:cs="Calibri"/>
                <w:sz w:val="18"/>
                <w:szCs w:val="18"/>
                <w:lang w:val="en-US"/>
              </w:rPr>
              <w:t xml:space="preserve">T. Pirilä et al </w:t>
            </w:r>
          </w:p>
        </w:tc>
        <w:tc>
          <w:tcPr>
            <w:tcW w:w="2128" w:type="dxa"/>
          </w:tcPr>
          <w:p w14:paraId="2E7ACEDD"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t>Physiological fluctuations in nasal resistance may interfere with nasal monitoring in the nasal provocation test</w:t>
            </w:r>
          </w:p>
        </w:tc>
        <w:tc>
          <w:tcPr>
            <w:tcW w:w="1559" w:type="dxa"/>
          </w:tcPr>
          <w:p w14:paraId="385EB10E"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Evaluation du TPN </w:t>
            </w:r>
          </w:p>
        </w:tc>
        <w:tc>
          <w:tcPr>
            <w:tcW w:w="2638" w:type="dxa"/>
          </w:tcPr>
          <w:p w14:paraId="23BB257A"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Rapporter un cas de rhinoconjonctivite allergique médiée par les IgE suite à une exposition professionnelle au chevreuil</w:t>
            </w:r>
          </w:p>
        </w:tc>
        <w:tc>
          <w:tcPr>
            <w:tcW w:w="1807" w:type="dxa"/>
          </w:tcPr>
          <w:p w14:paraId="5D99866C"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Rhinomanométrie et rhinométrie acoustique</w:t>
            </w:r>
          </w:p>
        </w:tc>
        <w:tc>
          <w:tcPr>
            <w:tcW w:w="5048" w:type="dxa"/>
          </w:tcPr>
          <w:p w14:paraId="65C6B38D"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Les résultats du SPT, du NPT et du CPT étaient positifs pour le chevreuil</w:t>
            </w:r>
          </w:p>
        </w:tc>
      </w:tr>
      <w:tr w:rsidR="00C95294" w:rsidRPr="0026316C" w14:paraId="140E7E9F" w14:textId="77777777" w:rsidTr="00D33D9F">
        <w:tc>
          <w:tcPr>
            <w:tcW w:w="1275" w:type="dxa"/>
          </w:tcPr>
          <w:p w14:paraId="2B42E0EF"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2006, </w:t>
            </w:r>
            <w:r w:rsidRPr="0026316C">
              <w:rPr>
                <w:rFonts w:ascii="Calibri" w:hAnsi="Calibri" w:cs="Calibri"/>
                <w:sz w:val="18"/>
                <w:szCs w:val="18"/>
              </w:rPr>
              <w:t xml:space="preserve">M. Álvarez Eire et al </w:t>
            </w:r>
          </w:p>
        </w:tc>
        <w:tc>
          <w:tcPr>
            <w:tcW w:w="2128" w:type="dxa"/>
          </w:tcPr>
          <w:p w14:paraId="3FBBED71"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t>Occupational rhinitis and asthma due to cedroarana (Cedrelinga catenaeformis Ducke) wood dust allergy</w:t>
            </w:r>
          </w:p>
        </w:tc>
        <w:tc>
          <w:tcPr>
            <w:tcW w:w="1559" w:type="dxa"/>
          </w:tcPr>
          <w:p w14:paraId="2790DFDE"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Recherche étiologique</w:t>
            </w:r>
          </w:p>
        </w:tc>
        <w:tc>
          <w:tcPr>
            <w:tcW w:w="2638" w:type="dxa"/>
          </w:tcPr>
          <w:p w14:paraId="7BE91CFD"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Description d’un cas de rhinite et d'asthme professionnels chez un menuisier de 46 ans qui a présenté des symptômes nasaux et bronchiques après une exposition à la poussière de bois de cedrorana</w:t>
            </w:r>
          </w:p>
        </w:tc>
        <w:tc>
          <w:tcPr>
            <w:tcW w:w="1807" w:type="dxa"/>
          </w:tcPr>
          <w:p w14:paraId="390A11D8"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NPIFR</w:t>
            </w:r>
          </w:p>
        </w:tc>
        <w:tc>
          <w:tcPr>
            <w:tcW w:w="5048" w:type="dxa"/>
          </w:tcPr>
          <w:p w14:paraId="525B4FBA"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Les tests de provocation nasale et d'exposition à la poussière de bois de Cedrorana ont également donné une réaction positive</w:t>
            </w:r>
          </w:p>
        </w:tc>
      </w:tr>
      <w:tr w:rsidR="00C95294" w:rsidRPr="0026316C" w14:paraId="37F49D56" w14:textId="77777777" w:rsidTr="00D33D9F">
        <w:tc>
          <w:tcPr>
            <w:tcW w:w="1275" w:type="dxa"/>
          </w:tcPr>
          <w:p w14:paraId="0B1C4A65"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lastRenderedPageBreak/>
              <w:t xml:space="preserve">1989, </w:t>
            </w:r>
            <w:r w:rsidRPr="0026316C">
              <w:rPr>
                <w:rFonts w:ascii="Calibri" w:hAnsi="Calibri" w:cs="Calibri"/>
                <w:sz w:val="18"/>
                <w:szCs w:val="18"/>
                <w:lang w:val="en-US"/>
              </w:rPr>
              <w:t>M. Grosclaude et al</w:t>
            </w:r>
          </w:p>
        </w:tc>
        <w:tc>
          <w:tcPr>
            <w:tcW w:w="2128" w:type="dxa"/>
          </w:tcPr>
          <w:p w14:paraId="575EB3BF"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t>Occupational asthma and rhinitis: challenge tests and nasal hyperactivity: present practice and future perspectives</w:t>
            </w:r>
          </w:p>
        </w:tc>
        <w:tc>
          <w:tcPr>
            <w:tcW w:w="1559" w:type="dxa"/>
          </w:tcPr>
          <w:p w14:paraId="672282EC"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Recommendation TPN</w:t>
            </w:r>
          </w:p>
        </w:tc>
        <w:tc>
          <w:tcPr>
            <w:tcW w:w="2638" w:type="dxa"/>
          </w:tcPr>
          <w:p w14:paraId="32057E16"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Décrire en détail la technique de rhinomanométrie antérieure passive, les tests de provocation nasale et les provocations cholinergiques permettant de mieux comprendre l'hypersensibilité nasale non spécifique</w:t>
            </w:r>
          </w:p>
        </w:tc>
        <w:tc>
          <w:tcPr>
            <w:tcW w:w="1807" w:type="dxa"/>
          </w:tcPr>
          <w:p w14:paraId="17C2F07B"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Rhinomanométrie</w:t>
            </w:r>
          </w:p>
        </w:tc>
        <w:tc>
          <w:tcPr>
            <w:tcW w:w="5048" w:type="dxa"/>
          </w:tcPr>
          <w:p w14:paraId="2C905409"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color w:val="212121"/>
                <w:sz w:val="18"/>
                <w:szCs w:val="18"/>
                <w:shd w:val="clear" w:color="auto" w:fill="FFFFFF"/>
              </w:rPr>
              <w:t> </w:t>
            </w:r>
            <w:r w:rsidRPr="0026316C">
              <w:rPr>
                <w:rFonts w:asciiTheme="majorBidi" w:hAnsiTheme="majorBidi" w:cstheme="majorBidi"/>
                <w:sz w:val="18"/>
                <w:szCs w:val="18"/>
              </w:rPr>
              <w:t>les tests de provocation nasale et les provocations cholinergiques permettant de mieux comprendre l'hypersensibilité nasale non spécifique. Les perspectives d'avenir concernent l'établissement de courbes de réactivité dose-réponse, l'exploration des flux expiratoires intranasaux et la recherche sur les lavages nasaux avec l'étude des cellules et médiateurs libérés</w:t>
            </w:r>
          </w:p>
        </w:tc>
      </w:tr>
      <w:tr w:rsidR="00C95294" w:rsidRPr="0026316C" w14:paraId="227A38E6" w14:textId="77777777" w:rsidTr="00D33D9F">
        <w:tc>
          <w:tcPr>
            <w:tcW w:w="1275" w:type="dxa"/>
          </w:tcPr>
          <w:p w14:paraId="3E44AB55"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1999, </w:t>
            </w:r>
            <w:r w:rsidRPr="0026316C">
              <w:rPr>
                <w:rFonts w:ascii="Calibri" w:hAnsi="Calibri" w:cs="Calibri"/>
                <w:sz w:val="18"/>
                <w:szCs w:val="18"/>
              </w:rPr>
              <w:t xml:space="preserve">M. Sánchez-Guerrero et al </w:t>
            </w:r>
          </w:p>
        </w:tc>
        <w:tc>
          <w:tcPr>
            <w:tcW w:w="2128" w:type="dxa"/>
          </w:tcPr>
          <w:p w14:paraId="6B6DB378"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t>Occupational allergy caused by carnation (Dianthus caryophyllus)</w:t>
            </w:r>
          </w:p>
        </w:tc>
        <w:tc>
          <w:tcPr>
            <w:tcW w:w="1559" w:type="dxa"/>
          </w:tcPr>
          <w:p w14:paraId="6A8AE965"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Recherche étiologique</w:t>
            </w:r>
          </w:p>
        </w:tc>
        <w:tc>
          <w:tcPr>
            <w:tcW w:w="2638" w:type="dxa"/>
          </w:tcPr>
          <w:p w14:paraId="6E28A99F" w14:textId="77777777" w:rsidR="00C95294" w:rsidRPr="0026316C" w:rsidRDefault="00C95294" w:rsidP="00D33D9F">
            <w:pPr>
              <w:rPr>
                <w:rFonts w:asciiTheme="majorBidi" w:hAnsiTheme="majorBidi" w:cstheme="majorBidi"/>
                <w:color w:val="000000" w:themeColor="text1"/>
                <w:sz w:val="18"/>
                <w:szCs w:val="18"/>
              </w:rPr>
            </w:pPr>
            <w:r w:rsidRPr="0026316C">
              <w:rPr>
                <w:rFonts w:asciiTheme="majorBidi" w:hAnsiTheme="majorBidi" w:cstheme="majorBidi"/>
                <w:color w:val="000000" w:themeColor="text1"/>
                <w:sz w:val="18"/>
                <w:szCs w:val="18"/>
                <w:shd w:val="clear" w:color="auto" w:fill="FFFFFF"/>
              </w:rPr>
              <w:t> </w:t>
            </w:r>
            <w:r w:rsidRPr="0026316C">
              <w:rPr>
                <w:rFonts w:asciiTheme="majorBidi" w:hAnsiTheme="majorBidi" w:cstheme="majorBidi"/>
                <w:color w:val="000000" w:themeColor="text1"/>
                <w:sz w:val="18"/>
                <w:szCs w:val="18"/>
              </w:rPr>
              <w:t>rechercher si les symptômes induits par l'œillet étaient médiés par les IgE et d'étudier les éventuels allergènes impliqués</w:t>
            </w:r>
          </w:p>
        </w:tc>
        <w:tc>
          <w:tcPr>
            <w:tcW w:w="1807" w:type="dxa"/>
          </w:tcPr>
          <w:p w14:paraId="2900221D" w14:textId="77777777" w:rsidR="00C95294" w:rsidRPr="0026316C" w:rsidRDefault="00C95294" w:rsidP="00D33D9F">
            <w:pPr>
              <w:rPr>
                <w:rFonts w:asciiTheme="majorBidi" w:hAnsiTheme="majorBidi" w:cstheme="majorBidi"/>
                <w:color w:val="000000" w:themeColor="text1"/>
                <w:sz w:val="18"/>
                <w:szCs w:val="18"/>
              </w:rPr>
            </w:pPr>
            <w:r w:rsidRPr="0026316C">
              <w:rPr>
                <w:rFonts w:asciiTheme="majorBidi" w:hAnsiTheme="majorBidi" w:cstheme="majorBidi"/>
                <w:color w:val="000000" w:themeColor="text1"/>
                <w:sz w:val="18"/>
                <w:szCs w:val="18"/>
              </w:rPr>
              <w:t xml:space="preserve">TPN </w:t>
            </w:r>
          </w:p>
        </w:tc>
        <w:tc>
          <w:tcPr>
            <w:tcW w:w="5048" w:type="dxa"/>
          </w:tcPr>
          <w:p w14:paraId="05297500" w14:textId="77777777" w:rsidR="00C95294" w:rsidRPr="0026316C" w:rsidRDefault="00C95294" w:rsidP="00D33D9F">
            <w:pPr>
              <w:rPr>
                <w:rFonts w:asciiTheme="majorBidi" w:hAnsiTheme="majorBidi" w:cstheme="majorBidi"/>
                <w:color w:val="000000" w:themeColor="text1"/>
                <w:sz w:val="18"/>
                <w:szCs w:val="18"/>
              </w:rPr>
            </w:pPr>
            <w:r w:rsidRPr="0026316C">
              <w:rPr>
                <w:rFonts w:asciiTheme="majorBidi" w:hAnsiTheme="majorBidi" w:cstheme="majorBidi"/>
                <w:color w:val="000000" w:themeColor="text1"/>
                <w:sz w:val="18"/>
                <w:szCs w:val="18"/>
              </w:rPr>
              <w:t>Les réponses aux tests cutanés avec extrait d'œillet ont été positives chez 15 des 16 patients et négatives chez tous les sujets témoins. Les réponses au test de provocation nasale avec l'extrait d'œillet étaient positives chez 13 des 16 patients. Une corrélation significative a été observée entre le RAST et les résultats de la provocation nasale (P &lt; 0,01)</w:t>
            </w:r>
          </w:p>
        </w:tc>
      </w:tr>
      <w:tr w:rsidR="00C95294" w:rsidRPr="0026316C" w14:paraId="5AFFAB39" w14:textId="77777777" w:rsidTr="00D33D9F">
        <w:tc>
          <w:tcPr>
            <w:tcW w:w="1275" w:type="dxa"/>
          </w:tcPr>
          <w:p w14:paraId="45E5965D" w14:textId="77777777" w:rsidR="00C95294" w:rsidRPr="002E59C0" w:rsidRDefault="00C95294" w:rsidP="00D33D9F">
            <w:pPr>
              <w:rPr>
                <w:rFonts w:ascii="Calibri" w:hAnsi="Calibri" w:cs="Calibri"/>
                <w:sz w:val="18"/>
                <w:szCs w:val="18"/>
              </w:rPr>
            </w:pPr>
            <w:r w:rsidRPr="002E59C0">
              <w:rPr>
                <w:rFonts w:ascii="Calibri" w:hAnsi="Calibri" w:cs="Calibri"/>
                <w:sz w:val="18"/>
                <w:szCs w:val="18"/>
              </w:rPr>
              <w:t>1996, M. Hytönen et all</w:t>
            </w:r>
          </w:p>
        </w:tc>
        <w:tc>
          <w:tcPr>
            <w:tcW w:w="2128" w:type="dxa"/>
          </w:tcPr>
          <w:p w14:paraId="13C63A37"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t>Nasal provocation test in the diagnostics of</w:t>
            </w:r>
          </w:p>
          <w:p w14:paraId="36B40DF2"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rPr>
              <w:t>occupational allergic rhinitis</w:t>
            </w:r>
          </w:p>
        </w:tc>
        <w:tc>
          <w:tcPr>
            <w:tcW w:w="1559" w:type="dxa"/>
          </w:tcPr>
          <w:p w14:paraId="3487DF12"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Evaluation du TPN </w:t>
            </w:r>
          </w:p>
        </w:tc>
        <w:tc>
          <w:tcPr>
            <w:tcW w:w="2638" w:type="dxa"/>
          </w:tcPr>
          <w:p w14:paraId="5B858D6E" w14:textId="77777777" w:rsidR="00C95294" w:rsidRPr="0026316C" w:rsidRDefault="00C95294" w:rsidP="00D33D9F">
            <w:pPr>
              <w:rPr>
                <w:rFonts w:asciiTheme="majorBidi" w:hAnsiTheme="majorBidi" w:cstheme="majorBidi"/>
                <w:color w:val="000000" w:themeColor="text1"/>
                <w:sz w:val="18"/>
                <w:szCs w:val="18"/>
              </w:rPr>
            </w:pPr>
            <w:r w:rsidRPr="0026316C">
              <w:rPr>
                <w:rFonts w:asciiTheme="majorBidi" w:hAnsiTheme="majorBidi" w:cstheme="majorBidi"/>
                <w:color w:val="000000" w:themeColor="text1"/>
                <w:sz w:val="18"/>
                <w:szCs w:val="18"/>
              </w:rPr>
              <w:t xml:space="preserve">Le but de cette étude a été d’examiner la faisabilité de la rhino manométrie antérieur active et de l’échelle visuelle analogique dans le diagnostique de la RO et de comparer les résultants de ces mesure à un score de changement d’états nasale </w:t>
            </w:r>
          </w:p>
        </w:tc>
        <w:tc>
          <w:tcPr>
            <w:tcW w:w="1807" w:type="dxa"/>
          </w:tcPr>
          <w:p w14:paraId="2D8F9146" w14:textId="77777777" w:rsidR="00C95294" w:rsidRPr="0026316C" w:rsidRDefault="00C95294" w:rsidP="00D33D9F">
            <w:pPr>
              <w:rPr>
                <w:rFonts w:asciiTheme="majorBidi" w:hAnsiTheme="majorBidi" w:cstheme="majorBidi"/>
                <w:color w:val="000000" w:themeColor="text1"/>
                <w:sz w:val="18"/>
                <w:szCs w:val="18"/>
              </w:rPr>
            </w:pPr>
            <w:r w:rsidRPr="0026316C">
              <w:rPr>
                <w:rFonts w:asciiTheme="majorBidi" w:hAnsiTheme="majorBidi" w:cstheme="majorBidi"/>
                <w:color w:val="000000" w:themeColor="text1"/>
                <w:sz w:val="18"/>
                <w:szCs w:val="18"/>
              </w:rPr>
              <w:t xml:space="preserve">Rhinomanométrie </w:t>
            </w:r>
          </w:p>
        </w:tc>
        <w:tc>
          <w:tcPr>
            <w:tcW w:w="5048" w:type="dxa"/>
          </w:tcPr>
          <w:p w14:paraId="77C4FBE0" w14:textId="77777777" w:rsidR="00C95294" w:rsidRPr="0026316C" w:rsidRDefault="00C95294" w:rsidP="00D33D9F">
            <w:pPr>
              <w:rPr>
                <w:rFonts w:asciiTheme="majorBidi" w:hAnsiTheme="majorBidi" w:cstheme="majorBidi"/>
                <w:color w:val="000000" w:themeColor="text1"/>
                <w:sz w:val="18"/>
                <w:szCs w:val="18"/>
              </w:rPr>
            </w:pPr>
            <w:r w:rsidRPr="0026316C">
              <w:rPr>
                <w:rFonts w:asciiTheme="majorBidi" w:hAnsiTheme="majorBidi" w:cstheme="majorBidi"/>
                <w:color w:val="000000" w:themeColor="text1"/>
                <w:sz w:val="18"/>
                <w:szCs w:val="18"/>
              </w:rPr>
              <w:t>il existe 42 NPT positifs. Bien qu'il existe un chevauchement entre les provocations par placebo et par allergène, une augmentation de &gt; 50 % du NAR est recommandée pour considérer le résultat comme positif dans le NPT. L'évaluation de la réaction nasale dans le NPT est principalement basée sur la rhinoscopie antérieure et le changement du score d'état, mais le diagnostic de la salle d'opération doit également inclure certaines mesures physiologiques</w:t>
            </w:r>
          </w:p>
        </w:tc>
      </w:tr>
    </w:tbl>
    <w:p w14:paraId="1D588473" w14:textId="77777777" w:rsidR="006A6D80" w:rsidRDefault="006A6D80">
      <w:pPr>
        <w:autoSpaceDE/>
        <w:autoSpaceDN/>
        <w:adjustRightInd/>
        <w:spacing w:after="200" w:line="276" w:lineRule="auto"/>
        <w:rPr>
          <w:rFonts w:eastAsiaTheme="majorEastAsia" w:cstheme="majorBidi"/>
          <w:b/>
          <w:bCs/>
          <w:szCs w:val="28"/>
        </w:rPr>
      </w:pPr>
      <w:r>
        <w:br w:type="page"/>
      </w:r>
    </w:p>
    <w:p w14:paraId="67DDE1FA" w14:textId="77777777" w:rsidR="00C95294" w:rsidRDefault="00C95294" w:rsidP="006A6D80">
      <w:pPr>
        <w:pStyle w:val="Titre1"/>
        <w:numPr>
          <w:ilvl w:val="0"/>
          <w:numId w:val="0"/>
        </w:numPr>
        <w:ind w:left="340"/>
        <w:jc w:val="center"/>
        <w:sectPr w:rsidR="00C95294" w:rsidSect="00C95294">
          <w:pgSz w:w="15840" w:h="12240" w:orient="landscape"/>
          <w:pgMar w:top="1417" w:right="1417" w:bottom="1417" w:left="1417" w:header="720" w:footer="720" w:gutter="0"/>
          <w:cols w:space="720"/>
          <w:noEndnote/>
          <w:docGrid w:linePitch="326"/>
        </w:sectPr>
      </w:pPr>
      <w:bookmarkStart w:id="291" w:name="_Toc113368689"/>
    </w:p>
    <w:p w14:paraId="4633287C" w14:textId="77777777" w:rsidR="005E2052" w:rsidRPr="00586F19" w:rsidRDefault="00893AD3" w:rsidP="00893AD3">
      <w:pPr>
        <w:pStyle w:val="Lgende"/>
        <w:tabs>
          <w:tab w:val="center" w:pos="4703"/>
        </w:tabs>
        <w:spacing w:line="360" w:lineRule="auto"/>
        <w:rPr>
          <w:b w:val="0"/>
          <w:bCs w:val="0"/>
          <w:color w:val="auto"/>
          <w:sz w:val="22"/>
          <w:szCs w:val="22"/>
        </w:rPr>
      </w:pPr>
      <w:bookmarkStart w:id="292" w:name="_Toc113313876"/>
      <w:bookmarkEnd w:id="291"/>
      <w:r>
        <w:rPr>
          <w:color w:val="auto"/>
          <w:sz w:val="22"/>
          <w:szCs w:val="22"/>
        </w:rPr>
        <w:lastRenderedPageBreak/>
        <w:tab/>
      </w:r>
      <w:r w:rsidR="006612DA" w:rsidRPr="00586F19">
        <w:rPr>
          <w:color w:val="auto"/>
          <w:sz w:val="22"/>
          <w:szCs w:val="22"/>
        </w:rPr>
        <w:t>Tableau A.</w:t>
      </w:r>
      <w:r w:rsidR="00492D5C" w:rsidRPr="00586F19">
        <w:rPr>
          <w:color w:val="auto"/>
          <w:sz w:val="22"/>
          <w:szCs w:val="22"/>
        </w:rPr>
        <w:fldChar w:fldCharType="begin"/>
      </w:r>
      <w:r w:rsidR="00D2727E" w:rsidRPr="00586F19">
        <w:rPr>
          <w:color w:val="auto"/>
          <w:sz w:val="22"/>
          <w:szCs w:val="22"/>
        </w:rPr>
        <w:instrText xml:space="preserve"> SEQ Tableau_A. \* ARABIC </w:instrText>
      </w:r>
      <w:r w:rsidR="00492D5C" w:rsidRPr="00586F19">
        <w:rPr>
          <w:color w:val="auto"/>
          <w:sz w:val="22"/>
          <w:szCs w:val="22"/>
        </w:rPr>
        <w:fldChar w:fldCharType="separate"/>
      </w:r>
      <w:r w:rsidR="006612DA" w:rsidRPr="00586F19">
        <w:rPr>
          <w:noProof/>
          <w:color w:val="auto"/>
          <w:sz w:val="22"/>
          <w:szCs w:val="22"/>
        </w:rPr>
        <w:t>1</w:t>
      </w:r>
      <w:r w:rsidR="00492D5C" w:rsidRPr="00586F19">
        <w:rPr>
          <w:color w:val="auto"/>
          <w:sz w:val="22"/>
          <w:szCs w:val="22"/>
        </w:rPr>
        <w:fldChar w:fldCharType="end"/>
      </w:r>
      <w:r w:rsidR="00586F19" w:rsidRPr="00586F19">
        <w:rPr>
          <w:b w:val="0"/>
          <w:bCs w:val="0"/>
          <w:color w:val="auto"/>
          <w:sz w:val="22"/>
          <w:szCs w:val="22"/>
        </w:rPr>
        <w:t>: Autres</w:t>
      </w:r>
      <w:ins w:id="293" w:author="youssef" w:date="2022-09-15T11:59:00Z">
        <w:r>
          <w:rPr>
            <w:b w:val="0"/>
            <w:bCs w:val="0"/>
            <w:color w:val="auto"/>
            <w:sz w:val="22"/>
            <w:szCs w:val="22"/>
          </w:rPr>
          <w:t xml:space="preserve"> </w:t>
        </w:r>
      </w:ins>
      <w:r w:rsidR="00586F19" w:rsidRPr="00586F19">
        <w:rPr>
          <w:b w:val="0"/>
          <w:bCs w:val="0"/>
          <w:color w:val="auto"/>
          <w:sz w:val="22"/>
          <w:szCs w:val="22"/>
        </w:rPr>
        <w:t>symptômes</w:t>
      </w:r>
      <w:bookmarkEnd w:id="292"/>
    </w:p>
    <w:tbl>
      <w:tblPr>
        <w:tblStyle w:val="Grilledutableau"/>
        <w:tblW w:w="0" w:type="auto"/>
        <w:jc w:val="center"/>
        <w:tblLook w:val="04A0" w:firstRow="1" w:lastRow="0" w:firstColumn="1" w:lastColumn="0" w:noHBand="0" w:noVBand="1"/>
      </w:tblPr>
      <w:tblGrid>
        <w:gridCol w:w="2376"/>
        <w:gridCol w:w="1560"/>
        <w:gridCol w:w="1701"/>
        <w:gridCol w:w="3575"/>
      </w:tblGrid>
      <w:tr w:rsidR="005E2052" w14:paraId="598F206C" w14:textId="77777777" w:rsidTr="005E2052">
        <w:trPr>
          <w:jc w:val="center"/>
        </w:trPr>
        <w:tc>
          <w:tcPr>
            <w:tcW w:w="9212" w:type="dxa"/>
            <w:gridSpan w:val="4"/>
          </w:tcPr>
          <w:p w14:paraId="33A4EFC5" w14:textId="77777777" w:rsidR="005E2052" w:rsidRPr="008C724F" w:rsidRDefault="005E2052" w:rsidP="00B73972">
            <w:pPr>
              <w:spacing w:line="360" w:lineRule="auto"/>
              <w:jc w:val="both"/>
              <w:rPr>
                <w:b/>
                <w:bCs/>
              </w:rPr>
            </w:pPr>
            <w:r w:rsidRPr="008C724F">
              <w:rPr>
                <w:b/>
                <w:bCs/>
              </w:rPr>
              <w:t>Autre symptôme= 88</w:t>
            </w:r>
          </w:p>
        </w:tc>
      </w:tr>
      <w:tr w:rsidR="005E2052" w14:paraId="3AC345BE" w14:textId="77777777" w:rsidTr="005E2052">
        <w:trPr>
          <w:jc w:val="center"/>
        </w:trPr>
        <w:tc>
          <w:tcPr>
            <w:tcW w:w="2376" w:type="dxa"/>
            <w:tcBorders>
              <w:right w:val="single" w:sz="4" w:space="0" w:color="auto"/>
            </w:tcBorders>
          </w:tcPr>
          <w:p w14:paraId="62DBB07D" w14:textId="77777777" w:rsidR="00415E47" w:rsidRPr="008C724F" w:rsidRDefault="00415E47" w:rsidP="00B73972">
            <w:pPr>
              <w:spacing w:line="360" w:lineRule="auto"/>
              <w:jc w:val="both"/>
              <w:rPr>
                <w:sz w:val="20"/>
                <w:szCs w:val="20"/>
              </w:rPr>
            </w:pPr>
            <w:r>
              <w:rPr>
                <w:sz w:val="20"/>
                <w:szCs w:val="20"/>
              </w:rPr>
              <w:t>Irritation nasale pharyngée</w:t>
            </w:r>
          </w:p>
        </w:tc>
        <w:tc>
          <w:tcPr>
            <w:tcW w:w="1560" w:type="dxa"/>
            <w:tcBorders>
              <w:left w:val="single" w:sz="4" w:space="0" w:color="auto"/>
              <w:right w:val="single" w:sz="4" w:space="0" w:color="auto"/>
            </w:tcBorders>
          </w:tcPr>
          <w:p w14:paraId="210EA2C6" w14:textId="77777777" w:rsidR="005E2052" w:rsidRPr="008C724F" w:rsidRDefault="005E2052" w:rsidP="00B73972">
            <w:pPr>
              <w:spacing w:line="360" w:lineRule="auto"/>
              <w:jc w:val="both"/>
              <w:rPr>
                <w:sz w:val="20"/>
                <w:szCs w:val="20"/>
              </w:rPr>
            </w:pPr>
            <w:r w:rsidRPr="008C724F">
              <w:rPr>
                <w:sz w:val="20"/>
                <w:szCs w:val="20"/>
              </w:rPr>
              <w:t>chute du VEMS</w:t>
            </w:r>
          </w:p>
        </w:tc>
        <w:tc>
          <w:tcPr>
            <w:tcW w:w="1701" w:type="dxa"/>
            <w:tcBorders>
              <w:left w:val="single" w:sz="4" w:space="0" w:color="auto"/>
              <w:right w:val="single" w:sz="4" w:space="0" w:color="auto"/>
            </w:tcBorders>
          </w:tcPr>
          <w:p w14:paraId="498746F8" w14:textId="77777777" w:rsidR="005E2052" w:rsidRPr="008C724F" w:rsidRDefault="00415E47" w:rsidP="00B73972">
            <w:pPr>
              <w:spacing w:line="360" w:lineRule="auto"/>
              <w:jc w:val="both"/>
              <w:rPr>
                <w:sz w:val="20"/>
                <w:szCs w:val="20"/>
              </w:rPr>
            </w:pPr>
            <w:r w:rsidRPr="008C724F">
              <w:rPr>
                <w:sz w:val="20"/>
                <w:szCs w:val="20"/>
              </w:rPr>
              <w:t>Hyperréactivité</w:t>
            </w:r>
            <w:r>
              <w:rPr>
                <w:sz w:val="20"/>
                <w:szCs w:val="20"/>
              </w:rPr>
              <w:t xml:space="preserve"> nasale</w:t>
            </w:r>
          </w:p>
        </w:tc>
        <w:tc>
          <w:tcPr>
            <w:tcW w:w="3575" w:type="dxa"/>
            <w:tcBorders>
              <w:left w:val="single" w:sz="4" w:space="0" w:color="auto"/>
            </w:tcBorders>
          </w:tcPr>
          <w:p w14:paraId="65BA650B" w14:textId="77777777" w:rsidR="005E2052" w:rsidRPr="008C724F" w:rsidRDefault="00415E47" w:rsidP="00B73972">
            <w:pPr>
              <w:spacing w:line="360" w:lineRule="auto"/>
              <w:jc w:val="both"/>
              <w:rPr>
                <w:sz w:val="20"/>
                <w:szCs w:val="20"/>
              </w:rPr>
            </w:pPr>
            <w:r w:rsidRPr="008C724F">
              <w:rPr>
                <w:sz w:val="20"/>
                <w:szCs w:val="20"/>
              </w:rPr>
              <w:t xml:space="preserve">hyperventilation </w:t>
            </w:r>
            <w:r w:rsidR="008E1369" w:rsidRPr="008C724F">
              <w:rPr>
                <w:sz w:val="20"/>
                <w:szCs w:val="20"/>
              </w:rPr>
              <w:t>céphalée</w:t>
            </w:r>
            <w:r w:rsidRPr="008C724F">
              <w:rPr>
                <w:sz w:val="20"/>
                <w:szCs w:val="20"/>
              </w:rPr>
              <w:t xml:space="preserve"> frontale</w:t>
            </w:r>
          </w:p>
        </w:tc>
      </w:tr>
      <w:tr w:rsidR="005E2052" w14:paraId="0AD43E06" w14:textId="77777777" w:rsidTr="005E2052">
        <w:trPr>
          <w:jc w:val="center"/>
        </w:trPr>
        <w:tc>
          <w:tcPr>
            <w:tcW w:w="2376" w:type="dxa"/>
            <w:tcBorders>
              <w:right w:val="single" w:sz="4" w:space="0" w:color="auto"/>
            </w:tcBorders>
          </w:tcPr>
          <w:p w14:paraId="70574F54" w14:textId="77777777" w:rsidR="005E2052" w:rsidRPr="008C724F" w:rsidRDefault="005E2052" w:rsidP="00B73972">
            <w:pPr>
              <w:spacing w:line="360" w:lineRule="auto"/>
              <w:jc w:val="both"/>
              <w:rPr>
                <w:sz w:val="20"/>
                <w:szCs w:val="20"/>
              </w:rPr>
            </w:pPr>
            <w:r w:rsidRPr="008C724F">
              <w:rPr>
                <w:sz w:val="20"/>
                <w:szCs w:val="20"/>
              </w:rPr>
              <w:t>Toux</w:t>
            </w:r>
          </w:p>
        </w:tc>
        <w:tc>
          <w:tcPr>
            <w:tcW w:w="1560" w:type="dxa"/>
            <w:tcBorders>
              <w:left w:val="single" w:sz="4" w:space="0" w:color="auto"/>
              <w:right w:val="single" w:sz="4" w:space="0" w:color="auto"/>
            </w:tcBorders>
          </w:tcPr>
          <w:p w14:paraId="608B4A64" w14:textId="77777777" w:rsidR="005E2052" w:rsidRPr="008C724F" w:rsidRDefault="005E2052" w:rsidP="00B73972">
            <w:pPr>
              <w:spacing w:line="360" w:lineRule="auto"/>
              <w:jc w:val="both"/>
              <w:rPr>
                <w:sz w:val="20"/>
                <w:szCs w:val="20"/>
              </w:rPr>
            </w:pPr>
            <w:r w:rsidRPr="008C724F">
              <w:rPr>
                <w:sz w:val="20"/>
                <w:szCs w:val="20"/>
              </w:rPr>
              <w:t>Obstruction nasale</w:t>
            </w:r>
          </w:p>
        </w:tc>
        <w:tc>
          <w:tcPr>
            <w:tcW w:w="1701" w:type="dxa"/>
            <w:tcBorders>
              <w:left w:val="single" w:sz="4" w:space="0" w:color="auto"/>
              <w:right w:val="single" w:sz="4" w:space="0" w:color="auto"/>
            </w:tcBorders>
          </w:tcPr>
          <w:p w14:paraId="5AB1C85A" w14:textId="77777777" w:rsidR="005E2052" w:rsidRPr="008C724F" w:rsidRDefault="008E1369" w:rsidP="008C724F">
            <w:pPr>
              <w:spacing w:line="360" w:lineRule="auto"/>
              <w:jc w:val="both"/>
              <w:rPr>
                <w:sz w:val="20"/>
                <w:szCs w:val="20"/>
              </w:rPr>
            </w:pPr>
            <w:r w:rsidRPr="008C724F">
              <w:rPr>
                <w:sz w:val="20"/>
                <w:szCs w:val="20"/>
              </w:rPr>
              <w:t>Pruritpharyngé</w:t>
            </w:r>
          </w:p>
        </w:tc>
        <w:tc>
          <w:tcPr>
            <w:tcW w:w="3575" w:type="dxa"/>
            <w:tcBorders>
              <w:left w:val="single" w:sz="4" w:space="0" w:color="auto"/>
            </w:tcBorders>
          </w:tcPr>
          <w:p w14:paraId="715FFF5B" w14:textId="77777777" w:rsidR="005E2052" w:rsidRPr="008C724F" w:rsidRDefault="00415E47" w:rsidP="00B73972">
            <w:pPr>
              <w:spacing w:line="360" w:lineRule="auto"/>
              <w:jc w:val="both"/>
              <w:rPr>
                <w:sz w:val="20"/>
                <w:szCs w:val="20"/>
              </w:rPr>
            </w:pPr>
            <w:r w:rsidRPr="008C724F">
              <w:rPr>
                <w:sz w:val="20"/>
                <w:szCs w:val="20"/>
              </w:rPr>
              <w:t xml:space="preserve">bruleur nasale/ </w:t>
            </w:r>
            <w:r w:rsidR="008E1369" w:rsidRPr="008C724F">
              <w:rPr>
                <w:sz w:val="20"/>
                <w:szCs w:val="20"/>
              </w:rPr>
              <w:t>pharyngé</w:t>
            </w:r>
          </w:p>
        </w:tc>
      </w:tr>
      <w:tr w:rsidR="005E2052" w14:paraId="76B44CD7" w14:textId="77777777" w:rsidTr="005E2052">
        <w:trPr>
          <w:jc w:val="center"/>
        </w:trPr>
        <w:tc>
          <w:tcPr>
            <w:tcW w:w="2376" w:type="dxa"/>
          </w:tcPr>
          <w:p w14:paraId="0B5C1851" w14:textId="77777777" w:rsidR="005E2052" w:rsidRPr="008E1369" w:rsidRDefault="00415E47" w:rsidP="00B73972">
            <w:pPr>
              <w:spacing w:line="360" w:lineRule="auto"/>
              <w:jc w:val="both"/>
            </w:pPr>
            <w:r w:rsidRPr="008C724F">
              <w:rPr>
                <w:sz w:val="20"/>
                <w:szCs w:val="20"/>
              </w:rPr>
              <w:t>picotement nasal</w:t>
            </w:r>
          </w:p>
        </w:tc>
        <w:tc>
          <w:tcPr>
            <w:tcW w:w="1560" w:type="dxa"/>
          </w:tcPr>
          <w:p w14:paraId="671D8E60" w14:textId="77777777" w:rsidR="005E2052" w:rsidRPr="008E1369" w:rsidRDefault="008E1369" w:rsidP="00B73972">
            <w:pPr>
              <w:spacing w:line="360" w:lineRule="auto"/>
              <w:jc w:val="both"/>
            </w:pPr>
            <w:r w:rsidRPr="008C724F">
              <w:rPr>
                <w:sz w:val="20"/>
                <w:szCs w:val="20"/>
              </w:rPr>
              <w:t>dyspnées</w:t>
            </w:r>
          </w:p>
        </w:tc>
        <w:tc>
          <w:tcPr>
            <w:tcW w:w="1701" w:type="dxa"/>
          </w:tcPr>
          <w:p w14:paraId="73EBE67E" w14:textId="77777777" w:rsidR="005E2052" w:rsidRPr="008E1369" w:rsidRDefault="008E1369" w:rsidP="00B73972">
            <w:pPr>
              <w:spacing w:line="360" w:lineRule="auto"/>
              <w:jc w:val="both"/>
            </w:pPr>
            <w:r w:rsidRPr="008C724F">
              <w:rPr>
                <w:sz w:val="20"/>
                <w:szCs w:val="20"/>
              </w:rPr>
              <w:t>picotement</w:t>
            </w:r>
            <w:r w:rsidR="00415E47" w:rsidRPr="008C724F">
              <w:rPr>
                <w:sz w:val="20"/>
                <w:szCs w:val="20"/>
              </w:rPr>
              <w:t xml:space="preserve"> nasal</w:t>
            </w:r>
          </w:p>
        </w:tc>
        <w:tc>
          <w:tcPr>
            <w:tcW w:w="3575" w:type="dxa"/>
          </w:tcPr>
          <w:p w14:paraId="3BF66603" w14:textId="77777777" w:rsidR="005E2052" w:rsidRPr="008E1369" w:rsidRDefault="008E1369" w:rsidP="00B73972">
            <w:pPr>
              <w:spacing w:line="360" w:lineRule="auto"/>
              <w:jc w:val="both"/>
            </w:pPr>
            <w:r w:rsidRPr="008C724F">
              <w:rPr>
                <w:sz w:val="20"/>
                <w:szCs w:val="20"/>
              </w:rPr>
              <w:t>gène</w:t>
            </w:r>
            <w:r w:rsidR="00415E47" w:rsidRPr="008C724F">
              <w:rPr>
                <w:sz w:val="20"/>
                <w:szCs w:val="20"/>
              </w:rPr>
              <w:t xml:space="preserve"> respiratoire</w:t>
            </w:r>
          </w:p>
        </w:tc>
      </w:tr>
    </w:tbl>
    <w:p w14:paraId="7DF4C671" w14:textId="77777777" w:rsidR="005E2052" w:rsidRPr="005E2052" w:rsidRDefault="005E2052" w:rsidP="00B73972">
      <w:pPr>
        <w:spacing w:line="360" w:lineRule="auto"/>
        <w:jc w:val="both"/>
      </w:pPr>
    </w:p>
    <w:p w14:paraId="326DE473" w14:textId="77777777" w:rsidR="00767377" w:rsidRDefault="00767377" w:rsidP="00B73972">
      <w:pPr>
        <w:spacing w:line="360" w:lineRule="auto"/>
        <w:jc w:val="both"/>
      </w:pPr>
    </w:p>
    <w:p w14:paraId="3CE1CBF2" w14:textId="77777777" w:rsidR="0025544E" w:rsidRDefault="00967F64" w:rsidP="00B73972">
      <w:pPr>
        <w:spacing w:line="360" w:lineRule="auto"/>
        <w:jc w:val="both"/>
      </w:pPr>
      <w:r w:rsidRPr="00967F64">
        <w:rPr>
          <w:noProof/>
          <w:lang w:eastAsia="fr-FR"/>
        </w:rPr>
        <w:drawing>
          <wp:inline distT="0" distB="0" distL="0" distR="0" wp14:anchorId="3A3B7961" wp14:editId="16AC62B8">
            <wp:extent cx="5972810" cy="3306153"/>
            <wp:effectExtent l="19050" t="0" r="889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972810" cy="3306153"/>
                    </a:xfrm>
                    <a:prstGeom prst="rect">
                      <a:avLst/>
                    </a:prstGeom>
                    <a:noFill/>
                    <a:ln w="9525">
                      <a:noFill/>
                      <a:miter lim="800000"/>
                      <a:headEnd/>
                      <a:tailEnd/>
                    </a:ln>
                  </pic:spPr>
                </pic:pic>
              </a:graphicData>
            </a:graphic>
          </wp:inline>
        </w:drawing>
      </w:r>
    </w:p>
    <w:p w14:paraId="3D59D749" w14:textId="77777777" w:rsidR="00967F64" w:rsidRPr="00FB45A8" w:rsidRDefault="00FB45A8" w:rsidP="00FB45A8">
      <w:pPr>
        <w:pStyle w:val="Lgende"/>
        <w:jc w:val="center"/>
        <w:rPr>
          <w:b w:val="0"/>
          <w:bCs w:val="0"/>
          <w:color w:val="auto"/>
          <w:sz w:val="22"/>
          <w:szCs w:val="22"/>
        </w:rPr>
      </w:pPr>
      <w:bookmarkStart w:id="294" w:name="_Toc113194041"/>
      <w:bookmarkStart w:id="295" w:name="_Toc113313920"/>
      <w:r w:rsidRPr="00FB45A8">
        <w:rPr>
          <w:color w:val="auto"/>
          <w:sz w:val="22"/>
          <w:szCs w:val="22"/>
        </w:rPr>
        <w:t>Figure A.</w:t>
      </w:r>
      <w:r w:rsidR="00492D5C" w:rsidRPr="00FB45A8">
        <w:rPr>
          <w:color w:val="auto"/>
          <w:sz w:val="22"/>
          <w:szCs w:val="22"/>
        </w:rPr>
        <w:fldChar w:fldCharType="begin"/>
      </w:r>
      <w:r w:rsidRPr="00FB45A8">
        <w:rPr>
          <w:color w:val="auto"/>
          <w:sz w:val="22"/>
          <w:szCs w:val="22"/>
        </w:rPr>
        <w:instrText xml:space="preserve"> SEQ Figure_A. \* ARABIC </w:instrText>
      </w:r>
      <w:r w:rsidR="00492D5C" w:rsidRPr="00FB45A8">
        <w:rPr>
          <w:color w:val="auto"/>
          <w:sz w:val="22"/>
          <w:szCs w:val="22"/>
        </w:rPr>
        <w:fldChar w:fldCharType="separate"/>
      </w:r>
      <w:r w:rsidR="00750CEF">
        <w:rPr>
          <w:noProof/>
          <w:color w:val="auto"/>
          <w:sz w:val="22"/>
          <w:szCs w:val="22"/>
        </w:rPr>
        <w:t>1</w:t>
      </w:r>
      <w:r w:rsidR="00492D5C" w:rsidRPr="00FB45A8">
        <w:rPr>
          <w:color w:val="auto"/>
          <w:sz w:val="22"/>
          <w:szCs w:val="22"/>
        </w:rPr>
        <w:fldChar w:fldCharType="end"/>
      </w:r>
      <w:r w:rsidRPr="00FB45A8">
        <w:rPr>
          <w:b w:val="0"/>
          <w:bCs w:val="0"/>
          <w:color w:val="auto"/>
          <w:sz w:val="22"/>
          <w:szCs w:val="22"/>
        </w:rPr>
        <w:t>:1Boxplot</w:t>
      </w:r>
      <w:del w:id="296" w:author="h lc" w:date="2022-09-06T19:30:00Z">
        <w:r w:rsidRPr="00FB45A8" w:rsidDel="00613E58">
          <w:rPr>
            <w:b w:val="0"/>
            <w:bCs w:val="0"/>
            <w:color w:val="auto"/>
            <w:sz w:val="22"/>
            <w:szCs w:val="22"/>
          </w:rPr>
          <w:delText>e</w:delText>
        </w:r>
      </w:del>
      <w:r w:rsidRPr="00FB45A8">
        <w:rPr>
          <w:b w:val="0"/>
          <w:bCs w:val="0"/>
          <w:color w:val="auto"/>
          <w:sz w:val="22"/>
          <w:szCs w:val="22"/>
        </w:rPr>
        <w:t xml:space="preserve"> des familles des agents testé</w:t>
      </w:r>
      <w:r w:rsidR="00100C9A">
        <w:rPr>
          <w:b w:val="0"/>
          <w:bCs w:val="0"/>
          <w:color w:val="auto"/>
          <w:sz w:val="22"/>
          <w:szCs w:val="22"/>
        </w:rPr>
        <w:t>s</w:t>
      </w:r>
      <w:r w:rsidRPr="00FB45A8">
        <w:rPr>
          <w:b w:val="0"/>
          <w:bCs w:val="0"/>
          <w:color w:val="auto"/>
          <w:sz w:val="22"/>
          <w:szCs w:val="22"/>
        </w:rPr>
        <w:t xml:space="preserve"> en fonction de la variation de RN</w:t>
      </w:r>
      <w:bookmarkEnd w:id="294"/>
      <w:bookmarkEnd w:id="295"/>
    </w:p>
    <w:p w14:paraId="3AA4D33A" w14:textId="77777777" w:rsidR="00967F64" w:rsidRDefault="00967F64" w:rsidP="00B73972">
      <w:pPr>
        <w:spacing w:line="360" w:lineRule="auto"/>
        <w:jc w:val="both"/>
      </w:pPr>
    </w:p>
    <w:p w14:paraId="60482B64" w14:textId="77777777" w:rsidR="00967F64" w:rsidRDefault="00D22E5E" w:rsidP="00B73972">
      <w:pPr>
        <w:spacing w:line="360" w:lineRule="auto"/>
        <w:jc w:val="both"/>
      </w:pPr>
      <w:r>
        <w:rPr>
          <w:noProof/>
          <w:lang w:eastAsia="fr-FR"/>
        </w:rPr>
        <w:lastRenderedPageBreak/>
        <w:drawing>
          <wp:inline distT="0" distB="0" distL="0" distR="0" wp14:anchorId="6E53F692" wp14:editId="2627350E">
            <wp:extent cx="5972810" cy="3000049"/>
            <wp:effectExtent l="19050" t="0" r="8890"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a:stretch>
                      <a:fillRect/>
                    </a:stretch>
                  </pic:blipFill>
                  <pic:spPr bwMode="auto">
                    <a:xfrm>
                      <a:off x="0" y="0"/>
                      <a:ext cx="5972810" cy="3000049"/>
                    </a:xfrm>
                    <a:prstGeom prst="rect">
                      <a:avLst/>
                    </a:prstGeom>
                    <a:noFill/>
                    <a:ln w="9525">
                      <a:noFill/>
                      <a:miter lim="800000"/>
                      <a:headEnd/>
                      <a:tailEnd/>
                    </a:ln>
                  </pic:spPr>
                </pic:pic>
              </a:graphicData>
            </a:graphic>
          </wp:inline>
        </w:drawing>
      </w:r>
    </w:p>
    <w:p w14:paraId="4BB57491" w14:textId="77777777" w:rsidR="00967F64" w:rsidRPr="00750CEF" w:rsidRDefault="00750CEF" w:rsidP="00750CEF">
      <w:pPr>
        <w:pStyle w:val="Lgende"/>
        <w:jc w:val="center"/>
        <w:rPr>
          <w:b w:val="0"/>
          <w:bCs w:val="0"/>
          <w:color w:val="auto"/>
          <w:sz w:val="22"/>
          <w:szCs w:val="22"/>
        </w:rPr>
      </w:pPr>
      <w:bookmarkStart w:id="297" w:name="_Toc113194042"/>
      <w:bookmarkStart w:id="298" w:name="_Toc113313921"/>
      <w:r w:rsidRPr="00750CEF">
        <w:rPr>
          <w:color w:val="auto"/>
          <w:sz w:val="22"/>
          <w:szCs w:val="22"/>
        </w:rPr>
        <w:t>Figure A.</w:t>
      </w:r>
      <w:r w:rsidR="00492D5C" w:rsidRPr="00750CEF">
        <w:rPr>
          <w:color w:val="auto"/>
          <w:sz w:val="22"/>
          <w:szCs w:val="22"/>
        </w:rPr>
        <w:fldChar w:fldCharType="begin"/>
      </w:r>
      <w:r w:rsidRPr="00750CEF">
        <w:rPr>
          <w:color w:val="auto"/>
          <w:sz w:val="22"/>
          <w:szCs w:val="22"/>
        </w:rPr>
        <w:instrText xml:space="preserve"> SEQ Figure_A. \* ARABIC </w:instrText>
      </w:r>
      <w:r w:rsidR="00492D5C" w:rsidRPr="00750CEF">
        <w:rPr>
          <w:color w:val="auto"/>
          <w:sz w:val="22"/>
          <w:szCs w:val="22"/>
        </w:rPr>
        <w:fldChar w:fldCharType="separate"/>
      </w:r>
      <w:r w:rsidRPr="00750CEF">
        <w:rPr>
          <w:noProof/>
          <w:color w:val="auto"/>
          <w:sz w:val="22"/>
          <w:szCs w:val="22"/>
        </w:rPr>
        <w:t>2</w:t>
      </w:r>
      <w:r w:rsidR="00492D5C" w:rsidRPr="00750CEF">
        <w:rPr>
          <w:color w:val="auto"/>
          <w:sz w:val="22"/>
          <w:szCs w:val="22"/>
        </w:rPr>
        <w:fldChar w:fldCharType="end"/>
      </w:r>
      <w:r w:rsidRPr="00750CEF">
        <w:rPr>
          <w:b w:val="0"/>
          <w:bCs w:val="0"/>
          <w:color w:val="auto"/>
          <w:sz w:val="22"/>
          <w:szCs w:val="22"/>
        </w:rPr>
        <w:t>: variation de la résistance nasale  en fonction des résultats du test</w:t>
      </w:r>
      <w:bookmarkEnd w:id="297"/>
      <w:bookmarkEnd w:id="298"/>
    </w:p>
    <w:p w14:paraId="0B45C555" w14:textId="77777777" w:rsidR="00D4229F" w:rsidRDefault="00D4229F" w:rsidP="00B73972">
      <w:pPr>
        <w:spacing w:line="360" w:lineRule="auto"/>
        <w:jc w:val="both"/>
      </w:pPr>
    </w:p>
    <w:p w14:paraId="0EAFFB83" w14:textId="77777777" w:rsidR="00D4229F" w:rsidRDefault="00D4229F" w:rsidP="00B73972">
      <w:pPr>
        <w:spacing w:line="360" w:lineRule="auto"/>
        <w:jc w:val="both"/>
      </w:pPr>
    </w:p>
    <w:p w14:paraId="10509BD2" w14:textId="77777777" w:rsidR="00D4229F" w:rsidRDefault="00D4229F" w:rsidP="00B73972">
      <w:pPr>
        <w:spacing w:line="360" w:lineRule="auto"/>
        <w:jc w:val="both"/>
      </w:pPr>
    </w:p>
    <w:p w14:paraId="7F7688D9" w14:textId="77777777" w:rsidR="00D4229F" w:rsidRDefault="00D4229F" w:rsidP="00B73972">
      <w:pPr>
        <w:spacing w:line="360" w:lineRule="auto"/>
        <w:jc w:val="both"/>
      </w:pPr>
    </w:p>
    <w:p w14:paraId="016CEA91" w14:textId="77777777" w:rsidR="00D4229F" w:rsidRDefault="00D4229F" w:rsidP="00B73972">
      <w:pPr>
        <w:spacing w:line="360" w:lineRule="auto"/>
        <w:jc w:val="both"/>
      </w:pPr>
    </w:p>
    <w:p w14:paraId="4A6F685C" w14:textId="77777777" w:rsidR="00D4229F" w:rsidRDefault="00D4229F" w:rsidP="00B73972">
      <w:pPr>
        <w:spacing w:line="360" w:lineRule="auto"/>
        <w:jc w:val="both"/>
      </w:pPr>
    </w:p>
    <w:p w14:paraId="2F03674B" w14:textId="77777777" w:rsidR="00D4229F" w:rsidRDefault="00D4229F" w:rsidP="00B73972">
      <w:pPr>
        <w:spacing w:line="360" w:lineRule="auto"/>
        <w:jc w:val="both"/>
      </w:pPr>
    </w:p>
    <w:p w14:paraId="309E6D55" w14:textId="77777777" w:rsidR="00D4229F" w:rsidRDefault="00D4229F" w:rsidP="00B73972">
      <w:pPr>
        <w:spacing w:line="360" w:lineRule="auto"/>
        <w:jc w:val="both"/>
      </w:pPr>
    </w:p>
    <w:p w14:paraId="48D51B7D" w14:textId="77777777" w:rsidR="00D4229F" w:rsidRDefault="00D4229F" w:rsidP="00B73972">
      <w:pPr>
        <w:spacing w:line="360" w:lineRule="auto"/>
        <w:jc w:val="both"/>
      </w:pPr>
    </w:p>
    <w:p w14:paraId="328C5A6F" w14:textId="77777777" w:rsidR="00D4229F" w:rsidRDefault="00D4229F" w:rsidP="00B73972">
      <w:pPr>
        <w:spacing w:line="360" w:lineRule="auto"/>
        <w:jc w:val="both"/>
      </w:pPr>
    </w:p>
    <w:p w14:paraId="4D762DDD" w14:textId="77777777" w:rsidR="00D4229F" w:rsidRDefault="00D4229F" w:rsidP="00B73972">
      <w:pPr>
        <w:spacing w:line="360" w:lineRule="auto"/>
        <w:jc w:val="both"/>
      </w:pPr>
    </w:p>
    <w:p w14:paraId="49CA5372" w14:textId="77777777" w:rsidR="00D4229F" w:rsidRDefault="00D4229F" w:rsidP="00B73972">
      <w:pPr>
        <w:spacing w:line="360" w:lineRule="auto"/>
        <w:jc w:val="both"/>
      </w:pPr>
    </w:p>
    <w:p w14:paraId="71F02649" w14:textId="77777777" w:rsidR="00D4229F" w:rsidRDefault="00D4229F" w:rsidP="00B73972">
      <w:pPr>
        <w:spacing w:line="360" w:lineRule="auto"/>
        <w:jc w:val="both"/>
      </w:pPr>
    </w:p>
    <w:p w14:paraId="24F9B19D" w14:textId="77777777" w:rsidR="00D4229F" w:rsidRDefault="00D4229F" w:rsidP="00B73972">
      <w:pPr>
        <w:spacing w:line="360" w:lineRule="auto"/>
        <w:jc w:val="both"/>
      </w:pPr>
    </w:p>
    <w:p w14:paraId="1A1F8783" w14:textId="77777777" w:rsidR="00D4229F" w:rsidRDefault="00D4229F" w:rsidP="00B73972">
      <w:pPr>
        <w:spacing w:line="360" w:lineRule="auto"/>
        <w:jc w:val="both"/>
      </w:pPr>
    </w:p>
    <w:p w14:paraId="469E7E43" w14:textId="77777777" w:rsidR="00D4229F" w:rsidRDefault="00D4229F" w:rsidP="00B73972">
      <w:pPr>
        <w:spacing w:line="360" w:lineRule="auto"/>
        <w:jc w:val="both"/>
      </w:pPr>
    </w:p>
    <w:p w14:paraId="495EA9BB" w14:textId="77777777" w:rsidR="00D4229F" w:rsidRDefault="00D4229F" w:rsidP="00B73972">
      <w:pPr>
        <w:spacing w:line="360" w:lineRule="auto"/>
        <w:jc w:val="both"/>
      </w:pPr>
    </w:p>
    <w:p w14:paraId="4FA23928" w14:textId="77777777" w:rsidR="00D4229F" w:rsidRDefault="00D4229F" w:rsidP="00B73972">
      <w:pPr>
        <w:spacing w:line="360" w:lineRule="auto"/>
        <w:jc w:val="both"/>
      </w:pPr>
    </w:p>
    <w:p w14:paraId="1D77A5A6" w14:textId="77777777" w:rsidR="00014902" w:rsidRPr="003B7C6C" w:rsidRDefault="00117659" w:rsidP="001450E2">
      <w:pPr>
        <w:pStyle w:val="Titre1"/>
        <w:numPr>
          <w:ilvl w:val="0"/>
          <w:numId w:val="0"/>
        </w:numPr>
        <w:jc w:val="center"/>
        <w:rPr>
          <w:lang w:val="en-US"/>
        </w:rPr>
      </w:pPr>
      <w:bookmarkStart w:id="299" w:name="_Toc113368690"/>
      <w:commentRangeStart w:id="300"/>
      <w:r w:rsidRPr="003B7C6C">
        <w:rPr>
          <w:lang w:val="en-US"/>
        </w:rPr>
        <w:lastRenderedPageBreak/>
        <w:t>References</w:t>
      </w:r>
      <w:bookmarkEnd w:id="299"/>
      <w:commentRangeEnd w:id="300"/>
      <w:r w:rsidR="004B3885">
        <w:rPr>
          <w:rStyle w:val="Marquedecommentaire"/>
          <w:rFonts w:eastAsiaTheme="minorHAnsi" w:cs="Times New Roman"/>
          <w:b w:val="0"/>
          <w:bCs w:val="0"/>
        </w:rPr>
        <w:commentReference w:id="300"/>
      </w:r>
    </w:p>
    <w:p w14:paraId="121A9D49" w14:textId="77777777" w:rsidR="00014902" w:rsidRPr="00014902" w:rsidRDefault="00014902" w:rsidP="00B73972">
      <w:pPr>
        <w:tabs>
          <w:tab w:val="left" w:pos="384"/>
        </w:tabs>
        <w:ind w:left="384" w:hanging="384"/>
        <w:jc w:val="both"/>
        <w:rPr>
          <w:lang w:val="en-US"/>
        </w:rPr>
      </w:pPr>
      <w:r w:rsidRPr="00034B8E">
        <w:rPr>
          <w:lang w:val="en-US"/>
        </w:rPr>
        <w:t>[1]</w:t>
      </w:r>
      <w:r w:rsidRPr="00034B8E">
        <w:rPr>
          <w:lang w:val="en-US"/>
        </w:rPr>
        <w:tab/>
        <w:t xml:space="preserve">M. J. Page </w:t>
      </w:r>
      <w:r w:rsidRPr="00034B8E">
        <w:rPr>
          <w:i/>
          <w:iCs/>
          <w:lang w:val="en-US"/>
        </w:rPr>
        <w:t>et al.</w:t>
      </w:r>
      <w:r w:rsidRPr="00034B8E">
        <w:rPr>
          <w:lang w:val="en-US"/>
        </w:rPr>
        <w:t xml:space="preserve">, « The PRISMA 2020 statement: </w:t>
      </w:r>
      <w:r w:rsidRPr="00014902">
        <w:rPr>
          <w:lang w:val="en-US"/>
        </w:rPr>
        <w:t xml:space="preserve">an updated guideline for reporting systematic reviews », </w:t>
      </w:r>
      <w:r w:rsidRPr="00014902">
        <w:rPr>
          <w:i/>
          <w:iCs/>
          <w:lang w:val="en-US"/>
        </w:rPr>
        <w:t>BMJ</w:t>
      </w:r>
      <w:r w:rsidRPr="00014902">
        <w:rPr>
          <w:lang w:val="en-US"/>
        </w:rPr>
        <w:t>, p. n71, mars 2021, doi: 10.1136/bmj.n71.</w:t>
      </w:r>
    </w:p>
    <w:p w14:paraId="2210B40A" w14:textId="77777777" w:rsidR="00014902" w:rsidRPr="00B834E8" w:rsidRDefault="00014902" w:rsidP="00B73972">
      <w:pPr>
        <w:tabs>
          <w:tab w:val="left" w:pos="384"/>
        </w:tabs>
        <w:ind w:left="384" w:hanging="384"/>
        <w:jc w:val="both"/>
        <w:rPr>
          <w:lang w:val="en-US"/>
        </w:rPr>
      </w:pPr>
      <w:r w:rsidRPr="00014902">
        <w:rPr>
          <w:lang w:val="en-US"/>
        </w:rPr>
        <w:t>[2]</w:t>
      </w:r>
      <w:r w:rsidRPr="00014902">
        <w:rPr>
          <w:lang w:val="en-US"/>
        </w:rPr>
        <w:tab/>
        <w:t xml:space="preserve">V. Doyen, J. J. Braun, C. Lutz, N. Khayath, et F. de Blay, « The usefulness of nasal provocation tests for respiratory physicians », </w:t>
      </w:r>
      <w:r w:rsidRPr="00014902">
        <w:rPr>
          <w:i/>
          <w:iCs/>
          <w:lang w:val="en-US"/>
        </w:rPr>
        <w:t xml:space="preserve">Rev. Mal. </w:t>
      </w:r>
      <w:r w:rsidRPr="00B834E8">
        <w:rPr>
          <w:i/>
          <w:iCs/>
          <w:lang w:val="en-US"/>
        </w:rPr>
        <w:t>Respir.</w:t>
      </w:r>
      <w:r w:rsidRPr="00B834E8">
        <w:rPr>
          <w:lang w:val="en-US"/>
        </w:rPr>
        <w:t>, vol. 35, n</w:t>
      </w:r>
      <w:r w:rsidRPr="00B834E8">
        <w:rPr>
          <w:vertAlign w:val="superscript"/>
          <w:lang w:val="en-US"/>
        </w:rPr>
        <w:t>o</w:t>
      </w:r>
      <w:r w:rsidRPr="00B834E8">
        <w:rPr>
          <w:lang w:val="en-US"/>
        </w:rPr>
        <w:t xml:space="preserve"> 8, p. 788</w:t>
      </w:r>
      <w:r w:rsidRPr="00B834E8">
        <w:rPr>
          <w:lang w:val="en-US"/>
        </w:rPr>
        <w:noBreakHyphen/>
        <w:t>795, oct. 2018, doi: 10.1016/j.rmr.2018.06.001.</w:t>
      </w:r>
    </w:p>
    <w:p w14:paraId="75D7B826" w14:textId="77777777" w:rsidR="00014902" w:rsidRPr="00014902" w:rsidRDefault="00014902" w:rsidP="00B73972">
      <w:pPr>
        <w:tabs>
          <w:tab w:val="left" w:pos="384"/>
        </w:tabs>
        <w:ind w:left="384" w:hanging="384"/>
        <w:jc w:val="both"/>
        <w:rPr>
          <w:lang w:val="en-US"/>
        </w:rPr>
      </w:pPr>
      <w:r w:rsidRPr="00014902">
        <w:rPr>
          <w:lang w:val="en-US"/>
        </w:rPr>
        <w:t>[3]</w:t>
      </w:r>
      <w:r w:rsidRPr="00014902">
        <w:rPr>
          <w:lang w:val="en-US"/>
        </w:rPr>
        <w:tab/>
        <w:t xml:space="preserve">Y. H. Kim, « Appropriate Antigen Concentrations and Timing of a Nasal Provocation Test », </w:t>
      </w:r>
      <w:r w:rsidRPr="00014902">
        <w:rPr>
          <w:i/>
          <w:iCs/>
          <w:lang w:val="en-US"/>
        </w:rPr>
        <w:t>Yonsei Med. J.</w:t>
      </w:r>
      <w:r w:rsidRPr="00014902">
        <w:rPr>
          <w:lang w:val="en-US"/>
        </w:rPr>
        <w:t>, vol. 62, n</w:t>
      </w:r>
      <w:r w:rsidRPr="00014902">
        <w:rPr>
          <w:vertAlign w:val="superscript"/>
          <w:lang w:val="en-US"/>
        </w:rPr>
        <w:t>o</w:t>
      </w:r>
      <w:r w:rsidRPr="00014902">
        <w:rPr>
          <w:lang w:val="en-US"/>
        </w:rPr>
        <w:t xml:space="preserve"> 8, p. 750</w:t>
      </w:r>
      <w:r w:rsidRPr="00014902">
        <w:rPr>
          <w:lang w:val="en-US"/>
        </w:rPr>
        <w:noBreakHyphen/>
        <w:t>757, août 2021, doi: 10.3349/ymj.2021.62.8.750.</w:t>
      </w:r>
    </w:p>
    <w:p w14:paraId="6FC085CF" w14:textId="77777777" w:rsidR="00014902" w:rsidRPr="00014902" w:rsidRDefault="00014902" w:rsidP="00B73972">
      <w:pPr>
        <w:tabs>
          <w:tab w:val="left" w:pos="384"/>
        </w:tabs>
        <w:ind w:left="384" w:hanging="384"/>
        <w:jc w:val="both"/>
        <w:rPr>
          <w:lang w:val="en-US"/>
        </w:rPr>
      </w:pPr>
      <w:r w:rsidRPr="00014902">
        <w:rPr>
          <w:lang w:val="en-US"/>
        </w:rPr>
        <w:t>[4]</w:t>
      </w:r>
      <w:r w:rsidRPr="00014902">
        <w:rPr>
          <w:lang w:val="en-US"/>
        </w:rPr>
        <w:tab/>
        <w:t xml:space="preserve">J. Gosepath, R. G. Amedee, et W. J. Mann, « Nasal provocation testing as an international standard for evaluation of allergic and nonallergic rhinitis », </w:t>
      </w:r>
      <w:r w:rsidRPr="00014902">
        <w:rPr>
          <w:i/>
          <w:iCs/>
          <w:lang w:val="en-US"/>
        </w:rPr>
        <w:t>The Laryngoscope</w:t>
      </w:r>
      <w:r w:rsidRPr="00014902">
        <w:rPr>
          <w:lang w:val="en-US"/>
        </w:rPr>
        <w:t>, vol. 115, n</w:t>
      </w:r>
      <w:r w:rsidRPr="00014902">
        <w:rPr>
          <w:vertAlign w:val="superscript"/>
          <w:lang w:val="en-US"/>
        </w:rPr>
        <w:t>o</w:t>
      </w:r>
      <w:r w:rsidRPr="00014902">
        <w:rPr>
          <w:lang w:val="en-US"/>
        </w:rPr>
        <w:t xml:space="preserve"> 3, p. 512</w:t>
      </w:r>
      <w:r w:rsidRPr="00014902">
        <w:rPr>
          <w:lang w:val="en-US"/>
        </w:rPr>
        <w:noBreakHyphen/>
        <w:t>516, mars 2005, doi: 10.1097/01.MLG.0000149682.56426.6B.</w:t>
      </w:r>
    </w:p>
    <w:p w14:paraId="47DA47B7" w14:textId="77777777" w:rsidR="00014902" w:rsidRPr="00014902" w:rsidRDefault="00014902" w:rsidP="00B73972">
      <w:pPr>
        <w:tabs>
          <w:tab w:val="left" w:pos="384"/>
        </w:tabs>
        <w:ind w:left="384" w:hanging="384"/>
        <w:jc w:val="both"/>
        <w:rPr>
          <w:lang w:val="en-US"/>
        </w:rPr>
      </w:pPr>
      <w:r w:rsidRPr="00014902">
        <w:rPr>
          <w:lang w:val="en-US"/>
        </w:rPr>
        <w:t>[5]</w:t>
      </w:r>
      <w:r w:rsidRPr="00014902">
        <w:rPr>
          <w:lang w:val="en-US"/>
        </w:rPr>
        <w:tab/>
        <w:t xml:space="preserve">L. I. Litvyakova et J. N. Baraniuk, « Nasal provocation testing: a review », </w:t>
      </w:r>
      <w:r w:rsidRPr="00014902">
        <w:rPr>
          <w:i/>
          <w:iCs/>
          <w:lang w:val="en-US"/>
        </w:rPr>
        <w:t xml:space="preserve">Ann. Allergy Asthma Immunol. Off. Publ. Am. </w:t>
      </w:r>
      <w:r w:rsidRPr="00B834E8">
        <w:rPr>
          <w:i/>
          <w:iCs/>
          <w:lang w:val="en-US"/>
        </w:rPr>
        <w:t xml:space="preserve">Coll. </w:t>
      </w:r>
      <w:r w:rsidRPr="00014902">
        <w:rPr>
          <w:i/>
          <w:iCs/>
          <w:lang w:val="en-US"/>
        </w:rPr>
        <w:t>Allergy Asthma Immunol.</w:t>
      </w:r>
      <w:r w:rsidRPr="00014902">
        <w:rPr>
          <w:lang w:val="en-US"/>
        </w:rPr>
        <w:t>, vol. 86, n</w:t>
      </w:r>
      <w:r w:rsidRPr="00014902">
        <w:rPr>
          <w:vertAlign w:val="superscript"/>
          <w:lang w:val="en-US"/>
        </w:rPr>
        <w:t>o</w:t>
      </w:r>
      <w:r w:rsidRPr="00014902">
        <w:rPr>
          <w:lang w:val="en-US"/>
        </w:rPr>
        <w:t xml:space="preserve"> 4, p. 355</w:t>
      </w:r>
      <w:r w:rsidRPr="00014902">
        <w:rPr>
          <w:lang w:val="en-US"/>
        </w:rPr>
        <w:noBreakHyphen/>
        <w:t>364; quiz 364</w:t>
      </w:r>
      <w:r w:rsidRPr="00014902">
        <w:rPr>
          <w:lang w:val="en-US"/>
        </w:rPr>
        <w:noBreakHyphen/>
        <w:t>365, 386, avr. 2001, doi: 10.1016/S1081-1206(10)62478-7.</w:t>
      </w:r>
    </w:p>
    <w:p w14:paraId="1BFE1884" w14:textId="77777777" w:rsidR="00014902" w:rsidRPr="00014902" w:rsidRDefault="00014902" w:rsidP="00B73972">
      <w:pPr>
        <w:tabs>
          <w:tab w:val="left" w:pos="384"/>
        </w:tabs>
        <w:ind w:left="384" w:hanging="384"/>
        <w:jc w:val="both"/>
        <w:rPr>
          <w:lang w:val="en-US"/>
        </w:rPr>
      </w:pPr>
      <w:r w:rsidRPr="00014902">
        <w:rPr>
          <w:lang w:val="en-US"/>
        </w:rPr>
        <w:t>[6]</w:t>
      </w:r>
      <w:r w:rsidRPr="00014902">
        <w:rPr>
          <w:lang w:val="en-US"/>
        </w:rPr>
        <w:tab/>
        <w:t xml:space="preserve">K.-S. Kim, T. Y. Jang, et Y. H. Kim, « Usefulness of Allerkin House Dust Mite Extract for Nasal Provocation Testing », </w:t>
      </w:r>
      <w:r w:rsidRPr="00014902">
        <w:rPr>
          <w:i/>
          <w:iCs/>
          <w:lang w:val="en-US"/>
        </w:rPr>
        <w:t>Clin. Exp. Otorhinolaryngol.</w:t>
      </w:r>
      <w:r w:rsidRPr="00014902">
        <w:rPr>
          <w:lang w:val="en-US"/>
        </w:rPr>
        <w:t>, vol. 10, n</w:t>
      </w:r>
      <w:r w:rsidRPr="00014902">
        <w:rPr>
          <w:vertAlign w:val="superscript"/>
          <w:lang w:val="en-US"/>
        </w:rPr>
        <w:t>o</w:t>
      </w:r>
      <w:r w:rsidRPr="00014902">
        <w:rPr>
          <w:lang w:val="en-US"/>
        </w:rPr>
        <w:t xml:space="preserve"> 3, p. 254</w:t>
      </w:r>
      <w:r w:rsidRPr="00014902">
        <w:rPr>
          <w:lang w:val="en-US"/>
        </w:rPr>
        <w:noBreakHyphen/>
        <w:t>258, sept. 2017, doi: 10.21053/ceo.2016.01137.</w:t>
      </w:r>
    </w:p>
    <w:p w14:paraId="7DFF3C0B" w14:textId="77777777" w:rsidR="00014902" w:rsidRPr="00014902" w:rsidRDefault="00014902" w:rsidP="00B73972">
      <w:pPr>
        <w:tabs>
          <w:tab w:val="left" w:pos="384"/>
        </w:tabs>
        <w:ind w:left="384" w:hanging="384"/>
        <w:jc w:val="both"/>
        <w:rPr>
          <w:lang w:val="en-US"/>
        </w:rPr>
      </w:pPr>
      <w:r w:rsidRPr="00014902">
        <w:rPr>
          <w:lang w:val="en-US"/>
        </w:rPr>
        <w:t>[7]</w:t>
      </w:r>
      <w:r w:rsidRPr="00014902">
        <w:rPr>
          <w:lang w:val="en-US"/>
        </w:rPr>
        <w:tab/>
        <w:t xml:space="preserve">Y. H. Kim et T. Y. Jang, « Nasal provocation test using allergen extract versus cold dry air provocation test: Which and when? », </w:t>
      </w:r>
      <w:r w:rsidRPr="00014902">
        <w:rPr>
          <w:i/>
          <w:iCs/>
          <w:lang w:val="en-US"/>
        </w:rPr>
        <w:t>Am. J. Rhinol. Allergy</w:t>
      </w:r>
      <w:r w:rsidRPr="00014902">
        <w:rPr>
          <w:lang w:val="en-US"/>
        </w:rPr>
        <w:t>, vol. 27, n</w:t>
      </w:r>
      <w:r w:rsidRPr="00014902">
        <w:rPr>
          <w:vertAlign w:val="superscript"/>
          <w:lang w:val="en-US"/>
        </w:rPr>
        <w:t>o</w:t>
      </w:r>
      <w:r w:rsidRPr="00014902">
        <w:rPr>
          <w:lang w:val="en-US"/>
        </w:rPr>
        <w:t xml:space="preserve"> 2, p. 113</w:t>
      </w:r>
      <w:r w:rsidRPr="00014902">
        <w:rPr>
          <w:lang w:val="en-US"/>
        </w:rPr>
        <w:noBreakHyphen/>
        <w:t>117, avr. 2013, doi: 10.2500/ajra.2013.27.3870.</w:t>
      </w:r>
    </w:p>
    <w:p w14:paraId="43AF65C3" w14:textId="77777777" w:rsidR="00014902" w:rsidRPr="00014902" w:rsidRDefault="00014902" w:rsidP="00B73972">
      <w:pPr>
        <w:tabs>
          <w:tab w:val="left" w:pos="384"/>
        </w:tabs>
        <w:ind w:left="384" w:hanging="384"/>
        <w:jc w:val="both"/>
        <w:rPr>
          <w:lang w:val="en-US"/>
        </w:rPr>
      </w:pPr>
      <w:r w:rsidRPr="00014902">
        <w:rPr>
          <w:lang w:val="en-US"/>
        </w:rPr>
        <w:t>[8]</w:t>
      </w:r>
      <w:r w:rsidRPr="00014902">
        <w:rPr>
          <w:lang w:val="en-US"/>
        </w:rPr>
        <w:tab/>
        <w:t xml:space="preserve">Z. Zhu </w:t>
      </w:r>
      <w:r w:rsidRPr="00014902">
        <w:rPr>
          <w:i/>
          <w:iCs/>
          <w:lang w:val="en-US"/>
        </w:rPr>
        <w:t>et al.</w:t>
      </w:r>
      <w:r w:rsidRPr="00014902">
        <w:rPr>
          <w:lang w:val="en-US"/>
        </w:rPr>
        <w:t xml:space="preserve">, « Leukotriene D4 nasal provocation test: Rationale, methodology and diagnostic value », </w:t>
      </w:r>
      <w:r w:rsidRPr="00014902">
        <w:rPr>
          <w:i/>
          <w:iCs/>
          <w:lang w:val="en-US"/>
        </w:rPr>
        <w:t>Exp. Ther. Med.</w:t>
      </w:r>
      <w:r w:rsidRPr="00014902">
        <w:rPr>
          <w:lang w:val="en-US"/>
        </w:rPr>
        <w:t>, vol. 12, n</w:t>
      </w:r>
      <w:r w:rsidRPr="00014902">
        <w:rPr>
          <w:vertAlign w:val="superscript"/>
          <w:lang w:val="en-US"/>
        </w:rPr>
        <w:t>o</w:t>
      </w:r>
      <w:r w:rsidRPr="00014902">
        <w:rPr>
          <w:lang w:val="en-US"/>
        </w:rPr>
        <w:t xml:space="preserve"> 1, p. 525</w:t>
      </w:r>
      <w:r w:rsidRPr="00014902">
        <w:rPr>
          <w:lang w:val="en-US"/>
        </w:rPr>
        <w:noBreakHyphen/>
        <w:t>529, juill. 2016, doi: 10.3892/etm.2016.3324.</w:t>
      </w:r>
    </w:p>
    <w:p w14:paraId="3ADFB5BE" w14:textId="77777777" w:rsidR="00014902" w:rsidRPr="00014902" w:rsidRDefault="00014902" w:rsidP="00B73972">
      <w:pPr>
        <w:tabs>
          <w:tab w:val="left" w:pos="384"/>
        </w:tabs>
        <w:ind w:left="384" w:hanging="384"/>
        <w:jc w:val="both"/>
        <w:rPr>
          <w:lang w:val="en-US"/>
        </w:rPr>
      </w:pPr>
      <w:r w:rsidRPr="00014902">
        <w:rPr>
          <w:lang w:val="en-US"/>
        </w:rPr>
        <w:t>[9]</w:t>
      </w:r>
      <w:r w:rsidRPr="00014902">
        <w:rPr>
          <w:lang w:val="en-US"/>
        </w:rPr>
        <w:tab/>
        <w:t>H. Suojalehto</w:t>
      </w:r>
      <w:r w:rsidRPr="00014902">
        <w:rPr>
          <w:i/>
          <w:iCs/>
          <w:lang w:val="en-US"/>
        </w:rPr>
        <w:t>et al.</w:t>
      </w:r>
      <w:r w:rsidRPr="00014902">
        <w:rPr>
          <w:lang w:val="en-US"/>
        </w:rPr>
        <w:t xml:space="preserve">, « 3-(Bromomethyl)-2-chloro-4-(methylsulfonyl)- benzoic acid: a new cause of sensitiser induced occupational asthma, rhinitis and urticaria », </w:t>
      </w:r>
      <w:r w:rsidRPr="00014902">
        <w:rPr>
          <w:i/>
          <w:iCs/>
          <w:lang w:val="en-US"/>
        </w:rPr>
        <w:t>Occup. Environ. Med.</w:t>
      </w:r>
      <w:r w:rsidRPr="00014902">
        <w:rPr>
          <w:lang w:val="en-US"/>
        </w:rPr>
        <w:t>, vol. 75, n</w:t>
      </w:r>
      <w:r w:rsidRPr="00014902">
        <w:rPr>
          <w:vertAlign w:val="superscript"/>
          <w:lang w:val="en-US"/>
        </w:rPr>
        <w:t>o</w:t>
      </w:r>
      <w:r w:rsidRPr="00014902">
        <w:rPr>
          <w:lang w:val="en-US"/>
        </w:rPr>
        <w:t xml:space="preserve"> 4, p. 277</w:t>
      </w:r>
      <w:r w:rsidRPr="00014902">
        <w:rPr>
          <w:lang w:val="en-US"/>
        </w:rPr>
        <w:noBreakHyphen/>
        <w:t>282, avr. 2018, doi: 10.1136/oemed-2017-104505.</w:t>
      </w:r>
    </w:p>
    <w:p w14:paraId="334C13F0" w14:textId="77777777" w:rsidR="00014902" w:rsidRPr="00014902" w:rsidRDefault="00014902" w:rsidP="00B73972">
      <w:pPr>
        <w:tabs>
          <w:tab w:val="left" w:pos="384"/>
        </w:tabs>
        <w:ind w:left="384" w:hanging="384"/>
        <w:jc w:val="both"/>
        <w:rPr>
          <w:lang w:val="en-US"/>
        </w:rPr>
      </w:pPr>
      <w:r w:rsidRPr="00014902">
        <w:rPr>
          <w:lang w:val="en-US"/>
        </w:rPr>
        <w:t>[10]</w:t>
      </w:r>
      <w:r w:rsidRPr="00014902">
        <w:rPr>
          <w:lang w:val="en-US"/>
        </w:rPr>
        <w:tab/>
        <w:t>E. Nucera</w:t>
      </w:r>
      <w:r w:rsidRPr="00014902">
        <w:rPr>
          <w:i/>
          <w:iCs/>
          <w:lang w:val="en-US"/>
        </w:rPr>
        <w:t>et al.</w:t>
      </w:r>
      <w:r w:rsidRPr="00014902">
        <w:rPr>
          <w:lang w:val="en-US"/>
        </w:rPr>
        <w:t xml:space="preserve">, « Challenge Tests in the Diagnosis of Latex Allergy », </w:t>
      </w:r>
      <w:r w:rsidRPr="00014902">
        <w:rPr>
          <w:i/>
          <w:iCs/>
          <w:lang w:val="en-US"/>
        </w:rPr>
        <w:t>Int. J. Immunopathol. Pharmacol.</w:t>
      </w:r>
      <w:r w:rsidRPr="00014902">
        <w:rPr>
          <w:lang w:val="en-US"/>
        </w:rPr>
        <w:t>, vol. 23, n</w:t>
      </w:r>
      <w:r w:rsidRPr="00014902">
        <w:rPr>
          <w:vertAlign w:val="superscript"/>
          <w:lang w:val="en-US"/>
        </w:rPr>
        <w:t>o</w:t>
      </w:r>
      <w:r w:rsidRPr="00014902">
        <w:rPr>
          <w:lang w:val="en-US"/>
        </w:rPr>
        <w:t xml:space="preserve"> 2, p. 543</w:t>
      </w:r>
      <w:r w:rsidRPr="00014902">
        <w:rPr>
          <w:lang w:val="en-US"/>
        </w:rPr>
        <w:noBreakHyphen/>
        <w:t>552, avr. 2010, doi: 10.1177/039463201002300216.</w:t>
      </w:r>
    </w:p>
    <w:p w14:paraId="08A5B6D5" w14:textId="77777777" w:rsidR="00014902" w:rsidRPr="00014902" w:rsidRDefault="00014902" w:rsidP="00B73972">
      <w:pPr>
        <w:tabs>
          <w:tab w:val="left" w:pos="384"/>
        </w:tabs>
        <w:ind w:left="384" w:hanging="384"/>
        <w:jc w:val="both"/>
        <w:rPr>
          <w:lang w:val="en-US"/>
        </w:rPr>
      </w:pPr>
      <w:r w:rsidRPr="00014902">
        <w:rPr>
          <w:lang w:val="en-US"/>
        </w:rPr>
        <w:t>[11]</w:t>
      </w:r>
      <w:r w:rsidRPr="00014902">
        <w:rPr>
          <w:lang w:val="en-US"/>
        </w:rPr>
        <w:tab/>
        <w:t xml:space="preserve">S. H. Joo, K. J. Hyun, et Y. H. Kim, « Korean Modification of the Nasal Provocation Test With House Dust Mite Antigen Following the EAACI Guidelines », </w:t>
      </w:r>
      <w:r w:rsidRPr="00014902">
        <w:rPr>
          <w:i/>
          <w:iCs/>
          <w:lang w:val="en-US"/>
        </w:rPr>
        <w:t>Clin. Exp. Otorhinolaryngol.</w:t>
      </w:r>
      <w:r w:rsidRPr="00014902">
        <w:rPr>
          <w:lang w:val="en-US"/>
        </w:rPr>
        <w:t>, vol. 14, n</w:t>
      </w:r>
      <w:r w:rsidRPr="00014902">
        <w:rPr>
          <w:vertAlign w:val="superscript"/>
          <w:lang w:val="en-US"/>
        </w:rPr>
        <w:t>o</w:t>
      </w:r>
      <w:r w:rsidRPr="00014902">
        <w:rPr>
          <w:lang w:val="en-US"/>
        </w:rPr>
        <w:t xml:space="preserve"> 4, p. 382</w:t>
      </w:r>
      <w:r w:rsidRPr="00014902">
        <w:rPr>
          <w:lang w:val="en-US"/>
        </w:rPr>
        <w:noBreakHyphen/>
        <w:t>389, nov. 2021, doi: 10.21053/ceo.2020.00563.</w:t>
      </w:r>
    </w:p>
    <w:p w14:paraId="5863B848" w14:textId="77777777" w:rsidR="00014902" w:rsidRPr="00014902" w:rsidRDefault="00014902" w:rsidP="00B73972">
      <w:pPr>
        <w:tabs>
          <w:tab w:val="left" w:pos="384"/>
        </w:tabs>
        <w:ind w:left="384" w:hanging="384"/>
        <w:jc w:val="both"/>
        <w:rPr>
          <w:lang w:val="en-US"/>
        </w:rPr>
      </w:pPr>
      <w:r w:rsidRPr="00014902">
        <w:rPr>
          <w:lang w:val="en-US"/>
        </w:rPr>
        <w:t>[12]</w:t>
      </w:r>
      <w:r w:rsidRPr="00014902">
        <w:rPr>
          <w:lang w:val="en-US"/>
        </w:rPr>
        <w:tab/>
        <w:t xml:space="preserve">J.-H. Kim </w:t>
      </w:r>
      <w:r w:rsidRPr="00014902">
        <w:rPr>
          <w:i/>
          <w:iCs/>
          <w:lang w:val="en-US"/>
        </w:rPr>
        <w:t>et al.</w:t>
      </w:r>
      <w:r w:rsidRPr="00014902">
        <w:rPr>
          <w:lang w:val="en-US"/>
        </w:rPr>
        <w:t xml:space="preserve">, « A case of occupational rhinitis caused by rice powder in the grain industry », </w:t>
      </w:r>
      <w:r w:rsidRPr="00014902">
        <w:rPr>
          <w:i/>
          <w:iCs/>
          <w:lang w:val="en-US"/>
        </w:rPr>
        <w:t>Allergy Asthma Immunol. Res.</w:t>
      </w:r>
      <w:r w:rsidRPr="00014902">
        <w:rPr>
          <w:lang w:val="en-US"/>
        </w:rPr>
        <w:t>, vol. 2, n</w:t>
      </w:r>
      <w:r w:rsidRPr="00014902">
        <w:rPr>
          <w:vertAlign w:val="superscript"/>
          <w:lang w:val="en-US"/>
        </w:rPr>
        <w:t>o</w:t>
      </w:r>
      <w:r w:rsidRPr="00014902">
        <w:rPr>
          <w:lang w:val="en-US"/>
        </w:rPr>
        <w:t xml:space="preserve"> 2, p. 141</w:t>
      </w:r>
      <w:r w:rsidRPr="00014902">
        <w:rPr>
          <w:lang w:val="en-US"/>
        </w:rPr>
        <w:noBreakHyphen/>
        <w:t>143, avr. 2010, doi: 10.4168/aair.2010.2.2.141.</w:t>
      </w:r>
    </w:p>
    <w:p w14:paraId="04A19720" w14:textId="77777777" w:rsidR="00014902" w:rsidRPr="00014902" w:rsidRDefault="00014902" w:rsidP="00B73972">
      <w:pPr>
        <w:tabs>
          <w:tab w:val="left" w:pos="384"/>
        </w:tabs>
        <w:ind w:left="384" w:hanging="384"/>
        <w:jc w:val="both"/>
        <w:rPr>
          <w:lang w:val="en-US"/>
        </w:rPr>
      </w:pPr>
      <w:r w:rsidRPr="00014902">
        <w:rPr>
          <w:lang w:val="en-US"/>
        </w:rPr>
        <w:t>[13]</w:t>
      </w:r>
      <w:r w:rsidRPr="00014902">
        <w:rPr>
          <w:lang w:val="en-US"/>
        </w:rPr>
        <w:tab/>
        <w:t xml:space="preserve">S.-Y. Sung </w:t>
      </w:r>
      <w:r w:rsidRPr="00014902">
        <w:rPr>
          <w:i/>
          <w:iCs/>
          <w:lang w:val="en-US"/>
        </w:rPr>
        <w:t>et al.</w:t>
      </w:r>
      <w:r w:rsidRPr="00014902">
        <w:rPr>
          <w:lang w:val="en-US"/>
        </w:rPr>
        <w:t xml:space="preserve">, « A Case of Occupational Rhinitis Induced by Maize Pollen Exposure in a Farmer: Detection of IgE-Binding Components », </w:t>
      </w:r>
      <w:r w:rsidRPr="00014902">
        <w:rPr>
          <w:i/>
          <w:iCs/>
          <w:lang w:val="en-US"/>
        </w:rPr>
        <w:t>Allergy Asthma Immunol. Res.</w:t>
      </w:r>
      <w:r w:rsidRPr="00014902">
        <w:rPr>
          <w:lang w:val="en-US"/>
        </w:rPr>
        <w:t>, vol. 4, n</w:t>
      </w:r>
      <w:r w:rsidRPr="00014902">
        <w:rPr>
          <w:vertAlign w:val="superscript"/>
          <w:lang w:val="en-US"/>
        </w:rPr>
        <w:t>o</w:t>
      </w:r>
      <w:r w:rsidRPr="00014902">
        <w:rPr>
          <w:lang w:val="en-US"/>
        </w:rPr>
        <w:t xml:space="preserve"> 1, p. 49</w:t>
      </w:r>
      <w:r w:rsidRPr="00014902">
        <w:rPr>
          <w:lang w:val="en-US"/>
        </w:rPr>
        <w:noBreakHyphen/>
        <w:t>51, janv. 2012, doi: 10.4168/aair.2012.4.1.49.</w:t>
      </w:r>
    </w:p>
    <w:p w14:paraId="462F487E" w14:textId="77777777" w:rsidR="00014902" w:rsidRPr="00014902" w:rsidRDefault="00014902" w:rsidP="00B73972">
      <w:pPr>
        <w:tabs>
          <w:tab w:val="left" w:pos="384"/>
        </w:tabs>
        <w:ind w:left="384" w:hanging="384"/>
        <w:jc w:val="both"/>
        <w:rPr>
          <w:lang w:val="en-US"/>
        </w:rPr>
      </w:pPr>
      <w:r w:rsidRPr="00014902">
        <w:rPr>
          <w:lang w:val="en-US"/>
        </w:rPr>
        <w:t>[14]</w:t>
      </w:r>
      <w:r w:rsidRPr="00014902">
        <w:rPr>
          <w:lang w:val="en-US"/>
        </w:rPr>
        <w:tab/>
        <w:t xml:space="preserve">A. Laukkanen, P. Ruoppi, et S. Mäkinen-Kiljunen, « Deer ked-induced occupational allergic rhinoconjunctivitis », </w:t>
      </w:r>
      <w:r w:rsidRPr="00014902">
        <w:rPr>
          <w:i/>
          <w:iCs/>
          <w:lang w:val="en-US"/>
        </w:rPr>
        <w:t xml:space="preserve">Ann. </w:t>
      </w:r>
      <w:r w:rsidRPr="00B834E8">
        <w:rPr>
          <w:i/>
          <w:iCs/>
          <w:lang w:val="en-US"/>
        </w:rPr>
        <w:t xml:space="preserve">Allergy Asthma Immunol. </w:t>
      </w:r>
      <w:r w:rsidRPr="00014902">
        <w:rPr>
          <w:i/>
          <w:iCs/>
          <w:lang w:val="en-US"/>
        </w:rPr>
        <w:t>Off. Publ. Am. Coll. Allergy Asthma Immunol.</w:t>
      </w:r>
      <w:r w:rsidRPr="00014902">
        <w:rPr>
          <w:lang w:val="en-US"/>
        </w:rPr>
        <w:t>, vol. 94, n</w:t>
      </w:r>
      <w:r w:rsidRPr="00014902">
        <w:rPr>
          <w:vertAlign w:val="superscript"/>
          <w:lang w:val="en-US"/>
        </w:rPr>
        <w:t>o</w:t>
      </w:r>
      <w:r w:rsidRPr="00014902">
        <w:rPr>
          <w:lang w:val="en-US"/>
        </w:rPr>
        <w:t xml:space="preserve"> 5, p. 604</w:t>
      </w:r>
      <w:r w:rsidRPr="00014902">
        <w:rPr>
          <w:lang w:val="en-US"/>
        </w:rPr>
        <w:noBreakHyphen/>
        <w:t>608, mai 2005, doi: 10.1016/S1081-1206(10)61141-6.</w:t>
      </w:r>
    </w:p>
    <w:p w14:paraId="1EFCE783" w14:textId="77777777" w:rsidR="00014902" w:rsidRPr="00436EB5" w:rsidRDefault="00014902" w:rsidP="00B73972">
      <w:pPr>
        <w:tabs>
          <w:tab w:val="left" w:pos="384"/>
        </w:tabs>
        <w:ind w:left="384" w:hanging="384"/>
        <w:jc w:val="both"/>
        <w:rPr>
          <w:lang w:val="it-IT"/>
        </w:rPr>
      </w:pPr>
      <w:r w:rsidRPr="00014902">
        <w:rPr>
          <w:lang w:val="en-US"/>
        </w:rPr>
        <w:t>[15]</w:t>
      </w:r>
      <w:r w:rsidRPr="00014902">
        <w:rPr>
          <w:lang w:val="en-US"/>
        </w:rPr>
        <w:tab/>
        <w:t xml:space="preserve">S. Ronsmans, B. Steelant, W. Backaert, B. Nemery, et L. Van Gerven, « Diagnostic approach to occupational rhinitis: the role of nasal provocation tests », </w:t>
      </w:r>
      <w:r w:rsidRPr="00014902">
        <w:rPr>
          <w:i/>
          <w:iCs/>
          <w:lang w:val="en-US"/>
        </w:rPr>
        <w:t xml:space="preserve">Curr. </w:t>
      </w:r>
      <w:r w:rsidRPr="00436EB5">
        <w:rPr>
          <w:i/>
          <w:iCs/>
          <w:lang w:val="it-IT"/>
        </w:rPr>
        <w:t>Opin. AllergyClin. Immunol.</w:t>
      </w:r>
      <w:r w:rsidRPr="00436EB5">
        <w:rPr>
          <w:lang w:val="it-IT"/>
        </w:rPr>
        <w:t>, vol. 20, n</w:t>
      </w:r>
      <w:r w:rsidRPr="00436EB5">
        <w:rPr>
          <w:vertAlign w:val="superscript"/>
          <w:lang w:val="it-IT"/>
        </w:rPr>
        <w:t>o</w:t>
      </w:r>
      <w:r w:rsidRPr="00436EB5">
        <w:rPr>
          <w:lang w:val="it-IT"/>
        </w:rPr>
        <w:t xml:space="preserve"> 2, p. 122</w:t>
      </w:r>
      <w:r w:rsidRPr="00436EB5">
        <w:rPr>
          <w:lang w:val="it-IT"/>
        </w:rPr>
        <w:noBreakHyphen/>
        <w:t>130, avr. 2020, doi: 10.1097/ACI.0000000000000608.</w:t>
      </w:r>
    </w:p>
    <w:p w14:paraId="674A48FB" w14:textId="77777777" w:rsidR="00014902" w:rsidRPr="00436EB5" w:rsidRDefault="00014902" w:rsidP="00B73972">
      <w:pPr>
        <w:tabs>
          <w:tab w:val="left" w:pos="384"/>
        </w:tabs>
        <w:ind w:left="384" w:hanging="384"/>
        <w:jc w:val="both"/>
        <w:rPr>
          <w:lang w:val="it-IT"/>
        </w:rPr>
      </w:pPr>
      <w:r w:rsidRPr="00436EB5">
        <w:rPr>
          <w:lang w:val="it-IT"/>
        </w:rPr>
        <w:t>[16]</w:t>
      </w:r>
      <w:r w:rsidRPr="00436EB5">
        <w:rPr>
          <w:lang w:val="it-IT"/>
        </w:rPr>
        <w:tab/>
        <w:t xml:space="preserve">A. Krajewska-Wojtys, J. Jarzab, K. Zawadzinska, K. Pyrkosz, et A. Bozek, « Local AllergicRhinitis in AdultPatients with ChronicNasalSymptoms », </w:t>
      </w:r>
      <w:r w:rsidRPr="00436EB5">
        <w:rPr>
          <w:i/>
          <w:iCs/>
          <w:lang w:val="it-IT"/>
        </w:rPr>
        <w:t>Int. Arch. AllergyImmunol.</w:t>
      </w:r>
      <w:r w:rsidRPr="00436EB5">
        <w:rPr>
          <w:lang w:val="it-IT"/>
        </w:rPr>
        <w:t>, vol. 173, n</w:t>
      </w:r>
      <w:r w:rsidRPr="00436EB5">
        <w:rPr>
          <w:vertAlign w:val="superscript"/>
          <w:lang w:val="it-IT"/>
        </w:rPr>
        <w:t>o</w:t>
      </w:r>
      <w:r w:rsidRPr="00436EB5">
        <w:rPr>
          <w:lang w:val="it-IT"/>
        </w:rPr>
        <w:t xml:space="preserve"> 3, p. 165</w:t>
      </w:r>
      <w:r w:rsidRPr="00436EB5">
        <w:rPr>
          <w:lang w:val="it-IT"/>
        </w:rPr>
        <w:noBreakHyphen/>
        <w:t>170, 2017, doi: 10.1159/000478656.</w:t>
      </w:r>
    </w:p>
    <w:p w14:paraId="27DEAE76" w14:textId="77777777" w:rsidR="00014902" w:rsidRPr="00014902" w:rsidRDefault="00014902" w:rsidP="00B73972">
      <w:pPr>
        <w:tabs>
          <w:tab w:val="left" w:pos="384"/>
        </w:tabs>
        <w:ind w:left="384" w:hanging="384"/>
        <w:jc w:val="both"/>
        <w:rPr>
          <w:lang w:val="en-US"/>
        </w:rPr>
      </w:pPr>
      <w:r w:rsidRPr="00436EB5">
        <w:rPr>
          <w:lang w:val="it-IT"/>
        </w:rPr>
        <w:lastRenderedPageBreak/>
        <w:t>[17]</w:t>
      </w:r>
      <w:r w:rsidRPr="00436EB5">
        <w:rPr>
          <w:lang w:val="it-IT"/>
        </w:rPr>
        <w:tab/>
        <w:t xml:space="preserve">L. Klimek, C. Bardenhewer, M. Spielhaupter, C. Harai, K. Becker, et O. Pfaar, « Local allergicrhinitis to Alternaria alternata. </w:t>
      </w:r>
      <w:r w:rsidRPr="00014902">
        <w:rPr>
          <w:lang w:val="en-US"/>
        </w:rPr>
        <w:t xml:space="preserve">Evidence for local IgE production exclusively in the nasal mucosa », </w:t>
      </w:r>
      <w:r w:rsidRPr="00014902">
        <w:rPr>
          <w:i/>
          <w:iCs/>
          <w:lang w:val="en-US"/>
        </w:rPr>
        <w:t>Hno</w:t>
      </w:r>
      <w:r w:rsidRPr="00014902">
        <w:rPr>
          <w:lang w:val="en-US"/>
        </w:rPr>
        <w:t>, vol. 63, n</w:t>
      </w:r>
      <w:r w:rsidRPr="00014902">
        <w:rPr>
          <w:vertAlign w:val="superscript"/>
          <w:lang w:val="en-US"/>
        </w:rPr>
        <w:t>o</w:t>
      </w:r>
      <w:r w:rsidRPr="00014902">
        <w:rPr>
          <w:lang w:val="en-US"/>
        </w:rPr>
        <w:t xml:space="preserve"> 5, p. 364</w:t>
      </w:r>
      <w:r w:rsidRPr="00014902">
        <w:rPr>
          <w:lang w:val="en-US"/>
        </w:rPr>
        <w:noBreakHyphen/>
        <w:t>372, mai 2015, doi: 10.1007/s00106-015-0005-x.</w:t>
      </w:r>
    </w:p>
    <w:p w14:paraId="24D7A036" w14:textId="77777777" w:rsidR="00014902" w:rsidRPr="00014902" w:rsidRDefault="00014902" w:rsidP="00B73972">
      <w:pPr>
        <w:tabs>
          <w:tab w:val="left" w:pos="384"/>
        </w:tabs>
        <w:ind w:left="384" w:hanging="384"/>
        <w:jc w:val="both"/>
        <w:rPr>
          <w:lang w:val="en-US"/>
        </w:rPr>
      </w:pPr>
      <w:r w:rsidRPr="00014902">
        <w:rPr>
          <w:lang w:val="en-US"/>
        </w:rPr>
        <w:t>[18]</w:t>
      </w:r>
      <w:r w:rsidRPr="00014902">
        <w:rPr>
          <w:lang w:val="en-US"/>
        </w:rPr>
        <w:tab/>
        <w:t xml:space="preserve">S. Balland, M. Grosclaude, E. Jarsaillon, F. Gormand, M. T. Chambe, et M. Perrin Fayolle, « [Challenge provocation tests and non-specific bronchial hyperactivity in occupational asthma] », </w:t>
      </w:r>
      <w:r w:rsidRPr="00014902">
        <w:rPr>
          <w:i/>
          <w:iCs/>
          <w:lang w:val="en-US"/>
        </w:rPr>
        <w:t>J. Toxicol. Clin. Exp.</w:t>
      </w:r>
      <w:r w:rsidRPr="00014902">
        <w:rPr>
          <w:lang w:val="en-US"/>
        </w:rPr>
        <w:t>, vol. 9, n</w:t>
      </w:r>
      <w:r w:rsidRPr="00014902">
        <w:rPr>
          <w:vertAlign w:val="superscript"/>
          <w:lang w:val="en-US"/>
        </w:rPr>
        <w:t>o</w:t>
      </w:r>
      <w:r w:rsidRPr="00014902">
        <w:rPr>
          <w:lang w:val="en-US"/>
        </w:rPr>
        <w:t xml:space="preserve"> 1 Suppl Pt 2, p. 15</w:t>
      </w:r>
      <w:r w:rsidRPr="00014902">
        <w:rPr>
          <w:lang w:val="en-US"/>
        </w:rPr>
        <w:noBreakHyphen/>
        <w:t>23, 1989.</w:t>
      </w:r>
    </w:p>
    <w:p w14:paraId="7F2A0C0F" w14:textId="77777777" w:rsidR="00014902" w:rsidRPr="00014902" w:rsidRDefault="00014902" w:rsidP="00B73972">
      <w:pPr>
        <w:tabs>
          <w:tab w:val="left" w:pos="384"/>
        </w:tabs>
        <w:ind w:left="384" w:hanging="384"/>
        <w:jc w:val="both"/>
        <w:rPr>
          <w:lang w:val="en-US"/>
        </w:rPr>
      </w:pPr>
      <w:r w:rsidRPr="00014902">
        <w:rPr>
          <w:lang w:val="en-US"/>
        </w:rPr>
        <w:t>[19]</w:t>
      </w:r>
      <w:r w:rsidRPr="00014902">
        <w:rPr>
          <w:lang w:val="en-US"/>
        </w:rPr>
        <w:tab/>
        <w:t xml:space="preserve">A. Krajewska-Wojtys, J. Jarzab, R. Gawlik, et A. Bozek, « Local allergic rhinitis to pollens is underdiagnosed in young patients », </w:t>
      </w:r>
      <w:r w:rsidRPr="00014902">
        <w:rPr>
          <w:i/>
          <w:iCs/>
          <w:lang w:val="en-US"/>
        </w:rPr>
        <w:t>Am. J. Rhinol. Allergy</w:t>
      </w:r>
      <w:r w:rsidRPr="00014902">
        <w:rPr>
          <w:lang w:val="en-US"/>
        </w:rPr>
        <w:t>, vol. 30, n</w:t>
      </w:r>
      <w:r w:rsidRPr="00014902">
        <w:rPr>
          <w:vertAlign w:val="superscript"/>
          <w:lang w:val="en-US"/>
        </w:rPr>
        <w:t>o</w:t>
      </w:r>
      <w:r w:rsidRPr="00014902">
        <w:rPr>
          <w:lang w:val="en-US"/>
        </w:rPr>
        <w:t xml:space="preserve"> 6, p. E198</w:t>
      </w:r>
      <w:r w:rsidRPr="00014902">
        <w:rPr>
          <w:lang w:val="en-US"/>
        </w:rPr>
        <w:noBreakHyphen/>
        <w:t>E201, déc. 2016, doi: 10.2500/ajra.2016.30.4369.</w:t>
      </w:r>
    </w:p>
    <w:p w14:paraId="0B1D907E" w14:textId="77777777" w:rsidR="00014902" w:rsidRPr="00436EB5" w:rsidRDefault="00014902" w:rsidP="00B73972">
      <w:pPr>
        <w:tabs>
          <w:tab w:val="left" w:pos="384"/>
        </w:tabs>
        <w:ind w:left="384" w:hanging="384"/>
        <w:jc w:val="both"/>
        <w:rPr>
          <w:lang w:val="it-IT"/>
        </w:rPr>
      </w:pPr>
      <w:r w:rsidRPr="00014902">
        <w:rPr>
          <w:lang w:val="en-US"/>
        </w:rPr>
        <w:t>[20]</w:t>
      </w:r>
      <w:r w:rsidRPr="00014902">
        <w:rPr>
          <w:lang w:val="en-US"/>
        </w:rPr>
        <w:tab/>
        <w:t xml:space="preserve">F. Gómez, C. Rondón, M. Salas, et P. Campo, « Local allergic rhinitis: mechanisms, diagnosis and relevance for occupational rhinitis », </w:t>
      </w:r>
      <w:r w:rsidRPr="00014902">
        <w:rPr>
          <w:i/>
          <w:iCs/>
          <w:lang w:val="en-US"/>
        </w:rPr>
        <w:t xml:space="preserve">Curr. </w:t>
      </w:r>
      <w:r w:rsidRPr="00436EB5">
        <w:rPr>
          <w:i/>
          <w:iCs/>
          <w:lang w:val="it-IT"/>
        </w:rPr>
        <w:t>Opin. AllergyClin. Immunol.</w:t>
      </w:r>
      <w:r w:rsidRPr="00436EB5">
        <w:rPr>
          <w:lang w:val="it-IT"/>
        </w:rPr>
        <w:t>, vol. 15, n</w:t>
      </w:r>
      <w:r w:rsidRPr="00436EB5">
        <w:rPr>
          <w:vertAlign w:val="superscript"/>
          <w:lang w:val="it-IT"/>
        </w:rPr>
        <w:t>o</w:t>
      </w:r>
      <w:r w:rsidRPr="00436EB5">
        <w:rPr>
          <w:lang w:val="it-IT"/>
        </w:rPr>
        <w:t xml:space="preserve"> 2, p. 111</w:t>
      </w:r>
      <w:r w:rsidRPr="00436EB5">
        <w:rPr>
          <w:lang w:val="it-IT"/>
        </w:rPr>
        <w:noBreakHyphen/>
        <w:t>116, avr. 2015, doi: 10.1097/ACI.0000000000000150.</w:t>
      </w:r>
    </w:p>
    <w:p w14:paraId="083CDAC3" w14:textId="77777777" w:rsidR="00014902" w:rsidRPr="00436EB5" w:rsidRDefault="00014902" w:rsidP="00B73972">
      <w:pPr>
        <w:tabs>
          <w:tab w:val="left" w:pos="384"/>
        </w:tabs>
        <w:ind w:left="384" w:hanging="384"/>
        <w:jc w:val="both"/>
        <w:rPr>
          <w:lang w:val="it-IT"/>
        </w:rPr>
      </w:pPr>
      <w:r w:rsidRPr="00436EB5">
        <w:rPr>
          <w:lang w:val="it-IT"/>
        </w:rPr>
        <w:t>[21]</w:t>
      </w:r>
      <w:r w:rsidRPr="00436EB5">
        <w:rPr>
          <w:lang w:val="it-IT"/>
        </w:rPr>
        <w:tab/>
        <w:t xml:space="preserve">O. Vandenplas, V. Hox, et D. Bernstein, « OccupationalRhinitis », </w:t>
      </w:r>
      <w:r w:rsidRPr="00436EB5">
        <w:rPr>
          <w:i/>
          <w:iCs/>
          <w:lang w:val="it-IT"/>
        </w:rPr>
        <w:t>J. AllergyClin. Immunol.- Pract.</w:t>
      </w:r>
      <w:r w:rsidRPr="00436EB5">
        <w:rPr>
          <w:lang w:val="it-IT"/>
        </w:rPr>
        <w:t>, vol. 8, n</w:t>
      </w:r>
      <w:r w:rsidRPr="00436EB5">
        <w:rPr>
          <w:vertAlign w:val="superscript"/>
          <w:lang w:val="it-IT"/>
        </w:rPr>
        <w:t>o</w:t>
      </w:r>
      <w:r w:rsidRPr="00436EB5">
        <w:rPr>
          <w:lang w:val="it-IT"/>
        </w:rPr>
        <w:t xml:space="preserve"> 10, p. 3311</w:t>
      </w:r>
      <w:r w:rsidRPr="00436EB5">
        <w:rPr>
          <w:lang w:val="it-IT"/>
        </w:rPr>
        <w:noBreakHyphen/>
        <w:t>3321, déc. 2020, doi: 10.1016/j.jaip.2020.06.047.</w:t>
      </w:r>
    </w:p>
    <w:p w14:paraId="21A12C08" w14:textId="77777777" w:rsidR="00014902" w:rsidRPr="00014902" w:rsidRDefault="00014902" w:rsidP="00B73972">
      <w:pPr>
        <w:tabs>
          <w:tab w:val="left" w:pos="384"/>
        </w:tabs>
        <w:ind w:left="384" w:hanging="384"/>
        <w:jc w:val="both"/>
        <w:rPr>
          <w:lang w:val="en-US"/>
        </w:rPr>
      </w:pPr>
      <w:r w:rsidRPr="00014902">
        <w:rPr>
          <w:lang w:val="en-US"/>
        </w:rPr>
        <w:t>[22]</w:t>
      </w:r>
      <w:r w:rsidRPr="00014902">
        <w:rPr>
          <w:lang w:val="en-US"/>
        </w:rPr>
        <w:tab/>
        <w:t xml:space="preserve">R. Castano, C. Trudeau, et H. Ghezzo, « Correlation between acoustic rhinometry and subjective nasal patency during nasal challenge test in subjects with suspected occupational rhinitis; a prospective controlled study », </w:t>
      </w:r>
      <w:r w:rsidRPr="00014902">
        <w:rPr>
          <w:i/>
          <w:iCs/>
          <w:lang w:val="en-US"/>
        </w:rPr>
        <w:t>Clin. Otolaryngol. Off. J. ENT-UK Off. J. Neth. Soc. Oto-Rhino-Laryngol. Cervico-Facial Surg.</w:t>
      </w:r>
      <w:r w:rsidRPr="00014902">
        <w:rPr>
          <w:lang w:val="en-US"/>
        </w:rPr>
        <w:t>, vol. 35, n</w:t>
      </w:r>
      <w:r w:rsidRPr="00014902">
        <w:rPr>
          <w:vertAlign w:val="superscript"/>
          <w:lang w:val="en-US"/>
        </w:rPr>
        <w:t>o</w:t>
      </w:r>
      <w:r w:rsidRPr="00014902">
        <w:rPr>
          <w:lang w:val="en-US"/>
        </w:rPr>
        <w:t xml:space="preserve"> 6, p. 462</w:t>
      </w:r>
      <w:r w:rsidRPr="00014902">
        <w:rPr>
          <w:lang w:val="en-US"/>
        </w:rPr>
        <w:noBreakHyphen/>
        <w:t>467, déc. 2010, doi: 10.1111/j.1749-4486.2010.02223.x.</w:t>
      </w:r>
    </w:p>
    <w:p w14:paraId="3F22E36E" w14:textId="77777777" w:rsidR="00014902" w:rsidRPr="00014902" w:rsidRDefault="00014902" w:rsidP="00B73972">
      <w:pPr>
        <w:tabs>
          <w:tab w:val="left" w:pos="384"/>
        </w:tabs>
        <w:ind w:left="384" w:hanging="384"/>
        <w:jc w:val="both"/>
        <w:rPr>
          <w:lang w:val="en-US"/>
        </w:rPr>
      </w:pPr>
      <w:r w:rsidRPr="00014902">
        <w:rPr>
          <w:lang w:val="en-US"/>
        </w:rPr>
        <w:t>[23]</w:t>
      </w:r>
      <w:r w:rsidRPr="00014902">
        <w:rPr>
          <w:lang w:val="en-US"/>
        </w:rPr>
        <w:tab/>
        <w:t xml:space="preserve">A. Bozek, W. Scierski, B. Ignasiak, J. Jarzab, et M. Misiolek, « The prevalence and characteristics of local allergic rhinitis in Poland », </w:t>
      </w:r>
      <w:r w:rsidRPr="00014902">
        <w:rPr>
          <w:i/>
          <w:iCs/>
          <w:lang w:val="en-US"/>
        </w:rPr>
        <w:t>Rhinology</w:t>
      </w:r>
      <w:r w:rsidRPr="00014902">
        <w:rPr>
          <w:lang w:val="en-US"/>
        </w:rPr>
        <w:t>, vol. 57, n</w:t>
      </w:r>
      <w:r w:rsidRPr="00014902">
        <w:rPr>
          <w:vertAlign w:val="superscript"/>
          <w:lang w:val="en-US"/>
        </w:rPr>
        <w:t>o</w:t>
      </w:r>
      <w:r w:rsidRPr="00014902">
        <w:rPr>
          <w:lang w:val="en-US"/>
        </w:rPr>
        <w:t xml:space="preserve"> 3, p. 213</w:t>
      </w:r>
      <w:r w:rsidRPr="00014902">
        <w:rPr>
          <w:lang w:val="en-US"/>
        </w:rPr>
        <w:noBreakHyphen/>
        <w:t>218, 2019, doi: 10.4193/Rhin18.137.</w:t>
      </w:r>
    </w:p>
    <w:p w14:paraId="387BD977" w14:textId="77777777" w:rsidR="00014902" w:rsidRDefault="00014902" w:rsidP="00B73972">
      <w:pPr>
        <w:tabs>
          <w:tab w:val="left" w:pos="384"/>
        </w:tabs>
        <w:ind w:left="384" w:hanging="384"/>
        <w:jc w:val="both"/>
      </w:pPr>
      <w:r w:rsidRPr="00014902">
        <w:rPr>
          <w:lang w:val="en-US"/>
        </w:rPr>
        <w:t>[24]</w:t>
      </w:r>
      <w:r w:rsidRPr="00014902">
        <w:rPr>
          <w:lang w:val="en-US"/>
        </w:rPr>
        <w:tab/>
        <w:t xml:space="preserve">PirilÄ et Nuutinen, « Acoustic rhinometry, rhinomanometry and the amount of nasal secretion in the clinical monitoring of the nasal provocation test: Acoustic rhinometry, rhinomanometry and nasal secretion in the nasal provocation test », </w:t>
      </w:r>
      <w:r w:rsidRPr="00014902">
        <w:rPr>
          <w:i/>
          <w:iCs/>
          <w:lang w:val="en-US"/>
        </w:rPr>
        <w:t xml:space="preserve">Clin. Exp. </w:t>
      </w:r>
      <w:r>
        <w:rPr>
          <w:i/>
          <w:iCs/>
        </w:rPr>
        <w:t>Allergy</w:t>
      </w:r>
      <w:r>
        <w:t>, vol. 28, n</w:t>
      </w:r>
      <w:r>
        <w:rPr>
          <w:vertAlign w:val="superscript"/>
        </w:rPr>
        <w:t>o</w:t>
      </w:r>
      <w:r>
        <w:t xml:space="preserve"> 4, p. 468</w:t>
      </w:r>
      <w:r>
        <w:noBreakHyphen/>
        <w:t>477, avr. 1998, doi: 10.1046/j.1365-2222.1998.00247.x.</w:t>
      </w:r>
    </w:p>
    <w:p w14:paraId="0252704B" w14:textId="77777777" w:rsidR="00014902" w:rsidRPr="00436EB5" w:rsidRDefault="00014902" w:rsidP="00B73972">
      <w:pPr>
        <w:tabs>
          <w:tab w:val="left" w:pos="384"/>
        </w:tabs>
        <w:ind w:left="384" w:hanging="384"/>
        <w:jc w:val="both"/>
        <w:rPr>
          <w:lang w:val="it-IT"/>
        </w:rPr>
      </w:pPr>
      <w:r>
        <w:t>[25]</w:t>
      </w:r>
      <w:r>
        <w:tab/>
        <w:t xml:space="preserve">X. Dufour, C. Gohler, A. Delagranda, J.-P. Fontanel, et J.-M. Klossek, « Peak Nasal InspiratoryFlow: apprentissage de la méthode de mesure et reproductibilité », </w:t>
      </w:r>
      <w:r>
        <w:rPr>
          <w:i/>
          <w:iCs/>
        </w:rPr>
        <w:t xml:space="preserve">Ann. </w:t>
      </w:r>
      <w:r w:rsidRPr="00436EB5">
        <w:rPr>
          <w:i/>
          <w:iCs/>
          <w:lang w:val="it-IT"/>
        </w:rPr>
        <w:t>Otolaryngol. Chir. Cervico-Faciale</w:t>
      </w:r>
      <w:r w:rsidRPr="00436EB5">
        <w:rPr>
          <w:lang w:val="it-IT"/>
        </w:rPr>
        <w:t>, vol. 124, n</w:t>
      </w:r>
      <w:r w:rsidRPr="00436EB5">
        <w:rPr>
          <w:vertAlign w:val="superscript"/>
          <w:lang w:val="it-IT"/>
        </w:rPr>
        <w:t>o</w:t>
      </w:r>
      <w:r w:rsidRPr="00436EB5">
        <w:rPr>
          <w:lang w:val="it-IT"/>
        </w:rPr>
        <w:t xml:space="preserve"> 3, p. 115</w:t>
      </w:r>
      <w:r w:rsidRPr="00436EB5">
        <w:rPr>
          <w:lang w:val="it-IT"/>
        </w:rPr>
        <w:noBreakHyphen/>
        <w:t>119, juill. 2007, doi: 10.1016/j.aorl.2007.03.002.</w:t>
      </w:r>
    </w:p>
    <w:p w14:paraId="2FAA9A5B" w14:textId="77777777" w:rsidR="00014902" w:rsidRPr="00014902" w:rsidRDefault="00014902" w:rsidP="00B73972">
      <w:pPr>
        <w:tabs>
          <w:tab w:val="left" w:pos="384"/>
        </w:tabs>
        <w:ind w:left="384" w:hanging="384"/>
        <w:jc w:val="both"/>
        <w:rPr>
          <w:lang w:val="en-US"/>
        </w:rPr>
      </w:pPr>
      <w:r w:rsidRPr="00014902">
        <w:rPr>
          <w:lang w:val="en-US"/>
        </w:rPr>
        <w:t>[26]</w:t>
      </w:r>
      <w:r w:rsidRPr="00014902">
        <w:rPr>
          <w:lang w:val="en-US"/>
        </w:rPr>
        <w:tab/>
        <w:t xml:space="preserve">G. Ottaviano et W. J. Fokkens, « Measurements of nasal airflow and patency: a critical review with emphasis on the use of peak nasal inspiratory flow in daily practice », </w:t>
      </w:r>
      <w:r w:rsidRPr="00014902">
        <w:rPr>
          <w:i/>
          <w:iCs/>
          <w:lang w:val="en-US"/>
        </w:rPr>
        <w:t>Allergy</w:t>
      </w:r>
      <w:r w:rsidRPr="00014902">
        <w:rPr>
          <w:lang w:val="en-US"/>
        </w:rPr>
        <w:t>, vol. 71, n</w:t>
      </w:r>
      <w:r w:rsidRPr="00014902">
        <w:rPr>
          <w:vertAlign w:val="superscript"/>
          <w:lang w:val="en-US"/>
        </w:rPr>
        <w:t>o</w:t>
      </w:r>
      <w:r w:rsidRPr="00014902">
        <w:rPr>
          <w:lang w:val="en-US"/>
        </w:rPr>
        <w:t xml:space="preserve"> 2, p. 162</w:t>
      </w:r>
      <w:r w:rsidRPr="00014902">
        <w:rPr>
          <w:lang w:val="en-US"/>
        </w:rPr>
        <w:noBreakHyphen/>
        <w:t>174, 2016, doi: 10.1111/all.12778.</w:t>
      </w:r>
    </w:p>
    <w:p w14:paraId="3EF055E0" w14:textId="77777777" w:rsidR="00014902" w:rsidRPr="00014902" w:rsidRDefault="00014902" w:rsidP="00B73972">
      <w:pPr>
        <w:tabs>
          <w:tab w:val="left" w:pos="384"/>
        </w:tabs>
        <w:ind w:left="384" w:hanging="384"/>
        <w:jc w:val="both"/>
        <w:rPr>
          <w:lang w:val="en-US"/>
        </w:rPr>
      </w:pPr>
      <w:r w:rsidRPr="00014902">
        <w:rPr>
          <w:lang w:val="en-US"/>
        </w:rPr>
        <w:t>[27]</w:t>
      </w:r>
      <w:r w:rsidRPr="00014902">
        <w:rPr>
          <w:lang w:val="en-US"/>
        </w:rPr>
        <w:tab/>
        <w:t xml:space="preserve">P. A. Clement et C. Hirsch, « Rhinomanometry--a review », </w:t>
      </w:r>
      <w:r w:rsidRPr="00014902">
        <w:rPr>
          <w:i/>
          <w:iCs/>
          <w:lang w:val="en-US"/>
        </w:rPr>
        <w:t>ORL J. Oto-Rhino-Laryngol. Its Relat. Spec.</w:t>
      </w:r>
      <w:r w:rsidRPr="00014902">
        <w:rPr>
          <w:lang w:val="en-US"/>
        </w:rPr>
        <w:t>, vol. 46, n</w:t>
      </w:r>
      <w:r w:rsidRPr="00014902">
        <w:rPr>
          <w:vertAlign w:val="superscript"/>
          <w:lang w:val="en-US"/>
        </w:rPr>
        <w:t>o</w:t>
      </w:r>
      <w:r w:rsidRPr="00014902">
        <w:rPr>
          <w:lang w:val="en-US"/>
        </w:rPr>
        <w:t xml:space="preserve"> 4, p. 173</w:t>
      </w:r>
      <w:r w:rsidRPr="00014902">
        <w:rPr>
          <w:lang w:val="en-US"/>
        </w:rPr>
        <w:noBreakHyphen/>
        <w:t>191, 1984, doi: 10.1159/000275707.</w:t>
      </w:r>
    </w:p>
    <w:p w14:paraId="251B416D" w14:textId="77777777" w:rsidR="00014902" w:rsidRDefault="00014902" w:rsidP="00B73972">
      <w:pPr>
        <w:tabs>
          <w:tab w:val="left" w:pos="384"/>
        </w:tabs>
        <w:ind w:left="384" w:hanging="384"/>
        <w:jc w:val="both"/>
      </w:pPr>
      <w:r w:rsidRPr="00014902">
        <w:rPr>
          <w:lang w:val="en-US"/>
        </w:rPr>
        <w:t>[28]</w:t>
      </w:r>
      <w:r w:rsidRPr="00014902">
        <w:rPr>
          <w:lang w:val="en-US"/>
        </w:rPr>
        <w:tab/>
        <w:t xml:space="preserve">H. J. Welkoborsky, C. Rose-Diekmann, A. P. V. der Holte, et H. Ott, « Clinical parameters influencing the results of anterior rhinomanometry in children », </w:t>
      </w:r>
      <w:r w:rsidRPr="00014902">
        <w:rPr>
          <w:i/>
          <w:iCs/>
          <w:lang w:val="en-US"/>
        </w:rPr>
        <w:t xml:space="preserve">Eur. </w:t>
      </w:r>
      <w:r>
        <w:rPr>
          <w:i/>
          <w:iCs/>
        </w:rPr>
        <w:t>Arch. Otorhinolaryngol.</w:t>
      </w:r>
      <w:r>
        <w:t>, vol. 279, n</w:t>
      </w:r>
      <w:r>
        <w:rPr>
          <w:vertAlign w:val="superscript"/>
        </w:rPr>
        <w:t>o</w:t>
      </w:r>
      <w:r>
        <w:t xml:space="preserve"> 8, p. 3963</w:t>
      </w:r>
      <w:r>
        <w:noBreakHyphen/>
        <w:t>3972, août 2022, doi: 10.1007/s00405-021-07218-1.</w:t>
      </w:r>
    </w:p>
    <w:p w14:paraId="21A9BE47" w14:textId="77777777" w:rsidR="00014902" w:rsidRDefault="00014902" w:rsidP="00B73972">
      <w:pPr>
        <w:tabs>
          <w:tab w:val="left" w:pos="384"/>
        </w:tabs>
        <w:ind w:left="384" w:hanging="384"/>
        <w:jc w:val="both"/>
      </w:pPr>
      <w:r>
        <w:t>[29]</w:t>
      </w:r>
      <w:r>
        <w:tab/>
        <w:t xml:space="preserve">« Rhinomanométrie - un aperçu | Sujets de ScienceDirect ». </w:t>
      </w:r>
      <w:r w:rsidR="00492D5C">
        <w:fldChar w:fldCharType="begin"/>
      </w:r>
      <w:r w:rsidR="00492D5C">
        <w:instrText>HYPERLINK "https://www.sciencedirect.com/topics/medicine-and-dentistry/rhinomanometry"</w:instrText>
      </w:r>
      <w:r w:rsidR="00492D5C">
        <w:fldChar w:fldCharType="separate"/>
      </w:r>
      <w:r>
        <w:t>https://www.sciencedirect.com/topics/medicine-and-dentistry/rhinomanometry</w:t>
      </w:r>
      <w:r w:rsidR="00492D5C">
        <w:fldChar w:fldCharType="end"/>
      </w:r>
      <w:r>
        <w:t xml:space="preserve"> (consulté le 14 août 2022).</w:t>
      </w:r>
    </w:p>
    <w:p w14:paraId="07F56ECE" w14:textId="77777777" w:rsidR="00014902" w:rsidRPr="00014902" w:rsidRDefault="00014902" w:rsidP="00B73972">
      <w:pPr>
        <w:tabs>
          <w:tab w:val="left" w:pos="384"/>
        </w:tabs>
        <w:ind w:left="384" w:hanging="384"/>
        <w:jc w:val="both"/>
        <w:rPr>
          <w:lang w:val="en-US"/>
        </w:rPr>
      </w:pPr>
      <w:r w:rsidRPr="00014902">
        <w:rPr>
          <w:lang w:val="en-US"/>
        </w:rPr>
        <w:t>[30]</w:t>
      </w:r>
      <w:r w:rsidRPr="00014902">
        <w:rPr>
          <w:lang w:val="en-US"/>
        </w:rPr>
        <w:tab/>
        <w:t xml:space="preserve">R. Munoz-Cano, J. Bartra, J. Sanchez-Lopez, C. Picado, I. Bissinger, et A. Valero, « Acoustic Rhinometry and Aspirin Nasal Challenge in the Diagnosis of Aspirin-Intolerant Asthma: Clinical Finding and Safety Aspects », </w:t>
      </w:r>
      <w:r w:rsidRPr="00014902">
        <w:rPr>
          <w:i/>
          <w:iCs/>
          <w:lang w:val="en-US"/>
        </w:rPr>
        <w:t>Int. Arch. Allergy Immunol.</w:t>
      </w:r>
      <w:r w:rsidRPr="00014902">
        <w:rPr>
          <w:lang w:val="en-US"/>
        </w:rPr>
        <w:t>, vol. 160, n</w:t>
      </w:r>
      <w:r w:rsidRPr="00014902">
        <w:rPr>
          <w:vertAlign w:val="superscript"/>
          <w:lang w:val="en-US"/>
        </w:rPr>
        <w:t>o</w:t>
      </w:r>
      <w:r w:rsidRPr="00014902">
        <w:rPr>
          <w:lang w:val="en-US"/>
        </w:rPr>
        <w:t xml:space="preserve"> 3, p. 307</w:t>
      </w:r>
      <w:r w:rsidRPr="00014902">
        <w:rPr>
          <w:lang w:val="en-US"/>
        </w:rPr>
        <w:noBreakHyphen/>
        <w:t>312, 2013, doi: 10.1159/000341635.</w:t>
      </w:r>
    </w:p>
    <w:p w14:paraId="6DA89379" w14:textId="77777777" w:rsidR="00014902" w:rsidRPr="00014902" w:rsidRDefault="00014902" w:rsidP="00B73972">
      <w:pPr>
        <w:tabs>
          <w:tab w:val="left" w:pos="384"/>
        </w:tabs>
        <w:ind w:left="384" w:hanging="384"/>
        <w:jc w:val="both"/>
        <w:rPr>
          <w:lang w:val="en-US"/>
        </w:rPr>
      </w:pPr>
      <w:r w:rsidRPr="00014902">
        <w:rPr>
          <w:lang w:val="en-US"/>
        </w:rPr>
        <w:lastRenderedPageBreak/>
        <w:t>[31]</w:t>
      </w:r>
      <w:r w:rsidRPr="00014902">
        <w:rPr>
          <w:lang w:val="en-US"/>
        </w:rPr>
        <w:tab/>
        <w:t xml:space="preserve">A. C. C. de Melo, A. de O. de C. Gomes, A. S. Cavalcanti, et H. J. da Silva, « Acoustic rhinometry in mouth breathing patients: a systematic review », </w:t>
      </w:r>
      <w:r w:rsidRPr="00014902">
        <w:rPr>
          <w:i/>
          <w:iCs/>
          <w:lang w:val="en-US"/>
        </w:rPr>
        <w:t>Braz. J. Otorhinolaryngol.</w:t>
      </w:r>
      <w:r w:rsidRPr="00014902">
        <w:rPr>
          <w:lang w:val="en-US"/>
        </w:rPr>
        <w:t>, vol. 81, n</w:t>
      </w:r>
      <w:r w:rsidRPr="00014902">
        <w:rPr>
          <w:vertAlign w:val="superscript"/>
          <w:lang w:val="en-US"/>
        </w:rPr>
        <w:t>o</w:t>
      </w:r>
      <w:r w:rsidRPr="00014902">
        <w:rPr>
          <w:lang w:val="en-US"/>
        </w:rPr>
        <w:t xml:space="preserve"> 2, p. 212</w:t>
      </w:r>
      <w:r w:rsidRPr="00014902">
        <w:rPr>
          <w:lang w:val="en-US"/>
        </w:rPr>
        <w:noBreakHyphen/>
        <w:t>218, avr. 2015, doi: 10.1016/j.bjorl.2014.12.007.</w:t>
      </w:r>
    </w:p>
    <w:p w14:paraId="772E8376" w14:textId="77777777" w:rsidR="00014902" w:rsidRPr="00014902" w:rsidRDefault="00014902" w:rsidP="00B73972">
      <w:pPr>
        <w:tabs>
          <w:tab w:val="left" w:pos="384"/>
        </w:tabs>
        <w:ind w:left="384" w:hanging="384"/>
        <w:jc w:val="both"/>
        <w:rPr>
          <w:lang w:val="en-US"/>
        </w:rPr>
      </w:pPr>
      <w:r w:rsidRPr="00014902">
        <w:rPr>
          <w:lang w:val="en-US"/>
        </w:rPr>
        <w:t>[32]</w:t>
      </w:r>
      <w:r w:rsidRPr="00014902">
        <w:rPr>
          <w:lang w:val="en-US"/>
        </w:rPr>
        <w:tab/>
        <w:t xml:space="preserve">G. F. Wandalsen, A. L. Mendes, F. Matsumoto, et D. Sole, « Acoustic Rhinometry in Nasal Provocation Tests in Children and Adolescents », </w:t>
      </w:r>
      <w:r w:rsidRPr="00014902">
        <w:rPr>
          <w:i/>
          <w:iCs/>
          <w:lang w:val="en-US"/>
        </w:rPr>
        <w:t>J. Investig. Allergol. Clin. Immunol.</w:t>
      </w:r>
      <w:r w:rsidRPr="00014902">
        <w:rPr>
          <w:lang w:val="en-US"/>
        </w:rPr>
        <w:t>, vol. 26, n</w:t>
      </w:r>
      <w:r w:rsidRPr="00014902">
        <w:rPr>
          <w:vertAlign w:val="superscript"/>
          <w:lang w:val="en-US"/>
        </w:rPr>
        <w:t>o</w:t>
      </w:r>
      <w:r w:rsidRPr="00014902">
        <w:rPr>
          <w:lang w:val="en-US"/>
        </w:rPr>
        <w:t xml:space="preserve"> 3, p. 156</w:t>
      </w:r>
      <w:r w:rsidRPr="00014902">
        <w:rPr>
          <w:lang w:val="en-US"/>
        </w:rPr>
        <w:noBreakHyphen/>
        <w:t>160, 2016, doi: 10.18176/jiaci.0036.</w:t>
      </w:r>
    </w:p>
    <w:p w14:paraId="4E764578" w14:textId="77777777" w:rsidR="00014902" w:rsidRPr="00014902" w:rsidRDefault="00014902" w:rsidP="00B73972">
      <w:pPr>
        <w:tabs>
          <w:tab w:val="left" w:pos="384"/>
        </w:tabs>
        <w:ind w:left="384" w:hanging="384"/>
        <w:jc w:val="both"/>
        <w:rPr>
          <w:lang w:val="en-US"/>
        </w:rPr>
      </w:pPr>
      <w:r w:rsidRPr="00014902">
        <w:rPr>
          <w:lang w:val="en-US"/>
        </w:rPr>
        <w:t>[33]</w:t>
      </w:r>
      <w:r w:rsidRPr="00014902">
        <w:rPr>
          <w:lang w:val="en-US"/>
        </w:rPr>
        <w:tab/>
        <w:t xml:space="preserve">A. Uzzaman, D. D. Metcalfe, et H. D. Komarow, « Acoustic rhinometry in the practice of allergy », </w:t>
      </w:r>
      <w:r w:rsidRPr="00014902">
        <w:rPr>
          <w:i/>
          <w:iCs/>
          <w:lang w:val="en-US"/>
        </w:rPr>
        <w:t>Ann. Allergy. Asthma. Immunol.</w:t>
      </w:r>
      <w:r w:rsidRPr="00014902">
        <w:rPr>
          <w:lang w:val="en-US"/>
        </w:rPr>
        <w:t>, vol. 97, n</w:t>
      </w:r>
      <w:r w:rsidRPr="00014902">
        <w:rPr>
          <w:vertAlign w:val="superscript"/>
          <w:lang w:val="en-US"/>
        </w:rPr>
        <w:t>o</w:t>
      </w:r>
      <w:r w:rsidRPr="00014902">
        <w:rPr>
          <w:lang w:val="en-US"/>
        </w:rPr>
        <w:t xml:space="preserve"> 6, p. 745</w:t>
      </w:r>
      <w:r w:rsidRPr="00014902">
        <w:rPr>
          <w:lang w:val="en-US"/>
        </w:rPr>
        <w:noBreakHyphen/>
        <w:t>752, déc. 2006, doi: 10.1016/S1081-1206(10)60964-7.</w:t>
      </w:r>
    </w:p>
    <w:p w14:paraId="2A53F352" w14:textId="77777777" w:rsidR="00014902" w:rsidRPr="00014902" w:rsidRDefault="00014902" w:rsidP="00B73972">
      <w:pPr>
        <w:tabs>
          <w:tab w:val="left" w:pos="384"/>
        </w:tabs>
        <w:ind w:left="384" w:hanging="384"/>
        <w:jc w:val="both"/>
        <w:rPr>
          <w:lang w:val="en-US"/>
        </w:rPr>
      </w:pPr>
      <w:r w:rsidRPr="00014902">
        <w:rPr>
          <w:lang w:val="en-US"/>
        </w:rPr>
        <w:t>[34]</w:t>
      </w:r>
      <w:r w:rsidRPr="00014902">
        <w:rPr>
          <w:lang w:val="en-US"/>
        </w:rPr>
        <w:tab/>
        <w:t xml:space="preserve">R. Castano, G. Thériault, D. Gautrin, H. Ghezzo, C. Trudeau, et J.-L. Malo, « Reproducibility of acoustic rhinometry in the investigation of occupational rhinitis », </w:t>
      </w:r>
      <w:r w:rsidRPr="00014902">
        <w:rPr>
          <w:i/>
          <w:iCs/>
          <w:lang w:val="en-US"/>
        </w:rPr>
        <w:t>Am. J. Rhinol.</w:t>
      </w:r>
      <w:r w:rsidRPr="00014902">
        <w:rPr>
          <w:lang w:val="en-US"/>
        </w:rPr>
        <w:t>, vol. 21, n</w:t>
      </w:r>
      <w:r w:rsidRPr="00014902">
        <w:rPr>
          <w:vertAlign w:val="superscript"/>
          <w:lang w:val="en-US"/>
        </w:rPr>
        <w:t>o</w:t>
      </w:r>
      <w:r w:rsidRPr="00014902">
        <w:rPr>
          <w:lang w:val="en-US"/>
        </w:rPr>
        <w:t xml:space="preserve"> 4, p. 474</w:t>
      </w:r>
      <w:r w:rsidRPr="00014902">
        <w:rPr>
          <w:lang w:val="en-US"/>
        </w:rPr>
        <w:noBreakHyphen/>
        <w:t>477, août 2007, doi: 10.2500/ajr.2007.21.3039.</w:t>
      </w:r>
    </w:p>
    <w:p w14:paraId="71AA6BC0" w14:textId="77777777" w:rsidR="00014902" w:rsidRDefault="00014902" w:rsidP="00B73972">
      <w:pPr>
        <w:tabs>
          <w:tab w:val="left" w:pos="384"/>
        </w:tabs>
        <w:ind w:left="384" w:hanging="384"/>
        <w:jc w:val="both"/>
        <w:rPr>
          <w:lang w:val="en-US"/>
        </w:rPr>
      </w:pPr>
      <w:r w:rsidRPr="00014902">
        <w:rPr>
          <w:lang w:val="en-US"/>
        </w:rPr>
        <w:t>[35]</w:t>
      </w:r>
      <w:r w:rsidRPr="00014902">
        <w:rPr>
          <w:lang w:val="en-US"/>
        </w:rPr>
        <w:tab/>
        <w:t xml:space="preserve">O. Wojas, P. Szczesnowicz-Dabrowska, E. Krzych-Falta, P. Samel-Kowalik, B. Samolinski, et A. Grzanka, « Changes in the cross-sections of the nasal cavity assessed by acoustic rhinometry in the study population as a guideline for attempts to standardize nasal provocation tests », </w:t>
      </w:r>
      <w:r w:rsidRPr="00014902">
        <w:rPr>
          <w:i/>
          <w:iCs/>
          <w:lang w:val="en-US"/>
        </w:rPr>
        <w:t xml:space="preserve">Postepy Dermatol. </w:t>
      </w:r>
      <w:r w:rsidRPr="0096183B">
        <w:rPr>
          <w:i/>
          <w:iCs/>
          <w:lang w:val="en-US"/>
        </w:rPr>
        <w:t>Alergol.</w:t>
      </w:r>
      <w:r w:rsidRPr="0096183B">
        <w:rPr>
          <w:lang w:val="en-US"/>
        </w:rPr>
        <w:t>, vol. 39, n</w:t>
      </w:r>
      <w:r w:rsidRPr="0096183B">
        <w:rPr>
          <w:vertAlign w:val="superscript"/>
          <w:lang w:val="en-US"/>
        </w:rPr>
        <w:t>o</w:t>
      </w:r>
      <w:r w:rsidRPr="0096183B">
        <w:rPr>
          <w:lang w:val="en-US"/>
        </w:rPr>
        <w:t xml:space="preserve"> 2, p. 347</w:t>
      </w:r>
      <w:r w:rsidRPr="0096183B">
        <w:rPr>
          <w:lang w:val="en-US"/>
        </w:rPr>
        <w:noBreakHyphen/>
        <w:t>352, 2022, doi: 10.5114/ada.2021.105361.</w:t>
      </w:r>
    </w:p>
    <w:p w14:paraId="31F49239" w14:textId="77777777" w:rsidR="006152A2" w:rsidRDefault="00A51E61" w:rsidP="006152A2">
      <w:pPr>
        <w:tabs>
          <w:tab w:val="left" w:pos="709"/>
        </w:tabs>
        <w:ind w:left="384" w:hanging="384"/>
        <w:jc w:val="both"/>
        <w:rPr>
          <w:lang w:val="en-US"/>
        </w:rPr>
      </w:pPr>
      <w:r>
        <w:rPr>
          <w:lang w:val="en-US"/>
        </w:rPr>
        <w:t>[36</w:t>
      </w:r>
      <w:r w:rsidR="006152A2" w:rsidRPr="00014902">
        <w:rPr>
          <w:lang w:val="en-US"/>
        </w:rPr>
        <w:t>]</w:t>
      </w:r>
      <w:r w:rsidR="006152A2" w:rsidRPr="008D05C3">
        <w:rPr>
          <w:rFonts w:ascii="Calibri" w:hAnsi="Calibri" w:cs="Calibri"/>
          <w:sz w:val="22"/>
          <w:lang w:val="en-US"/>
        </w:rPr>
        <w:t>M. T. Dordal</w:t>
      </w:r>
      <w:r w:rsidR="006152A2" w:rsidRPr="008D05C3">
        <w:rPr>
          <w:rFonts w:ascii="Calibri" w:hAnsi="Calibri" w:cs="Calibri"/>
          <w:i/>
          <w:iCs/>
          <w:sz w:val="22"/>
          <w:lang w:val="en-US"/>
        </w:rPr>
        <w:t>et al.</w:t>
      </w:r>
      <w:r w:rsidR="006152A2" w:rsidRPr="008D05C3">
        <w:rPr>
          <w:rFonts w:ascii="Calibri" w:hAnsi="Calibri" w:cs="Calibri"/>
          <w:sz w:val="22"/>
          <w:lang w:val="en-US"/>
        </w:rPr>
        <w:t xml:space="preserve">, « Allergen-specific nasal provocation testing: review by the rhinoconjunctivitis committee of the Spanish Society of Allergy and Clinical Immunology. », </w:t>
      </w:r>
      <w:r w:rsidR="006152A2" w:rsidRPr="008D05C3">
        <w:rPr>
          <w:rFonts w:ascii="Calibri" w:hAnsi="Calibri" w:cs="Calibri"/>
          <w:i/>
          <w:iCs/>
          <w:sz w:val="22"/>
          <w:lang w:val="en-US"/>
        </w:rPr>
        <w:t>J InvestigAllergol Clin Immunol</w:t>
      </w:r>
      <w:r w:rsidR="006152A2" w:rsidRPr="008D05C3">
        <w:rPr>
          <w:rFonts w:ascii="Calibri" w:hAnsi="Calibri" w:cs="Calibri"/>
          <w:sz w:val="22"/>
          <w:lang w:val="en-US"/>
        </w:rPr>
        <w:t>, vol. 21, n</w:t>
      </w:r>
      <w:r w:rsidR="006152A2" w:rsidRPr="008D05C3">
        <w:rPr>
          <w:rFonts w:ascii="Calibri" w:hAnsi="Calibri" w:cs="Calibri"/>
          <w:sz w:val="22"/>
          <w:vertAlign w:val="superscript"/>
          <w:lang w:val="en-US"/>
        </w:rPr>
        <w:t>o</w:t>
      </w:r>
      <w:r w:rsidR="006152A2" w:rsidRPr="008D05C3">
        <w:rPr>
          <w:rFonts w:ascii="Calibri" w:hAnsi="Calibri" w:cs="Calibri"/>
          <w:sz w:val="22"/>
          <w:lang w:val="en-US"/>
        </w:rPr>
        <w:t xml:space="preserve"> 1, p. 1‑12; quiz follow 12, 2011.</w:t>
      </w:r>
    </w:p>
    <w:p w14:paraId="0E9A56B9" w14:textId="77777777" w:rsidR="006152A2" w:rsidRDefault="006152A2" w:rsidP="00B73972">
      <w:pPr>
        <w:tabs>
          <w:tab w:val="left" w:pos="384"/>
        </w:tabs>
        <w:ind w:left="384" w:hanging="384"/>
        <w:jc w:val="both"/>
        <w:rPr>
          <w:lang w:val="en-US"/>
        </w:rPr>
      </w:pPr>
    </w:p>
    <w:p w14:paraId="51FDABA8" w14:textId="77777777" w:rsidR="004939B1" w:rsidRPr="00D06955" w:rsidRDefault="00492D5C" w:rsidP="009B52D5">
      <w:pPr>
        <w:pStyle w:val="Bibliographie"/>
        <w:tabs>
          <w:tab w:val="clear" w:pos="384"/>
          <w:tab w:val="left" w:pos="709"/>
        </w:tabs>
        <w:rPr>
          <w:lang w:val="en-US"/>
        </w:rPr>
      </w:pPr>
      <w:r w:rsidRPr="00D06955">
        <w:rPr>
          <w:lang w:val="en-US"/>
        </w:rPr>
        <w:fldChar w:fldCharType="begin"/>
      </w:r>
      <w:r w:rsidR="004939B1" w:rsidRPr="00D06955">
        <w:rPr>
          <w:lang w:val="en-US"/>
        </w:rPr>
        <w:instrText xml:space="preserve"> ADDIN ZOTERO_BIBL {"uncited":[],"omitted":[],"custom":[]} CSL_BIBLIOGRAPHY </w:instrText>
      </w:r>
      <w:r w:rsidRPr="00D06955">
        <w:rPr>
          <w:lang w:val="en-US"/>
        </w:rPr>
        <w:fldChar w:fldCharType="separate"/>
      </w:r>
      <w:r w:rsidR="004939B1" w:rsidRPr="00D06955">
        <w:rPr>
          <w:lang w:val="en-US"/>
        </w:rPr>
        <w:t>[37]</w:t>
      </w:r>
      <w:r w:rsidR="004939B1" w:rsidRPr="00D06955">
        <w:rPr>
          <w:lang w:val="en-US"/>
        </w:rPr>
        <w:tab/>
        <w:t>H. Laborde-Castérot, A. F. Villa, N. Rosenberg, P. Dupont, H. M. Lee, et R. Garnier, « Occupational rhinitis and asthma due to EDTA-containing detergents or disinfectants », American Journal of Industrial Medicine, vol. 55, no 8, p. 677‑682, 2012, doi: 10.1002/ajim.22036.</w:t>
      </w:r>
    </w:p>
    <w:p w14:paraId="0BAF2B91" w14:textId="77777777" w:rsidR="004939B1" w:rsidRPr="00D06955" w:rsidRDefault="004939B1" w:rsidP="004939B1">
      <w:pPr>
        <w:pStyle w:val="Bibliographie"/>
        <w:rPr>
          <w:lang w:val="en-US"/>
        </w:rPr>
      </w:pPr>
      <w:r w:rsidRPr="00D06955">
        <w:rPr>
          <w:lang w:val="en-US"/>
        </w:rPr>
        <w:t>[38]</w:t>
      </w:r>
      <w:r w:rsidRPr="00D06955">
        <w:rPr>
          <w:lang w:val="en-US"/>
        </w:rPr>
        <w:tab/>
        <w:t>E. Beaudouin, G. Kanny, R. Jankowski, R. Stringini, et D. A. Moneret-Vautrin, « [Occupational allergic rhinitis]. », Ann Otolaryngol Chir Cervicofac, vol. 111, no 3, p. 115‑119, 1994.</w:t>
      </w:r>
    </w:p>
    <w:p w14:paraId="5A2723DB" w14:textId="77777777" w:rsidR="004939B1" w:rsidRPr="00D06955" w:rsidRDefault="004939B1" w:rsidP="004939B1">
      <w:pPr>
        <w:pStyle w:val="Bibliographie"/>
        <w:rPr>
          <w:lang w:val="en-US"/>
        </w:rPr>
      </w:pPr>
      <w:r w:rsidRPr="00D06955">
        <w:rPr>
          <w:lang w:val="en-US"/>
        </w:rPr>
        <w:t>[39]</w:t>
      </w:r>
      <w:r w:rsidRPr="00D06955">
        <w:rPr>
          <w:lang w:val="en-US"/>
        </w:rPr>
        <w:tab/>
        <w:t>J. L. Anguita et al., « An occupational respiratory allergy caused by Sinapis alba pollen in olive farmers », Allergy: European Journal of Allergy and Clinical Immunology, vol. 62, no 4, p. 447‑450, 2007, doi: 10.1111/j.1398-9995.2006.01306.x.</w:t>
      </w:r>
    </w:p>
    <w:p w14:paraId="2A975BA8" w14:textId="77777777" w:rsidR="006152A2" w:rsidRPr="00D06955" w:rsidRDefault="00492D5C" w:rsidP="004939B1">
      <w:pPr>
        <w:tabs>
          <w:tab w:val="left" w:pos="384"/>
        </w:tabs>
        <w:ind w:left="384" w:hanging="384"/>
        <w:jc w:val="both"/>
        <w:rPr>
          <w:lang w:val="en-US"/>
        </w:rPr>
      </w:pPr>
      <w:r w:rsidRPr="00D06955">
        <w:rPr>
          <w:lang w:val="en-US"/>
        </w:rPr>
        <w:fldChar w:fldCharType="end"/>
      </w:r>
      <w:r w:rsidR="009B52D5" w:rsidRPr="00D06955">
        <w:rPr>
          <w:lang w:val="en-US"/>
        </w:rPr>
        <w:t>[40]</w:t>
      </w:r>
      <w:r w:rsidR="009B52D5" w:rsidRPr="00D06955">
        <w:rPr>
          <w:lang w:val="en-US"/>
        </w:rPr>
        <w:tab/>
        <w:t>Á. Ferrer, J. Carnés, F. M. Marco, C. Andréu, et E. Fernández-Caldas, « Occupational allergic rhinoconjunctivitis and asthma to goat and cross-reactivity with cow epithelium », Annals of Allergy, Asthma and Immunology, vol. 96, no 4, p. 579‑585, 2006, doi: 10.1016/S1081-1206(10)63553-3.</w:t>
      </w:r>
    </w:p>
    <w:p w14:paraId="0BA4005F" w14:textId="77777777" w:rsidR="00FD0FFA" w:rsidRPr="00D06955" w:rsidRDefault="00492D5C" w:rsidP="007F1AF9">
      <w:pPr>
        <w:pStyle w:val="Bibliographie"/>
        <w:ind w:left="0" w:firstLine="0"/>
        <w:rPr>
          <w:lang w:val="en-US"/>
        </w:rPr>
      </w:pPr>
      <w:r w:rsidRPr="00D06955">
        <w:rPr>
          <w:lang w:val="en-US"/>
        </w:rPr>
        <w:fldChar w:fldCharType="begin"/>
      </w:r>
      <w:r w:rsidR="00FD0FFA">
        <w:rPr>
          <w:lang w:val="en-US"/>
        </w:rPr>
        <w:instrText xml:space="preserve"> ADDIN ZOTERO_BIBL {"uncited":[],"omitted":[],"custom":[]} CSL_BIBLIOGRAPHY </w:instrText>
      </w:r>
      <w:r w:rsidRPr="00D06955">
        <w:rPr>
          <w:lang w:val="en-US"/>
        </w:rPr>
        <w:fldChar w:fldCharType="separate"/>
      </w:r>
    </w:p>
    <w:p w14:paraId="2DAEE2CD" w14:textId="77777777" w:rsidR="00FD0FFA" w:rsidRDefault="00FD0FFA" w:rsidP="00FD0FFA">
      <w:pPr>
        <w:pStyle w:val="Bibliographie"/>
        <w:rPr>
          <w:lang w:val="en-US"/>
        </w:rPr>
      </w:pPr>
      <w:r w:rsidRPr="00FD0FFA">
        <w:rPr>
          <w:lang w:val="en-US"/>
        </w:rPr>
        <w:t>[4</w:t>
      </w:r>
      <w:r w:rsidR="007F1AF9">
        <w:rPr>
          <w:lang w:val="en-US"/>
        </w:rPr>
        <w:t>1</w:t>
      </w:r>
      <w:r w:rsidRPr="00FD0FFA">
        <w:rPr>
          <w:lang w:val="en-US"/>
        </w:rPr>
        <w:t>]</w:t>
      </w:r>
      <w:r w:rsidRPr="00FD0FFA">
        <w:rPr>
          <w:lang w:val="en-US"/>
        </w:rPr>
        <w:tab/>
        <w:t xml:space="preserve">T. Pirilä et J. Nuutinen, « Acoustic rhinometry, rhinomanometry and the amount of nasal secretion in the clinical monitoring of the nasal provocation test. », </w:t>
      </w:r>
      <w:r w:rsidRPr="00D06955">
        <w:rPr>
          <w:lang w:val="en-US"/>
        </w:rPr>
        <w:t>Clin. Exp. Allergy J. Br. Soc. Allergy Clin. Immunol.</w:t>
      </w:r>
      <w:r w:rsidRPr="00FD0FFA">
        <w:rPr>
          <w:lang w:val="en-US"/>
        </w:rPr>
        <w:t>, vol. 28, n</w:t>
      </w:r>
      <w:r w:rsidRPr="00D06955">
        <w:rPr>
          <w:lang w:val="en-US"/>
        </w:rPr>
        <w:t>o</w:t>
      </w:r>
      <w:r w:rsidRPr="00FD0FFA">
        <w:rPr>
          <w:lang w:val="en-US"/>
        </w:rPr>
        <w:t xml:space="preserve"> 4, p. 468‑477, avr. 1998, doi: Occupational rhinitis in damp and moldy workplaces.</w:t>
      </w:r>
    </w:p>
    <w:p w14:paraId="293FA558" w14:textId="77777777" w:rsidR="003F387C" w:rsidRPr="003F387C" w:rsidRDefault="003F387C" w:rsidP="003F387C">
      <w:pPr>
        <w:rPr>
          <w:lang w:val="en-US"/>
        </w:rPr>
      </w:pPr>
      <w:r w:rsidRPr="00D06955">
        <w:rPr>
          <w:lang w:val="en-US"/>
        </w:rPr>
        <w:t>[42]</w:t>
      </w:r>
      <w:r w:rsidRPr="00D06955">
        <w:rPr>
          <w:lang w:val="en-US"/>
        </w:rPr>
        <w:tab/>
        <w:t>H. Laborde-Castérot, N. Rosenberg, P. Dupont, et R. Garnier, « Is the incidence of aliphatic amine-induced occupational rhinitis and asthma underestimated? », Am J Ind Med, vol. 57, no 12, p. 1303‑1310, déc. 2014, doi: 10.1002/ajim.22373</w:t>
      </w:r>
    </w:p>
    <w:p w14:paraId="09B6F6C4" w14:textId="77777777" w:rsidR="00DB228C" w:rsidRPr="00D06955" w:rsidRDefault="00492D5C" w:rsidP="00096582">
      <w:pPr>
        <w:pStyle w:val="Bibliographie"/>
        <w:rPr>
          <w:lang w:val="en-US"/>
        </w:rPr>
      </w:pPr>
      <w:r w:rsidRPr="00D06955">
        <w:rPr>
          <w:lang w:val="en-US"/>
        </w:rPr>
        <w:fldChar w:fldCharType="end"/>
      </w:r>
    </w:p>
    <w:p w14:paraId="4B256FDB" w14:textId="77777777" w:rsidR="00451FE9" w:rsidRPr="00451FE9" w:rsidRDefault="00451FE9" w:rsidP="00451FE9">
      <w:pPr>
        <w:rPr>
          <w:lang w:val="en-US"/>
        </w:rPr>
      </w:pPr>
    </w:p>
    <w:p w14:paraId="7640F64D" w14:textId="77777777" w:rsidR="00CA3B8F" w:rsidRPr="003124F1" w:rsidRDefault="00492D5C" w:rsidP="00CA3B8F">
      <w:pPr>
        <w:pStyle w:val="Bibliographie"/>
        <w:rPr>
          <w:rPrChange w:id="301" w:author="youssef" w:date="2022-09-14T10:15:00Z">
            <w:rPr>
              <w:lang w:val="en-US"/>
            </w:rPr>
          </w:rPrChange>
        </w:rPr>
      </w:pPr>
      <w:r w:rsidRPr="00D06955">
        <w:rPr>
          <w:lang w:val="en-US"/>
        </w:rPr>
        <w:fldChar w:fldCharType="begin"/>
      </w:r>
      <w:r w:rsidR="00CA3B8F" w:rsidRPr="00055AED">
        <w:rPr>
          <w:lang w:val="en-US"/>
        </w:rPr>
        <w:instrText xml:space="preserve"> ADDIN ZOTERO_BIBL {"uncited":[],"omitted":[],"custom":[]} CSL_BIBLIOGRAPHY </w:instrText>
      </w:r>
      <w:r w:rsidRPr="00D06955">
        <w:rPr>
          <w:lang w:val="en-US"/>
        </w:rPr>
        <w:fldChar w:fldCharType="separate"/>
      </w:r>
      <w:r w:rsidR="00CA3B8F" w:rsidRPr="00D06955">
        <w:rPr>
          <w:lang w:val="en-US"/>
        </w:rPr>
        <w:t>[</w:t>
      </w:r>
      <w:r w:rsidR="0056628F" w:rsidRPr="00D06955">
        <w:rPr>
          <w:lang w:val="en-US"/>
        </w:rPr>
        <w:t>43</w:t>
      </w:r>
      <w:r w:rsidR="00CA3B8F" w:rsidRPr="00D06955">
        <w:rPr>
          <w:lang w:val="en-US"/>
        </w:rPr>
        <w:t>]</w:t>
      </w:r>
      <w:r w:rsidR="00CA3B8F" w:rsidRPr="00D06955">
        <w:rPr>
          <w:lang w:val="en-US"/>
        </w:rPr>
        <w:tab/>
        <w:t xml:space="preserve">A. Krakowiak, U. Ruta, P. Górski, S. Kowalska, et C. Pałczyński, « Nasal lavage fluid examination and rhinomanometry in the diagnostics of occupational airway allergy to </w:t>
      </w:r>
      <w:r w:rsidR="00CA3B8F" w:rsidRPr="00D06955">
        <w:rPr>
          <w:lang w:val="en-US"/>
        </w:rPr>
        <w:lastRenderedPageBreak/>
        <w:t xml:space="preserve">laboratory animals », International Journal of Occupational Medicine and Environmental Health, vol. 16, no 2, p. 125‑132, 2003. </w:t>
      </w:r>
      <w:r w:rsidRPr="00492D5C">
        <w:rPr>
          <w:rPrChange w:id="302" w:author="youssef" w:date="2022-09-14T10:15:00Z">
            <w:rPr>
              <w:rFonts w:asciiTheme="majorBidi" w:hAnsiTheme="majorBidi" w:cstheme="majorBidi"/>
              <w:sz w:val="16"/>
              <w:szCs w:val="16"/>
              <w:lang w:val="en-US"/>
            </w:rPr>
          </w:rPrChange>
        </w:rPr>
        <w:t>(refernce de correlation entre les score et la résistance asale)</w:t>
      </w:r>
    </w:p>
    <w:p w14:paraId="3535EEB2" w14:textId="77777777" w:rsidR="00C7355B" w:rsidRPr="003124F1" w:rsidRDefault="00C7355B">
      <w:pPr>
        <w:rPr>
          <w:rPrChange w:id="303" w:author="youssef" w:date="2022-09-14T10:15:00Z">
            <w:rPr>
              <w:lang w:val="en-US"/>
            </w:rPr>
          </w:rPrChange>
        </w:rPr>
      </w:pPr>
    </w:p>
    <w:p w14:paraId="7112ECEA" w14:textId="77777777" w:rsidR="00C7355B" w:rsidRDefault="00CA037F">
      <w:pPr>
        <w:rPr>
          <w:lang w:val="en-US"/>
        </w:rPr>
      </w:pPr>
      <w:r w:rsidRPr="00D06955">
        <w:rPr>
          <w:lang w:val="en-US"/>
        </w:rPr>
        <w:t>[</w:t>
      </w:r>
      <w:r w:rsidR="0056628F" w:rsidRPr="00D06955">
        <w:rPr>
          <w:lang w:val="en-US"/>
        </w:rPr>
        <w:t>44</w:t>
      </w:r>
      <w:r w:rsidRPr="00D06955">
        <w:rPr>
          <w:lang w:val="en-US"/>
        </w:rPr>
        <w:t>]</w:t>
      </w:r>
      <w:r w:rsidRPr="00D06955">
        <w:rPr>
          <w:lang w:val="en-US"/>
        </w:rPr>
        <w:tab/>
        <w:t>M. Desrosiers, B. Nguyen, H. Ghezzo, C. Leblanc, et J.-L. Malo, « Nasal response in subjects undergoing challenges by inhaling occupational agents causing asthma through the nose and mouth », Allergy: European Journal of Allergy and Clinical Immunology, vol. 53, no 9, p. 840‑848, 1998, doi: 10.1111/j.1398-9995.1998.tb03989.x ( article presente que l'augme</w:t>
      </w:r>
      <w:r w:rsidR="00835951" w:rsidRPr="00D06955">
        <w:rPr>
          <w:lang w:val="en-US"/>
        </w:rPr>
        <w:t>ntation de RN Est associé avec H</w:t>
      </w:r>
      <w:r w:rsidRPr="00D06955">
        <w:rPr>
          <w:lang w:val="en-US"/>
        </w:rPr>
        <w:t>PM)</w:t>
      </w:r>
    </w:p>
    <w:p w14:paraId="7E17CD6E" w14:textId="77777777" w:rsidR="00C7355B" w:rsidRDefault="00492D5C">
      <w:pPr>
        <w:rPr>
          <w:lang w:val="en-US"/>
        </w:rPr>
      </w:pPr>
      <w:r w:rsidRPr="00D06955">
        <w:rPr>
          <w:lang w:val="en-US"/>
        </w:rPr>
        <w:fldChar w:fldCharType="end"/>
      </w:r>
    </w:p>
    <w:p w14:paraId="7231020C" w14:textId="77777777" w:rsidR="006F784D" w:rsidRPr="003124F1" w:rsidRDefault="00D33D54" w:rsidP="00B73972">
      <w:pPr>
        <w:spacing w:after="160" w:line="276" w:lineRule="auto"/>
        <w:jc w:val="both"/>
        <w:rPr>
          <w:rPrChange w:id="304" w:author="youssef" w:date="2022-09-14T09:41:00Z">
            <w:rPr>
              <w:lang w:val="en-US"/>
            </w:rPr>
          </w:rPrChange>
        </w:rPr>
      </w:pPr>
      <w:r w:rsidRPr="00D06955">
        <w:rPr>
          <w:lang w:val="en-US"/>
        </w:rPr>
        <w:t>[</w:t>
      </w:r>
      <w:r w:rsidR="0056628F" w:rsidRPr="00D06955">
        <w:rPr>
          <w:lang w:val="en-US"/>
        </w:rPr>
        <w:t>45</w:t>
      </w:r>
      <w:r w:rsidRPr="00D06955">
        <w:rPr>
          <w:lang w:val="en-US"/>
        </w:rPr>
        <w:t xml:space="preserve">]         I. M. Sánchez-Guerrero, A. I. Escudero, B. Bartolomé, et R. Palacios, « Occupational allergy caused by carnation (Dianthus caryophyllus) », Journal of Allergy and Clinical Immunology, vol. 104, no 1, p. 181‑185, 1999, doi: 10.1016/S0091-6749(99)70132-6. </w:t>
      </w:r>
      <w:r w:rsidR="00492D5C" w:rsidRPr="00492D5C">
        <w:rPr>
          <w:rPrChange w:id="305" w:author="youssef" w:date="2022-09-14T09:41:00Z">
            <w:rPr>
              <w:rFonts w:asciiTheme="majorBidi" w:hAnsiTheme="majorBidi" w:cstheme="majorBidi"/>
              <w:sz w:val="16"/>
              <w:szCs w:val="16"/>
              <w:lang w:val="en-US"/>
            </w:rPr>
          </w:rPrChange>
        </w:rPr>
        <w:t>(comparaisonr entre les resultats des teste cutané rast et tpn et étude des association</w:t>
      </w:r>
    </w:p>
    <w:p w14:paraId="5D2887C2" w14:textId="77777777" w:rsidR="00FD0FFA" w:rsidRPr="003124F1" w:rsidRDefault="00492D5C" w:rsidP="00C7355B">
      <w:pPr>
        <w:spacing w:after="160" w:line="276" w:lineRule="auto"/>
        <w:jc w:val="both"/>
        <w:rPr>
          <w:rPrChange w:id="306" w:author="youssef" w:date="2022-09-14T09:40:00Z">
            <w:rPr>
              <w:lang w:val="en-US"/>
            </w:rPr>
          </w:rPrChange>
        </w:rPr>
      </w:pPr>
      <w:r w:rsidRPr="00492D5C">
        <w:rPr>
          <w:rPrChange w:id="307" w:author="youssef" w:date="2022-09-14T09:40:00Z">
            <w:rPr>
              <w:rFonts w:asciiTheme="majorBidi" w:hAnsiTheme="majorBidi" w:cstheme="majorBidi"/>
              <w:sz w:val="16"/>
              <w:szCs w:val="16"/>
              <w:lang w:val="en-US"/>
            </w:rPr>
          </w:rPrChange>
        </w:rPr>
        <w:t>[46]       M. Hytönen et E. Sala, « Nasal provocation test in the diagnostics of occupationalallergicrhinitis. », Rhinology, vol. 34, no 2, p. 86‑90, juin 1996 ( comparer les resultants de ces mésure à un score de changement d’états nasale et limite : placebo- résultat positif &gt; 50%)</w:t>
      </w:r>
    </w:p>
    <w:p w14:paraId="76ED11FD" w14:textId="77777777" w:rsidR="006E3133" w:rsidRPr="00D06955" w:rsidRDefault="0056628F" w:rsidP="00B73972">
      <w:pPr>
        <w:jc w:val="both"/>
        <w:rPr>
          <w:lang w:val="en-US"/>
        </w:rPr>
      </w:pPr>
      <w:r w:rsidRPr="00D06955">
        <w:rPr>
          <w:lang w:val="en-US"/>
        </w:rPr>
        <w:t>[47</w:t>
      </w:r>
      <w:r w:rsidR="00FF0F5C" w:rsidRPr="00D06955">
        <w:rPr>
          <w:lang w:val="en-US"/>
        </w:rPr>
        <w:t>]           D. Chloros, L. Sichletidis, G. Kyriazis, E. Vlachogianni, I. Kottakis, et M. Kakoura, « Respiratory effects in workers processing dried tobacco leaves », Allergologia et Immunopathologia, vol. 32, no 6, p. 344‑351, 2004, doi: 10.1016/S0301-0546(04)79267-8. (association avec le poussier du tabac)</w:t>
      </w:r>
    </w:p>
    <w:p w14:paraId="7FD8020E" w14:textId="77777777" w:rsidR="00F5543C" w:rsidRPr="00D06955" w:rsidRDefault="0056628F" w:rsidP="00F5543C">
      <w:pPr>
        <w:pStyle w:val="Bibliographie"/>
        <w:rPr>
          <w:lang w:val="en-US"/>
        </w:rPr>
      </w:pPr>
      <w:r w:rsidRPr="00D06955">
        <w:rPr>
          <w:lang w:val="en-US"/>
        </w:rPr>
        <w:t>[ 48</w:t>
      </w:r>
      <w:r w:rsidR="00F5543C" w:rsidRPr="00D06955">
        <w:rPr>
          <w:lang w:val="en-US"/>
        </w:rPr>
        <w:t>]             P. García-Ortega, B. Bartolomé, E. Enrique, P. Gaig, et C. Richart, « Allergy to Diplotaxiserucoides pollen: Occupational sensitization and cross-reactivity with other common pollens », Allergy: European Journal of Allergy and Clinical Immunology, vol. 56, no 7, p. 679‑683, 2001, doi: 10.1034/j.1398-9995.2001.00043.x. (comapraison entre le RAST et TPN limite)</w:t>
      </w:r>
    </w:p>
    <w:p w14:paraId="1CD3C9B3" w14:textId="77777777" w:rsidR="00F5543C" w:rsidRPr="00D06955" w:rsidRDefault="00F5543C" w:rsidP="00B73972">
      <w:pPr>
        <w:jc w:val="both"/>
        <w:rPr>
          <w:lang w:val="en-US"/>
        </w:rPr>
      </w:pPr>
    </w:p>
    <w:p w14:paraId="03EDA030" w14:textId="77777777" w:rsidR="00363196" w:rsidRPr="003124F1" w:rsidRDefault="0056628F" w:rsidP="00B73972">
      <w:pPr>
        <w:jc w:val="both"/>
        <w:rPr>
          <w:rPrChange w:id="308" w:author="youssef" w:date="2022-09-14T09:40:00Z">
            <w:rPr>
              <w:lang w:val="en-US"/>
            </w:rPr>
          </w:rPrChange>
        </w:rPr>
      </w:pPr>
      <w:r w:rsidRPr="00D06955">
        <w:rPr>
          <w:lang w:val="en-US"/>
        </w:rPr>
        <w:t>[</w:t>
      </w:r>
      <w:r w:rsidR="00D06955" w:rsidRPr="00D06955">
        <w:rPr>
          <w:lang w:val="en-US"/>
        </w:rPr>
        <w:t>49</w:t>
      </w:r>
      <w:r w:rsidR="00363196" w:rsidRPr="00D06955">
        <w:rPr>
          <w:lang w:val="en-US"/>
        </w:rPr>
        <w:t xml:space="preserve">]         T. Pirilä, A. Talvisara, O. P. Alho, et H. Oja, « Physiological fluctuations in nasal resistance may interfere with nasal monitoring in the nasal provocation test. », Acta Otolaryngol, vol. 117, no 4, p. 596‑600, juill. </w:t>
      </w:r>
      <w:r w:rsidR="00492D5C" w:rsidRPr="00492D5C">
        <w:rPr>
          <w:rPrChange w:id="309" w:author="youssef" w:date="2022-09-14T09:40:00Z">
            <w:rPr>
              <w:rFonts w:asciiTheme="majorBidi" w:hAnsiTheme="majorBidi" w:cstheme="majorBidi"/>
              <w:sz w:val="16"/>
              <w:szCs w:val="16"/>
              <w:lang w:val="en-US"/>
            </w:rPr>
          </w:rPrChange>
        </w:rPr>
        <w:t>1997, doi: 10.3109/00016489709113444. (% d’augmentation de la résistance nasale en rhinomanométrie utilisé comme valeurs seuils entre les résultats positif et négatif du TPN)</w:t>
      </w:r>
    </w:p>
    <w:p w14:paraId="4E2701D7" w14:textId="77777777" w:rsidR="0056628F" w:rsidRPr="003124F1" w:rsidRDefault="0056628F" w:rsidP="00B73972">
      <w:pPr>
        <w:jc w:val="both"/>
        <w:rPr>
          <w:rPrChange w:id="310" w:author="youssef" w:date="2022-09-14T09:40:00Z">
            <w:rPr>
              <w:lang w:val="en-US"/>
            </w:rPr>
          </w:rPrChange>
        </w:rPr>
      </w:pPr>
    </w:p>
    <w:p w14:paraId="497E7BFB" w14:textId="77777777" w:rsidR="0056628F" w:rsidRPr="00D06955" w:rsidRDefault="00492D5C" w:rsidP="00B73972">
      <w:pPr>
        <w:jc w:val="both"/>
        <w:rPr>
          <w:lang w:val="en-US"/>
        </w:rPr>
      </w:pPr>
      <w:r w:rsidRPr="00492D5C">
        <w:rPr>
          <w:rPrChange w:id="311" w:author="youssef" w:date="2022-09-14T09:40:00Z">
            <w:rPr>
              <w:rFonts w:asciiTheme="majorBidi" w:hAnsiTheme="majorBidi" w:cstheme="majorBidi"/>
              <w:sz w:val="16"/>
              <w:szCs w:val="16"/>
              <w:lang w:val="en-US"/>
            </w:rPr>
          </w:rPrChange>
        </w:rPr>
        <w:t xml:space="preserve">[50]         M. Álvarez Eire, F. Pineda, S. Varela Losada, C. González De La Cuesta, et M. MenéndezVillalva, « Occupationalrhinitis and asthma due to cedroarana (Cedrelingacatenaeformis Ducke) wooddustallergy », Journal of InvestigationalAllergology and ClinicalImmunology, vol. 16, no 6, p. 385‑387, 2006. </w:t>
      </w:r>
      <w:r w:rsidR="0056628F" w:rsidRPr="00D06955">
        <w:rPr>
          <w:lang w:val="en-US"/>
        </w:rPr>
        <w:t>(PNIF positif )</w:t>
      </w:r>
    </w:p>
    <w:p w14:paraId="14673516" w14:textId="77777777" w:rsidR="0056628F" w:rsidRPr="00D06955" w:rsidRDefault="0056628F" w:rsidP="00B73972">
      <w:pPr>
        <w:jc w:val="both"/>
        <w:rPr>
          <w:lang w:val="en-US"/>
        </w:rPr>
      </w:pPr>
    </w:p>
    <w:p w14:paraId="566C4BDB" w14:textId="62A309C3" w:rsidR="0056628F" w:rsidRPr="00D06955" w:rsidRDefault="0056628F" w:rsidP="00B73972">
      <w:pPr>
        <w:jc w:val="both"/>
        <w:rPr>
          <w:lang w:val="en-US"/>
        </w:rPr>
      </w:pPr>
      <w:r w:rsidRPr="00D06955">
        <w:rPr>
          <w:lang w:val="en-US"/>
        </w:rPr>
        <w:t>[</w:t>
      </w:r>
      <w:r w:rsidR="00D06955" w:rsidRPr="00D06955">
        <w:rPr>
          <w:lang w:val="en-US"/>
        </w:rPr>
        <w:t>51</w:t>
      </w:r>
      <w:r w:rsidRPr="00D06955">
        <w:rPr>
          <w:lang w:val="en-US"/>
        </w:rPr>
        <w:t>]        M. Grosclaude, S. Balland, E. Jarsaillon, et M. Perrin Fayolle, « [Occupational asthma and rhinitis: challenge tests and nasal hyperactivity: present practice and future perspectives]. », J Toxicol Clin Exp, vol. 9, no 1 Suppl Pt 2, p. 7‑13, 1989. (technique de la rhinomanométrie)</w:t>
      </w:r>
    </w:p>
    <w:sectPr w:rsidR="0056628F" w:rsidRPr="00D06955" w:rsidSect="00C95294">
      <w:type w:val="nextPage"/>
      <w:pgSz w:w="12240" w:h="15840"/>
      <w:pgMar w:top="1417" w:right="1417" w:bottom="1417" w:left="1417" w:header="720" w:footer="720" w:gutter="0"/>
      <w:cols w:space="720"/>
      <w:noEndnote/>
      <w:docGrid w:linePitch="326"/>
      <w:sectPrChange w:id="312" w:author="youssef" w:date="2022-09-15T11:45:00Z">
        <w:sectPr w:rsidR="0056628F" w:rsidRPr="00D06955" w:rsidSect="00C95294">
          <w:type w:val="continuous"/>
          <w:pgMar w:top="1417" w:right="1417" w:bottom="1417" w:left="1417"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h lc" w:date="2022-09-06T18:27:00Z" w:initials="hl">
    <w:p w14:paraId="4C94557F" w14:textId="77777777" w:rsidR="00862C88" w:rsidRDefault="00862C88" w:rsidP="007028C2">
      <w:pPr>
        <w:pStyle w:val="Commentaire"/>
      </w:pPr>
      <w:r>
        <w:rPr>
          <w:rStyle w:val="Marquedecommentaire"/>
        </w:rPr>
        <w:annotationRef/>
      </w:r>
      <w:r>
        <w:t>C'est normal que l'introduction est page 9 ? Faut-il paginer les parties qui précèdent ? (habituellement non)</w:t>
      </w:r>
    </w:p>
  </w:comment>
  <w:comment w:id="53" w:author="h lc" w:date="2022-09-14T12:26:00Z" w:initials="hl">
    <w:p w14:paraId="71A0C333" w14:textId="77777777" w:rsidR="00862C88" w:rsidRDefault="00862C88" w:rsidP="007028C2">
      <w:pPr>
        <w:pStyle w:val="Commentaire"/>
      </w:pPr>
      <w:r>
        <w:rPr>
          <w:rStyle w:val="Marquedecommentaire"/>
        </w:rPr>
        <w:annotationRef/>
      </w:r>
      <w:r>
        <w:t>Ne faut-il pas mettre ces index dans une page dédiée ?</w:t>
      </w:r>
    </w:p>
    <w:p w14:paraId="3F6D621B" w14:textId="77777777" w:rsidR="00862C88" w:rsidRDefault="00862C88" w:rsidP="007028C2">
      <w:pPr>
        <w:pStyle w:val="Commentaire"/>
      </w:pPr>
      <w:r w:rsidRPr="00365D76">
        <w:rPr>
          <w:b/>
          <w:bCs/>
        </w:rPr>
        <w:t>Réponse :</w:t>
      </w:r>
      <w:r>
        <w:t xml:space="preserve"> j’ai pas compris</w:t>
      </w:r>
    </w:p>
  </w:comment>
  <w:comment w:id="56" w:author="h lc" w:date="2022-09-12T16:38:00Z" w:initials="hl">
    <w:p w14:paraId="625972E8" w14:textId="77777777" w:rsidR="00862C88" w:rsidRDefault="00862C88" w:rsidP="007028C2">
      <w:pPr>
        <w:pStyle w:val="Commentaire"/>
      </w:pPr>
      <w:r>
        <w:rPr>
          <w:rStyle w:val="Marquedecommentaire"/>
        </w:rPr>
        <w:annotationRef/>
      </w:r>
      <w:r>
        <w:t>Ordre alphabétique</w:t>
      </w:r>
    </w:p>
    <w:p w14:paraId="1C9A2AF7" w14:textId="77777777" w:rsidR="00862C88" w:rsidRDefault="00862C88" w:rsidP="007028C2">
      <w:pPr>
        <w:pStyle w:val="Commentaire"/>
      </w:pPr>
    </w:p>
    <w:p w14:paraId="616F02CC" w14:textId="77777777" w:rsidR="00862C88" w:rsidRDefault="00862C88" w:rsidP="007028C2">
      <w:pPr>
        <w:pStyle w:val="Commentaire"/>
      </w:pPr>
      <w:r w:rsidRPr="00502EDC">
        <w:rPr>
          <w:b/>
          <w:bCs/>
        </w:rPr>
        <w:t>Réponse </w:t>
      </w:r>
      <w:r>
        <w:t xml:space="preserve">: c’est fait </w:t>
      </w:r>
    </w:p>
  </w:comment>
  <w:comment w:id="285" w:author="h lc" w:date="2022-09-06T19:29:00Z" w:initials="hl">
    <w:p w14:paraId="4957FFCB" w14:textId="77777777" w:rsidR="00862C88" w:rsidRDefault="00862C88" w:rsidP="007028C2">
      <w:pPr>
        <w:pStyle w:val="Commentaire"/>
      </w:pPr>
      <w:r>
        <w:rPr>
          <w:rStyle w:val="Marquedecommentaire"/>
        </w:rPr>
        <w:annotationRef/>
      </w:r>
      <w:r>
        <w:t>À revoir quand tout sera retravaillé</w:t>
      </w:r>
    </w:p>
  </w:comment>
  <w:comment w:id="300" w:author="h lc" w:date="2022-09-06T19:31:00Z" w:initials="hl">
    <w:p w14:paraId="4FFCF3F9" w14:textId="77777777" w:rsidR="00862C88" w:rsidRDefault="00862C88" w:rsidP="007028C2">
      <w:pPr>
        <w:pStyle w:val="Commentaire"/>
      </w:pPr>
      <w:r>
        <w:rPr>
          <w:rStyle w:val="Marquedecommentaire"/>
        </w:rPr>
        <w:annotationRef/>
      </w:r>
      <w:r>
        <w:t>Tu as moins de références que d'articles retenus à la fin de ta revue. Normalement ils devraient tous y être et avoir été discutés.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94557F" w15:done="0"/>
  <w15:commentEx w15:paraId="3F6D621B" w15:done="0"/>
  <w15:commentEx w15:paraId="616F02CC" w15:done="0"/>
  <w15:commentEx w15:paraId="4957FFCB" w15:done="0"/>
  <w15:commentEx w15:paraId="4FFCF3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94557F" w16cid:durableId="26CDA30C"/>
  <w16cid:commentId w16cid:paraId="3F6D621B" w16cid:durableId="26CDA30D"/>
  <w16cid:commentId w16cid:paraId="616F02CC" w16cid:durableId="26CDA30E"/>
  <w16cid:commentId w16cid:paraId="4957FFCB" w16cid:durableId="26CDA329"/>
  <w16cid:commentId w16cid:paraId="4FFCF3F9" w16cid:durableId="26CDA3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EED3C" w14:textId="77777777" w:rsidR="00A35616" w:rsidRDefault="00A35616" w:rsidP="00E87FAD">
      <w:r>
        <w:separator/>
      </w:r>
    </w:p>
  </w:endnote>
  <w:endnote w:type="continuationSeparator" w:id="0">
    <w:p w14:paraId="2BAFE704" w14:textId="77777777" w:rsidR="00A35616" w:rsidRDefault="00A35616" w:rsidP="00E87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203004"/>
      <w:docPartObj>
        <w:docPartGallery w:val="Page Numbers (Bottom of Page)"/>
        <w:docPartUnique/>
      </w:docPartObj>
    </w:sdtPr>
    <w:sdtEndPr/>
    <w:sdtContent>
      <w:p w14:paraId="249E5FED" w14:textId="77777777" w:rsidR="00862C88" w:rsidRDefault="00B24FB6">
        <w:pPr>
          <w:pStyle w:val="Pieddepage"/>
          <w:jc w:val="center"/>
        </w:pPr>
        <w:r>
          <w:fldChar w:fldCharType="begin"/>
        </w:r>
        <w:r>
          <w:instrText xml:space="preserve"> PAGE   \* MERGEFORMAT </w:instrText>
        </w:r>
        <w:r>
          <w:fldChar w:fldCharType="separate"/>
        </w:r>
        <w:r w:rsidR="00C95294">
          <w:rPr>
            <w:noProof/>
          </w:rPr>
          <w:t>xii</w:t>
        </w:r>
        <w:r>
          <w:rPr>
            <w:noProof/>
          </w:rPr>
          <w:fldChar w:fldCharType="end"/>
        </w:r>
      </w:p>
    </w:sdtContent>
  </w:sdt>
  <w:p w14:paraId="6AD2CF40" w14:textId="77777777" w:rsidR="00862C88" w:rsidRDefault="00862C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BB44" w14:textId="77777777" w:rsidR="00862C88" w:rsidRDefault="00B24FB6">
    <w:pPr>
      <w:pStyle w:val="Pieddepage"/>
      <w:jc w:val="center"/>
    </w:pPr>
    <w:r>
      <w:fldChar w:fldCharType="begin"/>
    </w:r>
    <w:r>
      <w:instrText xml:space="preserve"> PAGE   \* MERGEFORMAT </w:instrText>
    </w:r>
    <w:r>
      <w:fldChar w:fldCharType="separate"/>
    </w:r>
    <w:r w:rsidR="00893AD3">
      <w:rPr>
        <w:noProof/>
      </w:rPr>
      <w:t>36</w:t>
    </w:r>
    <w:r>
      <w:rPr>
        <w:noProof/>
      </w:rPr>
      <w:fldChar w:fldCharType="end"/>
    </w:r>
  </w:p>
  <w:p w14:paraId="4782F02D" w14:textId="77777777" w:rsidR="00862C88" w:rsidRDefault="00862C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E943C" w14:textId="77777777" w:rsidR="00A35616" w:rsidRDefault="00A35616" w:rsidP="00E87FAD">
      <w:r>
        <w:separator/>
      </w:r>
    </w:p>
  </w:footnote>
  <w:footnote w:type="continuationSeparator" w:id="0">
    <w:p w14:paraId="66252F9F" w14:textId="77777777" w:rsidR="00A35616" w:rsidRDefault="00A35616" w:rsidP="00E87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11.25pt;height:11.25pt" o:bullet="t">
        <v:imagedata r:id="rId1" o:title="msoD3FF"/>
      </v:shape>
    </w:pict>
  </w:numPicBullet>
  <w:abstractNum w:abstractNumId="0" w15:restartNumberingAfterBreak="0">
    <w:nsid w:val="00C83008"/>
    <w:multiLevelType w:val="multilevel"/>
    <w:tmpl w:val="6D76DAB2"/>
    <w:lvl w:ilvl="0">
      <w:start w:val="1"/>
      <w:numFmt w:val="upperRoman"/>
      <w:lvlText w:val="%1."/>
      <w:lvlJc w:val="left"/>
      <w:pPr>
        <w:ind w:left="1080" w:hanging="720"/>
      </w:pPr>
      <w:rPr>
        <w:rFonts w:hint="default"/>
      </w:rPr>
    </w:lvl>
    <w:lvl w:ilvl="1">
      <w:start w:val="1"/>
      <w:numFmt w:val="decimal"/>
      <w:isLgl/>
      <w:lvlText w:val="%1.%2"/>
      <w:lvlJc w:val="left"/>
      <w:pPr>
        <w:ind w:left="770" w:hanging="41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F50A58"/>
    <w:multiLevelType w:val="hybridMultilevel"/>
    <w:tmpl w:val="5E30E81C"/>
    <w:lvl w:ilvl="0" w:tplc="112E53D4">
      <w:start w:val="30"/>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37538B"/>
    <w:multiLevelType w:val="hybridMultilevel"/>
    <w:tmpl w:val="6700E61A"/>
    <w:lvl w:ilvl="0" w:tplc="915CDF70">
      <w:start w:val="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EB6025"/>
    <w:multiLevelType w:val="hybridMultilevel"/>
    <w:tmpl w:val="709C8AB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4D2256"/>
    <w:multiLevelType w:val="hybridMultilevel"/>
    <w:tmpl w:val="E4EA6CA8"/>
    <w:lvl w:ilvl="0" w:tplc="112E53D4">
      <w:start w:val="30"/>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C61445"/>
    <w:multiLevelType w:val="hybridMultilevel"/>
    <w:tmpl w:val="3F761BBA"/>
    <w:lvl w:ilvl="0" w:tplc="8946B004">
      <w:start w:val="1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2D3BA2"/>
    <w:multiLevelType w:val="hybridMultilevel"/>
    <w:tmpl w:val="F028D58E"/>
    <w:lvl w:ilvl="0" w:tplc="5E122D5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612913"/>
    <w:multiLevelType w:val="hybridMultilevel"/>
    <w:tmpl w:val="FB0827D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5E5350"/>
    <w:multiLevelType w:val="multilevel"/>
    <w:tmpl w:val="718EACE4"/>
    <w:lvl w:ilvl="0">
      <w:start w:val="1"/>
      <w:numFmt w:val="upperRoman"/>
      <w:pStyle w:val="Titre1"/>
      <w:lvlText w:val="%1"/>
      <w:lvlJc w:val="left"/>
      <w:pPr>
        <w:ind w:left="340" w:hanging="340"/>
      </w:pPr>
      <w:rPr>
        <w:rFonts w:hint="default"/>
      </w:rPr>
    </w:lvl>
    <w:lvl w:ilvl="1">
      <w:start w:val="1"/>
      <w:numFmt w:val="decimal"/>
      <w:pStyle w:val="Titre2"/>
      <w:lvlText w:val="%1.%2"/>
      <w:lvlJc w:val="left"/>
      <w:pPr>
        <w:ind w:left="794" w:hanging="510"/>
      </w:pPr>
      <w:rPr>
        <w:rFonts w:hint="default"/>
      </w:rPr>
    </w:lvl>
    <w:lvl w:ilvl="2">
      <w:start w:val="1"/>
      <w:numFmt w:val="decimal"/>
      <w:pStyle w:val="Titre3"/>
      <w:lvlText w:val="%1.%2.%3"/>
      <w:lvlJc w:val="left"/>
      <w:pPr>
        <w:ind w:left="1247" w:hanging="567"/>
      </w:pPr>
      <w:rPr>
        <w:b/>
        <w:bCs/>
        <w:i w:val="0"/>
        <w:iCs w:val="0"/>
        <w:caps w:val="0"/>
        <w:smallCaps w:val="0"/>
        <w:strike w:val="0"/>
        <w:dstrike w:val="0"/>
        <w:noProof w:val="0"/>
        <w:vanish w:val="0"/>
        <w:spacing w:val="0"/>
        <w:kern w:val="0"/>
        <w:position w:val="0"/>
        <w:u w:val="none"/>
        <w:vertAlign w:val="baseline"/>
        <w:em w:val="none"/>
      </w:rPr>
    </w:lvl>
    <w:lvl w:ilvl="3">
      <w:start w:val="1"/>
      <w:numFmt w:val="decimal"/>
      <w:pStyle w:val="Titre4"/>
      <w:lvlText w:val="%1.%2.%3.%4"/>
      <w:lvlJc w:val="left"/>
      <w:pPr>
        <w:ind w:left="680" w:firstLine="681"/>
      </w:pPr>
      <w:rPr>
        <w:rFonts w:ascii="Times New Roman" w:hAnsi="Times New Roman" w:cs="Times New Roman" w:hint="default"/>
        <w:bCs w:val="0"/>
        <w:i w:val="0"/>
        <w:iCs w:val="0"/>
        <w:caps w:val="0"/>
        <w:smallCaps w:val="0"/>
        <w:strike w:val="0"/>
        <w:dstrike w:val="0"/>
        <w:vanish w:val="0"/>
        <w:spacing w:val="0"/>
        <w:kern w:val="0"/>
        <w:position w:val="0"/>
        <w:u w:val="none"/>
        <w:vertAlign w:val="baseline"/>
        <w:em w:val="none"/>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7C3D7461"/>
    <w:multiLevelType w:val="multilevel"/>
    <w:tmpl w:val="CDB63C1E"/>
    <w:lvl w:ilvl="0">
      <w:start w:val="1"/>
      <w:numFmt w:val="upperRoman"/>
      <w:lvlText w:val="%1"/>
      <w:lvlJc w:val="left"/>
      <w:pPr>
        <w:ind w:left="340" w:hanging="340"/>
      </w:pPr>
      <w:rPr>
        <w:rFonts w:hint="default"/>
      </w:rPr>
    </w:lvl>
    <w:lvl w:ilvl="1">
      <w:start w:val="1"/>
      <w:numFmt w:val="decimal"/>
      <w:lvlText w:val="%1.%2"/>
      <w:lvlJc w:val="left"/>
      <w:pPr>
        <w:ind w:left="794" w:hanging="510"/>
      </w:pPr>
      <w:rPr>
        <w:rFonts w:hint="default"/>
      </w:rPr>
    </w:lvl>
    <w:lvl w:ilvl="2">
      <w:start w:val="1"/>
      <w:numFmt w:val="decimal"/>
      <w:lvlText w:val="%1.%2.%3"/>
      <w:lvlJc w:val="left"/>
      <w:pPr>
        <w:ind w:left="964" w:hanging="510"/>
      </w:pPr>
      <w:rPr>
        <w:rFonts w:hint="default"/>
      </w:rPr>
    </w:lvl>
    <w:lvl w:ilvl="3">
      <w:start w:val="1"/>
      <w:numFmt w:val="decimal"/>
      <w:lvlText w:val="%1.%2.%3.%4"/>
      <w:lvlJc w:val="left"/>
      <w:pPr>
        <w:ind w:left="864" w:hanging="864"/>
      </w:pPr>
      <w:rPr>
        <w:rFonts w:ascii="Times New Roman" w:hAnsi="Times New Roman" w:cs="Times New Roman" w:hint="default"/>
        <w:bCs w:val="0"/>
        <w:i w:val="0"/>
        <w:iCs w:val="0"/>
        <w:caps w:val="0"/>
        <w:smallCaps w:val="0"/>
        <w:strike w:val="0"/>
        <w:dstrike w:val="0"/>
        <w:vanish w:val="0"/>
        <w:spacing w:val="0"/>
        <w:kern w:val="0"/>
        <w:position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5"/>
  </w:num>
  <w:num w:numId="3">
    <w:abstractNumId w:val="7"/>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2"/>
  </w:num>
  <w:num w:numId="13">
    <w:abstractNumId w:val="8"/>
  </w:num>
  <w:num w:numId="14">
    <w:abstractNumId w:val="0"/>
  </w:num>
  <w:num w:numId="15">
    <w:abstractNumId w:val="6"/>
  </w:num>
  <w:num w:numId="16">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KHALLOUF Youssef (EXT) ResgCftScrDef">
    <w15:presenceInfo w15:providerId="AD" w15:userId="S::youssef.benkhallouf-ext@socgen.com::a038723b-36a5-4390-818e-bbc096239a38"/>
  </w15:person>
  <w15:person w15:author="YOUSSEF BENKHALLOUF">
    <w15:presenceInfo w15:providerId="AD" w15:userId="S::youssef.benkhallouf-ext@socgen.com::a038723b-36a5-4390-818e-bbc096239a38"/>
  </w15:person>
  <w15:person w15:author="h lc">
    <w15:presenceInfo w15:providerId="Windows Live" w15:userId="6c05b142a97bf0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02"/>
    <w:rsid w:val="00001EA1"/>
    <w:rsid w:val="00002ABD"/>
    <w:rsid w:val="000078C7"/>
    <w:rsid w:val="00007C60"/>
    <w:rsid w:val="00010236"/>
    <w:rsid w:val="000142B0"/>
    <w:rsid w:val="00014902"/>
    <w:rsid w:val="00014F8E"/>
    <w:rsid w:val="000170BD"/>
    <w:rsid w:val="00020181"/>
    <w:rsid w:val="000206A1"/>
    <w:rsid w:val="00021D3F"/>
    <w:rsid w:val="00022978"/>
    <w:rsid w:val="0002461D"/>
    <w:rsid w:val="00025C2F"/>
    <w:rsid w:val="000268BE"/>
    <w:rsid w:val="000322A7"/>
    <w:rsid w:val="00034B8E"/>
    <w:rsid w:val="00035888"/>
    <w:rsid w:val="00037871"/>
    <w:rsid w:val="0004131C"/>
    <w:rsid w:val="000414B5"/>
    <w:rsid w:val="000457D9"/>
    <w:rsid w:val="000468D0"/>
    <w:rsid w:val="00051926"/>
    <w:rsid w:val="00052736"/>
    <w:rsid w:val="00054C98"/>
    <w:rsid w:val="00062278"/>
    <w:rsid w:val="00064497"/>
    <w:rsid w:val="00067D2C"/>
    <w:rsid w:val="0007179F"/>
    <w:rsid w:val="000724EB"/>
    <w:rsid w:val="0007275D"/>
    <w:rsid w:val="000753C7"/>
    <w:rsid w:val="00075C88"/>
    <w:rsid w:val="00075D4D"/>
    <w:rsid w:val="00077BFD"/>
    <w:rsid w:val="00080C50"/>
    <w:rsid w:val="00083A62"/>
    <w:rsid w:val="00085A89"/>
    <w:rsid w:val="000906F9"/>
    <w:rsid w:val="00091780"/>
    <w:rsid w:val="00094799"/>
    <w:rsid w:val="00095BEA"/>
    <w:rsid w:val="00096582"/>
    <w:rsid w:val="000A0932"/>
    <w:rsid w:val="000A5D36"/>
    <w:rsid w:val="000B2635"/>
    <w:rsid w:val="000B7272"/>
    <w:rsid w:val="000B7E14"/>
    <w:rsid w:val="000C1CFB"/>
    <w:rsid w:val="000C2600"/>
    <w:rsid w:val="000C34EA"/>
    <w:rsid w:val="000C683B"/>
    <w:rsid w:val="000C6916"/>
    <w:rsid w:val="000D24D1"/>
    <w:rsid w:val="000D5D21"/>
    <w:rsid w:val="000E193F"/>
    <w:rsid w:val="000F1034"/>
    <w:rsid w:val="000F1F49"/>
    <w:rsid w:val="000F33E2"/>
    <w:rsid w:val="000F42D7"/>
    <w:rsid w:val="000F769F"/>
    <w:rsid w:val="00100C9A"/>
    <w:rsid w:val="00101AA1"/>
    <w:rsid w:val="00103551"/>
    <w:rsid w:val="00107A95"/>
    <w:rsid w:val="00107F47"/>
    <w:rsid w:val="00113315"/>
    <w:rsid w:val="001146B3"/>
    <w:rsid w:val="00115E79"/>
    <w:rsid w:val="00117002"/>
    <w:rsid w:val="00117659"/>
    <w:rsid w:val="00130860"/>
    <w:rsid w:val="00132917"/>
    <w:rsid w:val="00133BDB"/>
    <w:rsid w:val="00133EE8"/>
    <w:rsid w:val="001450E2"/>
    <w:rsid w:val="001472D1"/>
    <w:rsid w:val="00152F81"/>
    <w:rsid w:val="001530E7"/>
    <w:rsid w:val="00153CF5"/>
    <w:rsid w:val="001560B6"/>
    <w:rsid w:val="001607DC"/>
    <w:rsid w:val="00161528"/>
    <w:rsid w:val="0016656F"/>
    <w:rsid w:val="00172862"/>
    <w:rsid w:val="001729A3"/>
    <w:rsid w:val="0017336E"/>
    <w:rsid w:val="00174A58"/>
    <w:rsid w:val="00175618"/>
    <w:rsid w:val="001763EF"/>
    <w:rsid w:val="00177451"/>
    <w:rsid w:val="001809F5"/>
    <w:rsid w:val="001825DA"/>
    <w:rsid w:val="001837DA"/>
    <w:rsid w:val="00184F0B"/>
    <w:rsid w:val="001859D6"/>
    <w:rsid w:val="00187FF1"/>
    <w:rsid w:val="0019044F"/>
    <w:rsid w:val="0019059C"/>
    <w:rsid w:val="00191948"/>
    <w:rsid w:val="00192A0D"/>
    <w:rsid w:val="001931D4"/>
    <w:rsid w:val="00194629"/>
    <w:rsid w:val="00195A8D"/>
    <w:rsid w:val="00196459"/>
    <w:rsid w:val="00197AE2"/>
    <w:rsid w:val="00197B15"/>
    <w:rsid w:val="00197D11"/>
    <w:rsid w:val="00197F6E"/>
    <w:rsid w:val="001A0A88"/>
    <w:rsid w:val="001A3865"/>
    <w:rsid w:val="001B10E5"/>
    <w:rsid w:val="001B3FB4"/>
    <w:rsid w:val="001B7DA3"/>
    <w:rsid w:val="001B7EB8"/>
    <w:rsid w:val="001C0434"/>
    <w:rsid w:val="001C21F8"/>
    <w:rsid w:val="001C43D4"/>
    <w:rsid w:val="001C446B"/>
    <w:rsid w:val="001C4C35"/>
    <w:rsid w:val="001C4DC3"/>
    <w:rsid w:val="001C5442"/>
    <w:rsid w:val="001D06E2"/>
    <w:rsid w:val="001D2536"/>
    <w:rsid w:val="001D261D"/>
    <w:rsid w:val="001D7F97"/>
    <w:rsid w:val="001E0C8E"/>
    <w:rsid w:val="001E1AD1"/>
    <w:rsid w:val="001E328F"/>
    <w:rsid w:val="001E642D"/>
    <w:rsid w:val="001F06E1"/>
    <w:rsid w:val="001F27A9"/>
    <w:rsid w:val="001F665F"/>
    <w:rsid w:val="001F6F52"/>
    <w:rsid w:val="00200DE3"/>
    <w:rsid w:val="00201603"/>
    <w:rsid w:val="00204B9D"/>
    <w:rsid w:val="00206A8E"/>
    <w:rsid w:val="0021376B"/>
    <w:rsid w:val="00214DCC"/>
    <w:rsid w:val="00220CE7"/>
    <w:rsid w:val="0022235A"/>
    <w:rsid w:val="002235DF"/>
    <w:rsid w:val="00225D52"/>
    <w:rsid w:val="00231D1A"/>
    <w:rsid w:val="00232690"/>
    <w:rsid w:val="002328CD"/>
    <w:rsid w:val="00233DAE"/>
    <w:rsid w:val="00233F74"/>
    <w:rsid w:val="00234FF6"/>
    <w:rsid w:val="00235B2B"/>
    <w:rsid w:val="002407CC"/>
    <w:rsid w:val="00240FFF"/>
    <w:rsid w:val="00241722"/>
    <w:rsid w:val="0024372F"/>
    <w:rsid w:val="0024396E"/>
    <w:rsid w:val="002506DF"/>
    <w:rsid w:val="00254130"/>
    <w:rsid w:val="0025544E"/>
    <w:rsid w:val="0025677D"/>
    <w:rsid w:val="002571C6"/>
    <w:rsid w:val="00261123"/>
    <w:rsid w:val="00261548"/>
    <w:rsid w:val="00262E08"/>
    <w:rsid w:val="002651BC"/>
    <w:rsid w:val="00266AE7"/>
    <w:rsid w:val="002702C0"/>
    <w:rsid w:val="00270695"/>
    <w:rsid w:val="00271FA9"/>
    <w:rsid w:val="00273311"/>
    <w:rsid w:val="00274B67"/>
    <w:rsid w:val="00275097"/>
    <w:rsid w:val="002752AE"/>
    <w:rsid w:val="0027635A"/>
    <w:rsid w:val="002831C6"/>
    <w:rsid w:val="0028406F"/>
    <w:rsid w:val="00287236"/>
    <w:rsid w:val="0029314F"/>
    <w:rsid w:val="00293D3E"/>
    <w:rsid w:val="0029418F"/>
    <w:rsid w:val="002941DE"/>
    <w:rsid w:val="002958C7"/>
    <w:rsid w:val="00296CA9"/>
    <w:rsid w:val="0029724C"/>
    <w:rsid w:val="002A0BE6"/>
    <w:rsid w:val="002A36C0"/>
    <w:rsid w:val="002A691A"/>
    <w:rsid w:val="002A71F2"/>
    <w:rsid w:val="002A79EE"/>
    <w:rsid w:val="002B2732"/>
    <w:rsid w:val="002B2F71"/>
    <w:rsid w:val="002B32F0"/>
    <w:rsid w:val="002C199F"/>
    <w:rsid w:val="002D0D08"/>
    <w:rsid w:val="002D4445"/>
    <w:rsid w:val="002D6203"/>
    <w:rsid w:val="002D6590"/>
    <w:rsid w:val="002E1517"/>
    <w:rsid w:val="002E224A"/>
    <w:rsid w:val="002E34F0"/>
    <w:rsid w:val="002E4AC5"/>
    <w:rsid w:val="002F2C5F"/>
    <w:rsid w:val="002F492C"/>
    <w:rsid w:val="002F5340"/>
    <w:rsid w:val="002F7B8B"/>
    <w:rsid w:val="002F7EEC"/>
    <w:rsid w:val="003037FD"/>
    <w:rsid w:val="00306F07"/>
    <w:rsid w:val="0030754D"/>
    <w:rsid w:val="00310C70"/>
    <w:rsid w:val="003124F1"/>
    <w:rsid w:val="0031348A"/>
    <w:rsid w:val="0031756E"/>
    <w:rsid w:val="00317B64"/>
    <w:rsid w:val="00322C4C"/>
    <w:rsid w:val="00326311"/>
    <w:rsid w:val="0032662F"/>
    <w:rsid w:val="00326A09"/>
    <w:rsid w:val="0032711B"/>
    <w:rsid w:val="003300DA"/>
    <w:rsid w:val="00334123"/>
    <w:rsid w:val="0033444B"/>
    <w:rsid w:val="00336553"/>
    <w:rsid w:val="003419AA"/>
    <w:rsid w:val="003439A3"/>
    <w:rsid w:val="00344290"/>
    <w:rsid w:val="00352215"/>
    <w:rsid w:val="003568BA"/>
    <w:rsid w:val="00360ADC"/>
    <w:rsid w:val="00363196"/>
    <w:rsid w:val="003635C1"/>
    <w:rsid w:val="00364E5E"/>
    <w:rsid w:val="0036506D"/>
    <w:rsid w:val="00365D76"/>
    <w:rsid w:val="00365EE1"/>
    <w:rsid w:val="0036674A"/>
    <w:rsid w:val="0036684D"/>
    <w:rsid w:val="00367CE8"/>
    <w:rsid w:val="00375790"/>
    <w:rsid w:val="00376FA1"/>
    <w:rsid w:val="003774FE"/>
    <w:rsid w:val="00380143"/>
    <w:rsid w:val="0038382E"/>
    <w:rsid w:val="00383DA9"/>
    <w:rsid w:val="003852DC"/>
    <w:rsid w:val="00386D63"/>
    <w:rsid w:val="00392025"/>
    <w:rsid w:val="003920AE"/>
    <w:rsid w:val="003964F8"/>
    <w:rsid w:val="0039659D"/>
    <w:rsid w:val="003A0917"/>
    <w:rsid w:val="003A156E"/>
    <w:rsid w:val="003A4CD4"/>
    <w:rsid w:val="003A64ED"/>
    <w:rsid w:val="003A72DD"/>
    <w:rsid w:val="003A7DC8"/>
    <w:rsid w:val="003B115A"/>
    <w:rsid w:val="003B1BD5"/>
    <w:rsid w:val="003B5D24"/>
    <w:rsid w:val="003B79DC"/>
    <w:rsid w:val="003B7C6C"/>
    <w:rsid w:val="003C0E3B"/>
    <w:rsid w:val="003C3EA2"/>
    <w:rsid w:val="003C43F6"/>
    <w:rsid w:val="003C6B74"/>
    <w:rsid w:val="003D6C77"/>
    <w:rsid w:val="003D7D74"/>
    <w:rsid w:val="003E0A27"/>
    <w:rsid w:val="003E4AE5"/>
    <w:rsid w:val="003E6CE3"/>
    <w:rsid w:val="003E6F21"/>
    <w:rsid w:val="003E7619"/>
    <w:rsid w:val="003F0572"/>
    <w:rsid w:val="003F387C"/>
    <w:rsid w:val="003F3D59"/>
    <w:rsid w:val="003F51D9"/>
    <w:rsid w:val="003F6835"/>
    <w:rsid w:val="003F6A59"/>
    <w:rsid w:val="00400FD9"/>
    <w:rsid w:val="00401AE0"/>
    <w:rsid w:val="004020EC"/>
    <w:rsid w:val="0040690B"/>
    <w:rsid w:val="00406A8C"/>
    <w:rsid w:val="0040718B"/>
    <w:rsid w:val="00407780"/>
    <w:rsid w:val="00412D31"/>
    <w:rsid w:val="00414E40"/>
    <w:rsid w:val="00415D30"/>
    <w:rsid w:val="00415E47"/>
    <w:rsid w:val="00416E18"/>
    <w:rsid w:val="00417540"/>
    <w:rsid w:val="00421101"/>
    <w:rsid w:val="00422924"/>
    <w:rsid w:val="00423B62"/>
    <w:rsid w:val="00426973"/>
    <w:rsid w:val="00427D14"/>
    <w:rsid w:val="00430C91"/>
    <w:rsid w:val="004313E2"/>
    <w:rsid w:val="00432124"/>
    <w:rsid w:val="0043439D"/>
    <w:rsid w:val="00436694"/>
    <w:rsid w:val="00436917"/>
    <w:rsid w:val="00436EB5"/>
    <w:rsid w:val="00440AF7"/>
    <w:rsid w:val="00442DDB"/>
    <w:rsid w:val="00443140"/>
    <w:rsid w:val="00444F9D"/>
    <w:rsid w:val="00450AF8"/>
    <w:rsid w:val="004510A7"/>
    <w:rsid w:val="004510B5"/>
    <w:rsid w:val="004515C1"/>
    <w:rsid w:val="00451FE9"/>
    <w:rsid w:val="00454B21"/>
    <w:rsid w:val="00457641"/>
    <w:rsid w:val="004611E4"/>
    <w:rsid w:val="0046422C"/>
    <w:rsid w:val="004672BB"/>
    <w:rsid w:val="0047038A"/>
    <w:rsid w:val="00470747"/>
    <w:rsid w:val="00473A47"/>
    <w:rsid w:val="004755CA"/>
    <w:rsid w:val="00476298"/>
    <w:rsid w:val="00481FA3"/>
    <w:rsid w:val="0048380D"/>
    <w:rsid w:val="00485760"/>
    <w:rsid w:val="00486C87"/>
    <w:rsid w:val="00492D5C"/>
    <w:rsid w:val="004939B1"/>
    <w:rsid w:val="00495A56"/>
    <w:rsid w:val="00496636"/>
    <w:rsid w:val="004A40A7"/>
    <w:rsid w:val="004A51C1"/>
    <w:rsid w:val="004A5619"/>
    <w:rsid w:val="004A5745"/>
    <w:rsid w:val="004A6E4A"/>
    <w:rsid w:val="004B1C5B"/>
    <w:rsid w:val="004B3885"/>
    <w:rsid w:val="004B48CB"/>
    <w:rsid w:val="004B7193"/>
    <w:rsid w:val="004C0691"/>
    <w:rsid w:val="004C18F2"/>
    <w:rsid w:val="004D262D"/>
    <w:rsid w:val="004D4555"/>
    <w:rsid w:val="004D6BEE"/>
    <w:rsid w:val="004E0AC2"/>
    <w:rsid w:val="004F239E"/>
    <w:rsid w:val="004F584F"/>
    <w:rsid w:val="004F599B"/>
    <w:rsid w:val="004F6547"/>
    <w:rsid w:val="005023AF"/>
    <w:rsid w:val="00502EDC"/>
    <w:rsid w:val="00505D6A"/>
    <w:rsid w:val="00512274"/>
    <w:rsid w:val="00513865"/>
    <w:rsid w:val="00515018"/>
    <w:rsid w:val="005171DF"/>
    <w:rsid w:val="00521F1B"/>
    <w:rsid w:val="0052221D"/>
    <w:rsid w:val="00522EA8"/>
    <w:rsid w:val="005231DF"/>
    <w:rsid w:val="005248A2"/>
    <w:rsid w:val="00524987"/>
    <w:rsid w:val="00525C02"/>
    <w:rsid w:val="00525F39"/>
    <w:rsid w:val="00526353"/>
    <w:rsid w:val="00530C00"/>
    <w:rsid w:val="00532B5D"/>
    <w:rsid w:val="00535311"/>
    <w:rsid w:val="00535ED2"/>
    <w:rsid w:val="00543D2F"/>
    <w:rsid w:val="00545343"/>
    <w:rsid w:val="00545C9E"/>
    <w:rsid w:val="0054611B"/>
    <w:rsid w:val="00546B91"/>
    <w:rsid w:val="00551A39"/>
    <w:rsid w:val="005535C3"/>
    <w:rsid w:val="00555B9D"/>
    <w:rsid w:val="005569F0"/>
    <w:rsid w:val="005578E9"/>
    <w:rsid w:val="00560F3C"/>
    <w:rsid w:val="0056464B"/>
    <w:rsid w:val="005648CA"/>
    <w:rsid w:val="0056628F"/>
    <w:rsid w:val="00577FC8"/>
    <w:rsid w:val="005809E0"/>
    <w:rsid w:val="005838B2"/>
    <w:rsid w:val="00586F19"/>
    <w:rsid w:val="00590F00"/>
    <w:rsid w:val="00591934"/>
    <w:rsid w:val="00592CDA"/>
    <w:rsid w:val="00594364"/>
    <w:rsid w:val="00595595"/>
    <w:rsid w:val="005957B2"/>
    <w:rsid w:val="00595886"/>
    <w:rsid w:val="00597681"/>
    <w:rsid w:val="005A2EB2"/>
    <w:rsid w:val="005A2FDC"/>
    <w:rsid w:val="005A5E54"/>
    <w:rsid w:val="005A6484"/>
    <w:rsid w:val="005B0502"/>
    <w:rsid w:val="005B0B3D"/>
    <w:rsid w:val="005B1438"/>
    <w:rsid w:val="005B210C"/>
    <w:rsid w:val="005B2814"/>
    <w:rsid w:val="005B4132"/>
    <w:rsid w:val="005B6FA4"/>
    <w:rsid w:val="005B7C37"/>
    <w:rsid w:val="005C20D1"/>
    <w:rsid w:val="005D0C9C"/>
    <w:rsid w:val="005D1DB4"/>
    <w:rsid w:val="005D330F"/>
    <w:rsid w:val="005D7C9A"/>
    <w:rsid w:val="005E2052"/>
    <w:rsid w:val="005E2882"/>
    <w:rsid w:val="005E3EAA"/>
    <w:rsid w:val="005F09B7"/>
    <w:rsid w:val="005F46FB"/>
    <w:rsid w:val="00600580"/>
    <w:rsid w:val="006026F6"/>
    <w:rsid w:val="00611FE0"/>
    <w:rsid w:val="0061317F"/>
    <w:rsid w:val="00613E58"/>
    <w:rsid w:val="006152A2"/>
    <w:rsid w:val="00616A86"/>
    <w:rsid w:val="00620E2F"/>
    <w:rsid w:val="006254EF"/>
    <w:rsid w:val="00626AE8"/>
    <w:rsid w:val="006332ED"/>
    <w:rsid w:val="006336D4"/>
    <w:rsid w:val="0063392B"/>
    <w:rsid w:val="006370C0"/>
    <w:rsid w:val="0063710B"/>
    <w:rsid w:val="006419F2"/>
    <w:rsid w:val="006460B4"/>
    <w:rsid w:val="006475C6"/>
    <w:rsid w:val="006502DC"/>
    <w:rsid w:val="00651638"/>
    <w:rsid w:val="00652B30"/>
    <w:rsid w:val="00655740"/>
    <w:rsid w:val="006565C1"/>
    <w:rsid w:val="006612DA"/>
    <w:rsid w:val="00661B4C"/>
    <w:rsid w:val="00673602"/>
    <w:rsid w:val="00675B91"/>
    <w:rsid w:val="0067618B"/>
    <w:rsid w:val="00680D94"/>
    <w:rsid w:val="006818BD"/>
    <w:rsid w:val="00681F2D"/>
    <w:rsid w:val="006838D5"/>
    <w:rsid w:val="00685281"/>
    <w:rsid w:val="006901C3"/>
    <w:rsid w:val="00692AB5"/>
    <w:rsid w:val="00693B0A"/>
    <w:rsid w:val="00693D13"/>
    <w:rsid w:val="00696B29"/>
    <w:rsid w:val="00697008"/>
    <w:rsid w:val="00697417"/>
    <w:rsid w:val="006A1E19"/>
    <w:rsid w:val="006A2DF3"/>
    <w:rsid w:val="006A6D80"/>
    <w:rsid w:val="006A7630"/>
    <w:rsid w:val="006B0A48"/>
    <w:rsid w:val="006B1B8C"/>
    <w:rsid w:val="006B257D"/>
    <w:rsid w:val="006C1179"/>
    <w:rsid w:val="006C1E9E"/>
    <w:rsid w:val="006C1F63"/>
    <w:rsid w:val="006C52FC"/>
    <w:rsid w:val="006E3133"/>
    <w:rsid w:val="006E3621"/>
    <w:rsid w:val="006E738E"/>
    <w:rsid w:val="006E7BBC"/>
    <w:rsid w:val="006F016E"/>
    <w:rsid w:val="006F0FBF"/>
    <w:rsid w:val="006F1493"/>
    <w:rsid w:val="006F29F3"/>
    <w:rsid w:val="006F2B1B"/>
    <w:rsid w:val="006F52C6"/>
    <w:rsid w:val="006F784D"/>
    <w:rsid w:val="006F794F"/>
    <w:rsid w:val="00700683"/>
    <w:rsid w:val="007011C4"/>
    <w:rsid w:val="007028C2"/>
    <w:rsid w:val="00703E93"/>
    <w:rsid w:val="007064E3"/>
    <w:rsid w:val="0070725C"/>
    <w:rsid w:val="00707F7E"/>
    <w:rsid w:val="007140F5"/>
    <w:rsid w:val="00717D0A"/>
    <w:rsid w:val="00720E1D"/>
    <w:rsid w:val="00725DBB"/>
    <w:rsid w:val="00725DE8"/>
    <w:rsid w:val="007261D7"/>
    <w:rsid w:val="0072694A"/>
    <w:rsid w:val="00727D19"/>
    <w:rsid w:val="00736D5A"/>
    <w:rsid w:val="00736FC0"/>
    <w:rsid w:val="007405D6"/>
    <w:rsid w:val="00741E71"/>
    <w:rsid w:val="0074344B"/>
    <w:rsid w:val="00746591"/>
    <w:rsid w:val="007476D1"/>
    <w:rsid w:val="00750CEF"/>
    <w:rsid w:val="00752A13"/>
    <w:rsid w:val="0075309F"/>
    <w:rsid w:val="007533EA"/>
    <w:rsid w:val="00754135"/>
    <w:rsid w:val="00754C04"/>
    <w:rsid w:val="00755188"/>
    <w:rsid w:val="007626A7"/>
    <w:rsid w:val="00767377"/>
    <w:rsid w:val="00767951"/>
    <w:rsid w:val="0077005F"/>
    <w:rsid w:val="00770DF8"/>
    <w:rsid w:val="007712A8"/>
    <w:rsid w:val="0077455F"/>
    <w:rsid w:val="00775A9E"/>
    <w:rsid w:val="007764F6"/>
    <w:rsid w:val="00780BDE"/>
    <w:rsid w:val="007845CE"/>
    <w:rsid w:val="00785424"/>
    <w:rsid w:val="00786FE3"/>
    <w:rsid w:val="00787C6D"/>
    <w:rsid w:val="007908AD"/>
    <w:rsid w:val="00793C59"/>
    <w:rsid w:val="00796141"/>
    <w:rsid w:val="007A0966"/>
    <w:rsid w:val="007A2E0E"/>
    <w:rsid w:val="007B1400"/>
    <w:rsid w:val="007B439B"/>
    <w:rsid w:val="007B6FD8"/>
    <w:rsid w:val="007C1360"/>
    <w:rsid w:val="007C15EB"/>
    <w:rsid w:val="007C218C"/>
    <w:rsid w:val="007C2BBA"/>
    <w:rsid w:val="007C2F1E"/>
    <w:rsid w:val="007C7857"/>
    <w:rsid w:val="007D22D3"/>
    <w:rsid w:val="007D2F5C"/>
    <w:rsid w:val="007E0A0A"/>
    <w:rsid w:val="007E11E2"/>
    <w:rsid w:val="007E120C"/>
    <w:rsid w:val="007E325E"/>
    <w:rsid w:val="007E4E4F"/>
    <w:rsid w:val="007F1282"/>
    <w:rsid w:val="007F14EC"/>
    <w:rsid w:val="007F1AF9"/>
    <w:rsid w:val="007F292C"/>
    <w:rsid w:val="007F2E60"/>
    <w:rsid w:val="007F3AA4"/>
    <w:rsid w:val="007F63E7"/>
    <w:rsid w:val="007F6DD8"/>
    <w:rsid w:val="00800BE9"/>
    <w:rsid w:val="008022BD"/>
    <w:rsid w:val="008067E6"/>
    <w:rsid w:val="00806BF3"/>
    <w:rsid w:val="00810C8F"/>
    <w:rsid w:val="00814047"/>
    <w:rsid w:val="00815DCA"/>
    <w:rsid w:val="00817980"/>
    <w:rsid w:val="00826B15"/>
    <w:rsid w:val="00826E43"/>
    <w:rsid w:val="00830302"/>
    <w:rsid w:val="00831674"/>
    <w:rsid w:val="0083428F"/>
    <w:rsid w:val="00835951"/>
    <w:rsid w:val="00840054"/>
    <w:rsid w:val="00842789"/>
    <w:rsid w:val="00851F4E"/>
    <w:rsid w:val="00854D67"/>
    <w:rsid w:val="008550B0"/>
    <w:rsid w:val="0085564C"/>
    <w:rsid w:val="00862C5F"/>
    <w:rsid w:val="00862C88"/>
    <w:rsid w:val="00863944"/>
    <w:rsid w:val="00864A7D"/>
    <w:rsid w:val="008670DB"/>
    <w:rsid w:val="00870096"/>
    <w:rsid w:val="00871E6F"/>
    <w:rsid w:val="00873400"/>
    <w:rsid w:val="008774CC"/>
    <w:rsid w:val="008775DE"/>
    <w:rsid w:val="00877965"/>
    <w:rsid w:val="00880DC8"/>
    <w:rsid w:val="00880DF1"/>
    <w:rsid w:val="008854B3"/>
    <w:rsid w:val="008860BB"/>
    <w:rsid w:val="00886969"/>
    <w:rsid w:val="00886B5D"/>
    <w:rsid w:val="00891570"/>
    <w:rsid w:val="008929BE"/>
    <w:rsid w:val="008935B2"/>
    <w:rsid w:val="00893AD3"/>
    <w:rsid w:val="00894879"/>
    <w:rsid w:val="00894FFB"/>
    <w:rsid w:val="008A025E"/>
    <w:rsid w:val="008A0DCC"/>
    <w:rsid w:val="008A10D4"/>
    <w:rsid w:val="008A3270"/>
    <w:rsid w:val="008A663B"/>
    <w:rsid w:val="008A6ABC"/>
    <w:rsid w:val="008B1ABA"/>
    <w:rsid w:val="008B1BCD"/>
    <w:rsid w:val="008B31A8"/>
    <w:rsid w:val="008B63F3"/>
    <w:rsid w:val="008B7A92"/>
    <w:rsid w:val="008C1351"/>
    <w:rsid w:val="008C3131"/>
    <w:rsid w:val="008C724F"/>
    <w:rsid w:val="008D0700"/>
    <w:rsid w:val="008D0FDB"/>
    <w:rsid w:val="008D4DA4"/>
    <w:rsid w:val="008D5B77"/>
    <w:rsid w:val="008D623A"/>
    <w:rsid w:val="008D7376"/>
    <w:rsid w:val="008E1369"/>
    <w:rsid w:val="008E1F64"/>
    <w:rsid w:val="008E2246"/>
    <w:rsid w:val="008E4CA9"/>
    <w:rsid w:val="008E681B"/>
    <w:rsid w:val="008E7281"/>
    <w:rsid w:val="008E7D50"/>
    <w:rsid w:val="008F3774"/>
    <w:rsid w:val="008F53A6"/>
    <w:rsid w:val="008F59A6"/>
    <w:rsid w:val="00902BBB"/>
    <w:rsid w:val="00904616"/>
    <w:rsid w:val="00904776"/>
    <w:rsid w:val="009053CF"/>
    <w:rsid w:val="0090609E"/>
    <w:rsid w:val="00912B80"/>
    <w:rsid w:val="00917133"/>
    <w:rsid w:val="009174EA"/>
    <w:rsid w:val="00917748"/>
    <w:rsid w:val="0092063D"/>
    <w:rsid w:val="009210E6"/>
    <w:rsid w:val="009234B6"/>
    <w:rsid w:val="00930CF9"/>
    <w:rsid w:val="009321B5"/>
    <w:rsid w:val="00933AA5"/>
    <w:rsid w:val="00934353"/>
    <w:rsid w:val="009359EF"/>
    <w:rsid w:val="00935F69"/>
    <w:rsid w:val="00936A58"/>
    <w:rsid w:val="0094080F"/>
    <w:rsid w:val="00942FC6"/>
    <w:rsid w:val="00943C51"/>
    <w:rsid w:val="00947FFE"/>
    <w:rsid w:val="00950D0A"/>
    <w:rsid w:val="00951084"/>
    <w:rsid w:val="009513CC"/>
    <w:rsid w:val="00954147"/>
    <w:rsid w:val="009567CB"/>
    <w:rsid w:val="00956BD1"/>
    <w:rsid w:val="009573A1"/>
    <w:rsid w:val="0096183B"/>
    <w:rsid w:val="00961B22"/>
    <w:rsid w:val="00962F19"/>
    <w:rsid w:val="009675DC"/>
    <w:rsid w:val="00967F64"/>
    <w:rsid w:val="00971027"/>
    <w:rsid w:val="00973000"/>
    <w:rsid w:val="009730D6"/>
    <w:rsid w:val="0097374B"/>
    <w:rsid w:val="00974CC5"/>
    <w:rsid w:val="00976526"/>
    <w:rsid w:val="00976D95"/>
    <w:rsid w:val="00977B69"/>
    <w:rsid w:val="00980810"/>
    <w:rsid w:val="0098149C"/>
    <w:rsid w:val="00987612"/>
    <w:rsid w:val="00987C5A"/>
    <w:rsid w:val="00990463"/>
    <w:rsid w:val="00993DBF"/>
    <w:rsid w:val="009A0A79"/>
    <w:rsid w:val="009A2CBA"/>
    <w:rsid w:val="009B2985"/>
    <w:rsid w:val="009B5229"/>
    <w:rsid w:val="009B52D5"/>
    <w:rsid w:val="009C2046"/>
    <w:rsid w:val="009C21BB"/>
    <w:rsid w:val="009D01A6"/>
    <w:rsid w:val="009D304A"/>
    <w:rsid w:val="009D3B5D"/>
    <w:rsid w:val="009D6484"/>
    <w:rsid w:val="009E1764"/>
    <w:rsid w:val="009E19A1"/>
    <w:rsid w:val="009E1D97"/>
    <w:rsid w:val="009E2DFC"/>
    <w:rsid w:val="009E3046"/>
    <w:rsid w:val="009E3064"/>
    <w:rsid w:val="009E73D4"/>
    <w:rsid w:val="009F013A"/>
    <w:rsid w:val="009F2427"/>
    <w:rsid w:val="009F31E6"/>
    <w:rsid w:val="009F32AA"/>
    <w:rsid w:val="009F3486"/>
    <w:rsid w:val="009F4AA2"/>
    <w:rsid w:val="009F6DC4"/>
    <w:rsid w:val="009F7FCE"/>
    <w:rsid w:val="00A003AA"/>
    <w:rsid w:val="00A02009"/>
    <w:rsid w:val="00A02BDF"/>
    <w:rsid w:val="00A03E60"/>
    <w:rsid w:val="00A065B9"/>
    <w:rsid w:val="00A100D7"/>
    <w:rsid w:val="00A11119"/>
    <w:rsid w:val="00A1179F"/>
    <w:rsid w:val="00A123E9"/>
    <w:rsid w:val="00A12D85"/>
    <w:rsid w:val="00A13B28"/>
    <w:rsid w:val="00A163DE"/>
    <w:rsid w:val="00A1647A"/>
    <w:rsid w:val="00A218C7"/>
    <w:rsid w:val="00A22995"/>
    <w:rsid w:val="00A35616"/>
    <w:rsid w:val="00A3567B"/>
    <w:rsid w:val="00A37A80"/>
    <w:rsid w:val="00A423FA"/>
    <w:rsid w:val="00A456E1"/>
    <w:rsid w:val="00A45E9E"/>
    <w:rsid w:val="00A46619"/>
    <w:rsid w:val="00A51E61"/>
    <w:rsid w:val="00A52C1F"/>
    <w:rsid w:val="00A5494E"/>
    <w:rsid w:val="00A60AA4"/>
    <w:rsid w:val="00A61CA7"/>
    <w:rsid w:val="00A62265"/>
    <w:rsid w:val="00A62A99"/>
    <w:rsid w:val="00A63A25"/>
    <w:rsid w:val="00A66848"/>
    <w:rsid w:val="00A67E67"/>
    <w:rsid w:val="00A70DD7"/>
    <w:rsid w:val="00A71B34"/>
    <w:rsid w:val="00A73CAB"/>
    <w:rsid w:val="00A766BC"/>
    <w:rsid w:val="00A7675C"/>
    <w:rsid w:val="00A836D9"/>
    <w:rsid w:val="00A86F15"/>
    <w:rsid w:val="00A9552C"/>
    <w:rsid w:val="00AA1555"/>
    <w:rsid w:val="00AA4849"/>
    <w:rsid w:val="00AA61C2"/>
    <w:rsid w:val="00AA63E4"/>
    <w:rsid w:val="00AA7E59"/>
    <w:rsid w:val="00AB1404"/>
    <w:rsid w:val="00AB52FA"/>
    <w:rsid w:val="00AC0257"/>
    <w:rsid w:val="00AC07AD"/>
    <w:rsid w:val="00AC3FBE"/>
    <w:rsid w:val="00AD117A"/>
    <w:rsid w:val="00AD1AD2"/>
    <w:rsid w:val="00AD66E0"/>
    <w:rsid w:val="00AD70FD"/>
    <w:rsid w:val="00AE0513"/>
    <w:rsid w:val="00AE27F3"/>
    <w:rsid w:val="00AE6C73"/>
    <w:rsid w:val="00AE7724"/>
    <w:rsid w:val="00AF3B5A"/>
    <w:rsid w:val="00AF50E7"/>
    <w:rsid w:val="00AF7EB4"/>
    <w:rsid w:val="00AF7FD5"/>
    <w:rsid w:val="00B008D3"/>
    <w:rsid w:val="00B01A41"/>
    <w:rsid w:val="00B05096"/>
    <w:rsid w:val="00B05543"/>
    <w:rsid w:val="00B11E8D"/>
    <w:rsid w:val="00B1215C"/>
    <w:rsid w:val="00B1454D"/>
    <w:rsid w:val="00B1604D"/>
    <w:rsid w:val="00B2003B"/>
    <w:rsid w:val="00B204F6"/>
    <w:rsid w:val="00B2420F"/>
    <w:rsid w:val="00B24FB6"/>
    <w:rsid w:val="00B308D3"/>
    <w:rsid w:val="00B311DF"/>
    <w:rsid w:val="00B31B81"/>
    <w:rsid w:val="00B345AF"/>
    <w:rsid w:val="00B37771"/>
    <w:rsid w:val="00B45E99"/>
    <w:rsid w:val="00B47661"/>
    <w:rsid w:val="00B50A86"/>
    <w:rsid w:val="00B547BE"/>
    <w:rsid w:val="00B552B7"/>
    <w:rsid w:val="00B5534A"/>
    <w:rsid w:val="00B553B2"/>
    <w:rsid w:val="00B57E07"/>
    <w:rsid w:val="00B60097"/>
    <w:rsid w:val="00B630BF"/>
    <w:rsid w:val="00B63E94"/>
    <w:rsid w:val="00B679A1"/>
    <w:rsid w:val="00B70AF6"/>
    <w:rsid w:val="00B71502"/>
    <w:rsid w:val="00B73972"/>
    <w:rsid w:val="00B80C8A"/>
    <w:rsid w:val="00B81BAC"/>
    <w:rsid w:val="00B82247"/>
    <w:rsid w:val="00B834E8"/>
    <w:rsid w:val="00B83997"/>
    <w:rsid w:val="00B841D1"/>
    <w:rsid w:val="00B8462C"/>
    <w:rsid w:val="00B865E3"/>
    <w:rsid w:val="00B878A1"/>
    <w:rsid w:val="00B910F6"/>
    <w:rsid w:val="00B91657"/>
    <w:rsid w:val="00B918C7"/>
    <w:rsid w:val="00B91D91"/>
    <w:rsid w:val="00B92ECD"/>
    <w:rsid w:val="00BA06AB"/>
    <w:rsid w:val="00BA0830"/>
    <w:rsid w:val="00BB5D4D"/>
    <w:rsid w:val="00BB5FBF"/>
    <w:rsid w:val="00BB637E"/>
    <w:rsid w:val="00BC06E8"/>
    <w:rsid w:val="00BC1F1C"/>
    <w:rsid w:val="00BC4461"/>
    <w:rsid w:val="00BC5F5B"/>
    <w:rsid w:val="00BD72B1"/>
    <w:rsid w:val="00BE0B8F"/>
    <w:rsid w:val="00BE71D8"/>
    <w:rsid w:val="00BF504F"/>
    <w:rsid w:val="00BF61C3"/>
    <w:rsid w:val="00BF7DB9"/>
    <w:rsid w:val="00C00591"/>
    <w:rsid w:val="00C021B7"/>
    <w:rsid w:val="00C02809"/>
    <w:rsid w:val="00C03BE2"/>
    <w:rsid w:val="00C054DC"/>
    <w:rsid w:val="00C06E88"/>
    <w:rsid w:val="00C104FD"/>
    <w:rsid w:val="00C108DF"/>
    <w:rsid w:val="00C10E34"/>
    <w:rsid w:val="00C11080"/>
    <w:rsid w:val="00C115CC"/>
    <w:rsid w:val="00C12CE1"/>
    <w:rsid w:val="00C14C0C"/>
    <w:rsid w:val="00C1628F"/>
    <w:rsid w:val="00C17183"/>
    <w:rsid w:val="00C1725D"/>
    <w:rsid w:val="00C21740"/>
    <w:rsid w:val="00C21C78"/>
    <w:rsid w:val="00C22E58"/>
    <w:rsid w:val="00C24658"/>
    <w:rsid w:val="00C26380"/>
    <w:rsid w:val="00C331B3"/>
    <w:rsid w:val="00C33924"/>
    <w:rsid w:val="00C33A68"/>
    <w:rsid w:val="00C36A4D"/>
    <w:rsid w:val="00C409B1"/>
    <w:rsid w:val="00C40FD9"/>
    <w:rsid w:val="00C44409"/>
    <w:rsid w:val="00C4456A"/>
    <w:rsid w:val="00C44953"/>
    <w:rsid w:val="00C457C1"/>
    <w:rsid w:val="00C522EB"/>
    <w:rsid w:val="00C527D1"/>
    <w:rsid w:val="00C53AC6"/>
    <w:rsid w:val="00C55E68"/>
    <w:rsid w:val="00C57EA4"/>
    <w:rsid w:val="00C605AC"/>
    <w:rsid w:val="00C612F2"/>
    <w:rsid w:val="00C62257"/>
    <w:rsid w:val="00C63B02"/>
    <w:rsid w:val="00C64761"/>
    <w:rsid w:val="00C65C81"/>
    <w:rsid w:val="00C72876"/>
    <w:rsid w:val="00C7355B"/>
    <w:rsid w:val="00C7581C"/>
    <w:rsid w:val="00C7630A"/>
    <w:rsid w:val="00C8154B"/>
    <w:rsid w:val="00C827F6"/>
    <w:rsid w:val="00C835DF"/>
    <w:rsid w:val="00C83B5B"/>
    <w:rsid w:val="00C91D81"/>
    <w:rsid w:val="00C950B8"/>
    <w:rsid w:val="00C95294"/>
    <w:rsid w:val="00C95BF8"/>
    <w:rsid w:val="00C9617A"/>
    <w:rsid w:val="00CA037F"/>
    <w:rsid w:val="00CA0E99"/>
    <w:rsid w:val="00CA26DA"/>
    <w:rsid w:val="00CA3B8F"/>
    <w:rsid w:val="00CA467B"/>
    <w:rsid w:val="00CA5B0D"/>
    <w:rsid w:val="00CA6529"/>
    <w:rsid w:val="00CA6CA2"/>
    <w:rsid w:val="00CB5A6E"/>
    <w:rsid w:val="00CC1CD4"/>
    <w:rsid w:val="00CC386C"/>
    <w:rsid w:val="00CC3E1A"/>
    <w:rsid w:val="00CC76A6"/>
    <w:rsid w:val="00CD1512"/>
    <w:rsid w:val="00CD5406"/>
    <w:rsid w:val="00CD5BF0"/>
    <w:rsid w:val="00CE279D"/>
    <w:rsid w:val="00CE3C3E"/>
    <w:rsid w:val="00CF3F56"/>
    <w:rsid w:val="00CF7C35"/>
    <w:rsid w:val="00D031A5"/>
    <w:rsid w:val="00D03C71"/>
    <w:rsid w:val="00D03E6F"/>
    <w:rsid w:val="00D06955"/>
    <w:rsid w:val="00D07ABB"/>
    <w:rsid w:val="00D101DB"/>
    <w:rsid w:val="00D11811"/>
    <w:rsid w:val="00D212E3"/>
    <w:rsid w:val="00D21393"/>
    <w:rsid w:val="00D22E5E"/>
    <w:rsid w:val="00D26EE7"/>
    <w:rsid w:val="00D2727E"/>
    <w:rsid w:val="00D27749"/>
    <w:rsid w:val="00D27D59"/>
    <w:rsid w:val="00D32CEC"/>
    <w:rsid w:val="00D33D54"/>
    <w:rsid w:val="00D3418F"/>
    <w:rsid w:val="00D34ACA"/>
    <w:rsid w:val="00D4162A"/>
    <w:rsid w:val="00D4229F"/>
    <w:rsid w:val="00D42A2D"/>
    <w:rsid w:val="00D4390D"/>
    <w:rsid w:val="00D46C94"/>
    <w:rsid w:val="00D6124A"/>
    <w:rsid w:val="00D63F59"/>
    <w:rsid w:val="00D64DFE"/>
    <w:rsid w:val="00D65BEC"/>
    <w:rsid w:val="00D65C5E"/>
    <w:rsid w:val="00D73062"/>
    <w:rsid w:val="00D754E4"/>
    <w:rsid w:val="00D75FA3"/>
    <w:rsid w:val="00D80271"/>
    <w:rsid w:val="00D8229F"/>
    <w:rsid w:val="00D83121"/>
    <w:rsid w:val="00D84FE1"/>
    <w:rsid w:val="00D852F1"/>
    <w:rsid w:val="00D86039"/>
    <w:rsid w:val="00D876F5"/>
    <w:rsid w:val="00D90257"/>
    <w:rsid w:val="00D9185F"/>
    <w:rsid w:val="00D93685"/>
    <w:rsid w:val="00D93E23"/>
    <w:rsid w:val="00D9437D"/>
    <w:rsid w:val="00D94578"/>
    <w:rsid w:val="00D94946"/>
    <w:rsid w:val="00D95322"/>
    <w:rsid w:val="00D95904"/>
    <w:rsid w:val="00D97275"/>
    <w:rsid w:val="00DA0D35"/>
    <w:rsid w:val="00DA1B1B"/>
    <w:rsid w:val="00DA2475"/>
    <w:rsid w:val="00DA2928"/>
    <w:rsid w:val="00DB228C"/>
    <w:rsid w:val="00DB5990"/>
    <w:rsid w:val="00DB5FDF"/>
    <w:rsid w:val="00DB648D"/>
    <w:rsid w:val="00DC330F"/>
    <w:rsid w:val="00DC538C"/>
    <w:rsid w:val="00DC63C3"/>
    <w:rsid w:val="00DD0737"/>
    <w:rsid w:val="00DD1B40"/>
    <w:rsid w:val="00DD1B7B"/>
    <w:rsid w:val="00DD3606"/>
    <w:rsid w:val="00DE0CA7"/>
    <w:rsid w:val="00DE25EF"/>
    <w:rsid w:val="00DE5832"/>
    <w:rsid w:val="00DE6EA7"/>
    <w:rsid w:val="00DF3DF2"/>
    <w:rsid w:val="00DF4079"/>
    <w:rsid w:val="00DF75F3"/>
    <w:rsid w:val="00DF7EFA"/>
    <w:rsid w:val="00E04F41"/>
    <w:rsid w:val="00E05A75"/>
    <w:rsid w:val="00E05E91"/>
    <w:rsid w:val="00E07525"/>
    <w:rsid w:val="00E105DB"/>
    <w:rsid w:val="00E105E6"/>
    <w:rsid w:val="00E1102B"/>
    <w:rsid w:val="00E15A59"/>
    <w:rsid w:val="00E17682"/>
    <w:rsid w:val="00E20D19"/>
    <w:rsid w:val="00E22668"/>
    <w:rsid w:val="00E24430"/>
    <w:rsid w:val="00E24D70"/>
    <w:rsid w:val="00E252AB"/>
    <w:rsid w:val="00E316C0"/>
    <w:rsid w:val="00E3271F"/>
    <w:rsid w:val="00E32CC2"/>
    <w:rsid w:val="00E36005"/>
    <w:rsid w:val="00E36D7C"/>
    <w:rsid w:val="00E37069"/>
    <w:rsid w:val="00E4023F"/>
    <w:rsid w:val="00E40B5C"/>
    <w:rsid w:val="00E421F0"/>
    <w:rsid w:val="00E4443A"/>
    <w:rsid w:val="00E446F0"/>
    <w:rsid w:val="00E470FD"/>
    <w:rsid w:val="00E47B09"/>
    <w:rsid w:val="00E50F60"/>
    <w:rsid w:val="00E52ABD"/>
    <w:rsid w:val="00E53106"/>
    <w:rsid w:val="00E54325"/>
    <w:rsid w:val="00E54B05"/>
    <w:rsid w:val="00E563F1"/>
    <w:rsid w:val="00E57B3D"/>
    <w:rsid w:val="00E61009"/>
    <w:rsid w:val="00E62BD1"/>
    <w:rsid w:val="00E65753"/>
    <w:rsid w:val="00E66BEB"/>
    <w:rsid w:val="00E66C0D"/>
    <w:rsid w:val="00E67657"/>
    <w:rsid w:val="00E70007"/>
    <w:rsid w:val="00E805A1"/>
    <w:rsid w:val="00E83255"/>
    <w:rsid w:val="00E8378D"/>
    <w:rsid w:val="00E8488F"/>
    <w:rsid w:val="00E8654F"/>
    <w:rsid w:val="00E869D2"/>
    <w:rsid w:val="00E8744A"/>
    <w:rsid w:val="00E87FAD"/>
    <w:rsid w:val="00E905A5"/>
    <w:rsid w:val="00E90FEA"/>
    <w:rsid w:val="00EA1F1A"/>
    <w:rsid w:val="00EA2465"/>
    <w:rsid w:val="00EA26F0"/>
    <w:rsid w:val="00EA311C"/>
    <w:rsid w:val="00EA3A3F"/>
    <w:rsid w:val="00EA558B"/>
    <w:rsid w:val="00EA7021"/>
    <w:rsid w:val="00EB15FA"/>
    <w:rsid w:val="00EB49E7"/>
    <w:rsid w:val="00EB5091"/>
    <w:rsid w:val="00EB5F10"/>
    <w:rsid w:val="00EB7298"/>
    <w:rsid w:val="00EC0318"/>
    <w:rsid w:val="00EC38E6"/>
    <w:rsid w:val="00EC3E74"/>
    <w:rsid w:val="00EC4864"/>
    <w:rsid w:val="00ED0D65"/>
    <w:rsid w:val="00ED1BA6"/>
    <w:rsid w:val="00ED3E5A"/>
    <w:rsid w:val="00ED418B"/>
    <w:rsid w:val="00EE0C2B"/>
    <w:rsid w:val="00EE3B35"/>
    <w:rsid w:val="00EE57C2"/>
    <w:rsid w:val="00EE6219"/>
    <w:rsid w:val="00EF0560"/>
    <w:rsid w:val="00F02A95"/>
    <w:rsid w:val="00F02AFB"/>
    <w:rsid w:val="00F105B3"/>
    <w:rsid w:val="00F11FCE"/>
    <w:rsid w:val="00F13B39"/>
    <w:rsid w:val="00F172AC"/>
    <w:rsid w:val="00F17AB8"/>
    <w:rsid w:val="00F2203F"/>
    <w:rsid w:val="00F2275A"/>
    <w:rsid w:val="00F23AF1"/>
    <w:rsid w:val="00F31A27"/>
    <w:rsid w:val="00F339E2"/>
    <w:rsid w:val="00F34F1A"/>
    <w:rsid w:val="00F35382"/>
    <w:rsid w:val="00F44144"/>
    <w:rsid w:val="00F4476D"/>
    <w:rsid w:val="00F45CA8"/>
    <w:rsid w:val="00F52C17"/>
    <w:rsid w:val="00F53320"/>
    <w:rsid w:val="00F535EC"/>
    <w:rsid w:val="00F5543C"/>
    <w:rsid w:val="00F563FD"/>
    <w:rsid w:val="00F60373"/>
    <w:rsid w:val="00F63252"/>
    <w:rsid w:val="00F63E09"/>
    <w:rsid w:val="00F651A7"/>
    <w:rsid w:val="00F678BA"/>
    <w:rsid w:val="00F7335B"/>
    <w:rsid w:val="00F74429"/>
    <w:rsid w:val="00F7644F"/>
    <w:rsid w:val="00F835D1"/>
    <w:rsid w:val="00F85148"/>
    <w:rsid w:val="00F85AED"/>
    <w:rsid w:val="00F87FB6"/>
    <w:rsid w:val="00F92603"/>
    <w:rsid w:val="00F93A14"/>
    <w:rsid w:val="00F95081"/>
    <w:rsid w:val="00F96087"/>
    <w:rsid w:val="00FA1882"/>
    <w:rsid w:val="00FA1E6C"/>
    <w:rsid w:val="00FA2086"/>
    <w:rsid w:val="00FA29E6"/>
    <w:rsid w:val="00FA549A"/>
    <w:rsid w:val="00FA7C51"/>
    <w:rsid w:val="00FB0BA9"/>
    <w:rsid w:val="00FB125C"/>
    <w:rsid w:val="00FB27B4"/>
    <w:rsid w:val="00FB3A57"/>
    <w:rsid w:val="00FB45A8"/>
    <w:rsid w:val="00FB6951"/>
    <w:rsid w:val="00FC08D4"/>
    <w:rsid w:val="00FC1E69"/>
    <w:rsid w:val="00FC5132"/>
    <w:rsid w:val="00FC6871"/>
    <w:rsid w:val="00FD06A4"/>
    <w:rsid w:val="00FD0FFA"/>
    <w:rsid w:val="00FD2601"/>
    <w:rsid w:val="00FD2B3F"/>
    <w:rsid w:val="00FD73BA"/>
    <w:rsid w:val="00FD7760"/>
    <w:rsid w:val="00FD77DE"/>
    <w:rsid w:val="00FE2707"/>
    <w:rsid w:val="00FF0F5C"/>
    <w:rsid w:val="00FF293F"/>
    <w:rsid w:val="00FF4047"/>
    <w:rsid w:val="00FF51B0"/>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BFB4B"/>
  <w15:docId w15:val="{8A51B3F8-84D8-48DD-BCE8-124DFEC0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343"/>
    <w:pPr>
      <w:autoSpaceDE w:val="0"/>
      <w:autoSpaceDN w:val="0"/>
      <w:adjustRightInd w:val="0"/>
      <w:spacing w:after="0" w:line="240" w:lineRule="auto"/>
    </w:pPr>
    <w:rPr>
      <w:rFonts w:ascii="Times New Roman" w:hAnsi="Times New Roman" w:cs="Times New Roman"/>
      <w:sz w:val="24"/>
      <w:szCs w:val="24"/>
    </w:rPr>
  </w:style>
  <w:style w:type="paragraph" w:styleId="Titre1">
    <w:name w:val="heading 1"/>
    <w:basedOn w:val="Normal"/>
    <w:next w:val="Normal"/>
    <w:link w:val="Titre1Car"/>
    <w:uiPriority w:val="9"/>
    <w:qFormat/>
    <w:rsid w:val="00423B62"/>
    <w:pPr>
      <w:keepNext/>
      <w:keepLines/>
      <w:numPr>
        <w:numId w:val="8"/>
      </w:numPr>
      <w:spacing w:before="480" w:line="360" w:lineRule="auto"/>
      <w:outlineLvl w:val="0"/>
    </w:pPr>
    <w:rPr>
      <w:rFonts w:eastAsiaTheme="majorEastAsia" w:cstheme="majorBidi"/>
      <w:b/>
      <w:bCs/>
      <w:szCs w:val="28"/>
    </w:rPr>
  </w:style>
  <w:style w:type="paragraph" w:styleId="Titre2">
    <w:name w:val="heading 2"/>
    <w:basedOn w:val="Normal"/>
    <w:next w:val="Normal"/>
    <w:link w:val="Titre2Car"/>
    <w:uiPriority w:val="99"/>
    <w:qFormat/>
    <w:rsid w:val="00904616"/>
    <w:pPr>
      <w:numPr>
        <w:ilvl w:val="1"/>
        <w:numId w:val="8"/>
      </w:numPr>
      <w:spacing w:line="360" w:lineRule="auto"/>
      <w:outlineLvl w:val="1"/>
    </w:pPr>
    <w:rPr>
      <w:b/>
    </w:rPr>
  </w:style>
  <w:style w:type="paragraph" w:styleId="Titre3">
    <w:name w:val="heading 3"/>
    <w:basedOn w:val="Titre2"/>
    <w:next w:val="Normal"/>
    <w:link w:val="Titre3Car"/>
    <w:uiPriority w:val="9"/>
    <w:unhideWhenUsed/>
    <w:qFormat/>
    <w:rsid w:val="001530E7"/>
    <w:pPr>
      <w:keepNext/>
      <w:keepLines/>
      <w:numPr>
        <w:ilvl w:val="2"/>
      </w:numPr>
      <w:spacing w:before="200"/>
      <w:outlineLvl w:val="2"/>
    </w:pPr>
    <w:rPr>
      <w:rFonts w:eastAsiaTheme="majorEastAsia" w:cstheme="majorBidi"/>
      <w:bCs/>
    </w:rPr>
  </w:style>
  <w:style w:type="paragraph" w:styleId="Titre4">
    <w:name w:val="heading 4"/>
    <w:basedOn w:val="Normal"/>
    <w:next w:val="Normal"/>
    <w:link w:val="Titre4Car"/>
    <w:uiPriority w:val="9"/>
    <w:unhideWhenUsed/>
    <w:qFormat/>
    <w:rsid w:val="00904616"/>
    <w:pPr>
      <w:keepNext/>
      <w:keepLines/>
      <w:numPr>
        <w:ilvl w:val="3"/>
        <w:numId w:val="8"/>
      </w:numPr>
      <w:spacing w:before="200" w:line="360" w:lineRule="auto"/>
      <w:outlineLvl w:val="3"/>
    </w:pPr>
    <w:rPr>
      <w:rFonts w:eastAsiaTheme="majorEastAsia" w:cstheme="majorBidi"/>
      <w:b/>
      <w:bCs/>
      <w:iCs/>
    </w:rPr>
  </w:style>
  <w:style w:type="paragraph" w:styleId="Titre5">
    <w:name w:val="heading 5"/>
    <w:basedOn w:val="Normal"/>
    <w:next w:val="Normal"/>
    <w:link w:val="Titre5Car"/>
    <w:uiPriority w:val="9"/>
    <w:unhideWhenUsed/>
    <w:qFormat/>
    <w:rsid w:val="00062278"/>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33DAE"/>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33DAE"/>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33DAE"/>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33DAE"/>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9"/>
    <w:rsid w:val="00904616"/>
    <w:rPr>
      <w:rFonts w:ascii="Times New Roman" w:hAnsi="Times New Roman" w:cs="Times New Roman"/>
      <w:b/>
      <w:sz w:val="24"/>
      <w:szCs w:val="24"/>
    </w:rPr>
  </w:style>
  <w:style w:type="paragraph" w:styleId="Textedebulles">
    <w:name w:val="Balloon Text"/>
    <w:basedOn w:val="Normal"/>
    <w:link w:val="TextedebullesCar"/>
    <w:uiPriority w:val="99"/>
    <w:semiHidden/>
    <w:unhideWhenUsed/>
    <w:rsid w:val="00014902"/>
    <w:rPr>
      <w:rFonts w:ascii="Tahoma" w:hAnsi="Tahoma" w:cs="Tahoma"/>
      <w:sz w:val="16"/>
      <w:szCs w:val="16"/>
    </w:rPr>
  </w:style>
  <w:style w:type="character" w:customStyle="1" w:styleId="TextedebullesCar">
    <w:name w:val="Texte de bulles Car"/>
    <w:basedOn w:val="Policepardfaut"/>
    <w:link w:val="Textedebulles"/>
    <w:uiPriority w:val="99"/>
    <w:semiHidden/>
    <w:rsid w:val="00014902"/>
    <w:rPr>
      <w:rFonts w:ascii="Tahoma" w:hAnsi="Tahoma" w:cs="Tahoma"/>
      <w:sz w:val="16"/>
      <w:szCs w:val="16"/>
    </w:rPr>
  </w:style>
  <w:style w:type="table" w:styleId="Grilledutableau">
    <w:name w:val="Table Grid"/>
    <w:basedOn w:val="TableauNormal"/>
    <w:uiPriority w:val="59"/>
    <w:unhideWhenUsed/>
    <w:rsid w:val="00014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C612F2"/>
    <w:pPr>
      <w:tabs>
        <w:tab w:val="left" w:pos="384"/>
      </w:tabs>
      <w:ind w:left="384" w:hanging="384"/>
    </w:pPr>
  </w:style>
  <w:style w:type="paragraph" w:styleId="Paragraphedeliste">
    <w:name w:val="List Paragraph"/>
    <w:basedOn w:val="Normal"/>
    <w:uiPriority w:val="34"/>
    <w:qFormat/>
    <w:rsid w:val="008A0DCC"/>
    <w:pPr>
      <w:autoSpaceDE/>
      <w:autoSpaceDN/>
      <w:adjustRightInd/>
      <w:spacing w:after="200" w:line="276" w:lineRule="auto"/>
      <w:ind w:left="720"/>
      <w:contextualSpacing/>
    </w:pPr>
    <w:rPr>
      <w:rFonts w:asciiTheme="minorHAnsi" w:hAnsiTheme="minorHAnsi" w:cstheme="minorBidi"/>
      <w:sz w:val="22"/>
      <w:szCs w:val="22"/>
    </w:rPr>
  </w:style>
  <w:style w:type="paragraph" w:styleId="PrformatHTML">
    <w:name w:val="HTML Preformatted"/>
    <w:basedOn w:val="Normal"/>
    <w:link w:val="PrformatHTMLCar"/>
    <w:uiPriority w:val="99"/>
    <w:unhideWhenUsed/>
    <w:rsid w:val="008A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A0DCC"/>
    <w:rPr>
      <w:rFonts w:ascii="Courier New" w:eastAsia="Times New Roman" w:hAnsi="Courier New" w:cs="Courier New"/>
      <w:sz w:val="20"/>
      <w:szCs w:val="20"/>
      <w:lang w:eastAsia="fr-FR"/>
    </w:rPr>
  </w:style>
  <w:style w:type="paragraph" w:customStyle="1" w:styleId="Default">
    <w:name w:val="Default"/>
    <w:rsid w:val="00974CC5"/>
    <w:pPr>
      <w:autoSpaceDE w:val="0"/>
      <w:autoSpaceDN w:val="0"/>
      <w:adjustRightInd w:val="0"/>
      <w:spacing w:after="0" w:line="240" w:lineRule="auto"/>
    </w:pPr>
    <w:rPr>
      <w:rFonts w:ascii="Calibri" w:hAnsi="Calibri" w:cs="Calibri"/>
      <w:color w:val="000000"/>
      <w:sz w:val="24"/>
      <w:szCs w:val="24"/>
    </w:rPr>
  </w:style>
  <w:style w:type="character" w:customStyle="1" w:styleId="newwordinitemsuggestion">
    <w:name w:val="newwordinitemsuggestion"/>
    <w:basedOn w:val="Policepardfaut"/>
    <w:rsid w:val="00525C02"/>
  </w:style>
  <w:style w:type="paragraph" w:styleId="Sansinterligne">
    <w:name w:val="No Spacing"/>
    <w:link w:val="SansinterligneCar"/>
    <w:uiPriority w:val="1"/>
    <w:qFormat/>
    <w:rsid w:val="00F31A27"/>
    <w:pPr>
      <w:spacing w:after="0"/>
      <w:jc w:val="both"/>
    </w:pPr>
    <w:rPr>
      <w:rFonts w:asciiTheme="majorBidi" w:hAnsiTheme="majorBidi" w:cstheme="majorBidi"/>
      <w:sz w:val="24"/>
      <w:szCs w:val="24"/>
    </w:rPr>
  </w:style>
  <w:style w:type="character" w:customStyle="1" w:styleId="Titre1Car">
    <w:name w:val="Titre 1 Car"/>
    <w:basedOn w:val="Policepardfaut"/>
    <w:link w:val="Titre1"/>
    <w:uiPriority w:val="9"/>
    <w:rsid w:val="00423B62"/>
    <w:rPr>
      <w:rFonts w:ascii="Times New Roman" w:eastAsiaTheme="majorEastAsia" w:hAnsi="Times New Roman" w:cstheme="majorBidi"/>
      <w:b/>
      <w:bCs/>
      <w:sz w:val="24"/>
      <w:szCs w:val="28"/>
    </w:rPr>
  </w:style>
  <w:style w:type="character" w:customStyle="1" w:styleId="Titre3Car">
    <w:name w:val="Titre 3 Car"/>
    <w:basedOn w:val="Policepardfaut"/>
    <w:link w:val="Titre3"/>
    <w:uiPriority w:val="9"/>
    <w:rsid w:val="001530E7"/>
    <w:rPr>
      <w:rFonts w:ascii="Times New Roman" w:eastAsiaTheme="majorEastAsia" w:hAnsi="Times New Roman" w:cstheme="majorBidi"/>
      <w:b/>
      <w:bCs/>
      <w:sz w:val="24"/>
      <w:szCs w:val="24"/>
    </w:rPr>
  </w:style>
  <w:style w:type="character" w:customStyle="1" w:styleId="Titre4Car">
    <w:name w:val="Titre 4 Car"/>
    <w:basedOn w:val="Policepardfaut"/>
    <w:link w:val="Titre4"/>
    <w:uiPriority w:val="9"/>
    <w:rsid w:val="00904616"/>
    <w:rPr>
      <w:rFonts w:ascii="Times New Roman" w:eastAsiaTheme="majorEastAsia" w:hAnsi="Times New Roman" w:cstheme="majorBidi"/>
      <w:b/>
      <w:bCs/>
      <w:iCs/>
      <w:sz w:val="24"/>
      <w:szCs w:val="24"/>
    </w:rPr>
  </w:style>
  <w:style w:type="character" w:customStyle="1" w:styleId="Titre5Car">
    <w:name w:val="Titre 5 Car"/>
    <w:basedOn w:val="Policepardfaut"/>
    <w:link w:val="Titre5"/>
    <w:uiPriority w:val="9"/>
    <w:rsid w:val="00062278"/>
    <w:rPr>
      <w:rFonts w:asciiTheme="majorHAnsi" w:eastAsiaTheme="majorEastAsia" w:hAnsiTheme="majorHAnsi" w:cstheme="majorBidi"/>
      <w:color w:val="243F60" w:themeColor="accent1" w:themeShade="7F"/>
      <w:sz w:val="24"/>
      <w:szCs w:val="24"/>
    </w:rPr>
  </w:style>
  <w:style w:type="paragraph" w:styleId="En-ttedetabledesmatires">
    <w:name w:val="TOC Heading"/>
    <w:basedOn w:val="Titre1"/>
    <w:next w:val="Normal"/>
    <w:uiPriority w:val="39"/>
    <w:unhideWhenUsed/>
    <w:qFormat/>
    <w:rsid w:val="00D4162A"/>
    <w:pPr>
      <w:autoSpaceDE/>
      <w:autoSpaceDN/>
      <w:adjustRightInd/>
      <w:spacing w:line="276" w:lineRule="auto"/>
      <w:outlineLvl w:val="9"/>
    </w:pPr>
  </w:style>
  <w:style w:type="paragraph" w:styleId="TM1">
    <w:name w:val="toc 1"/>
    <w:basedOn w:val="Normal"/>
    <w:next w:val="Normal"/>
    <w:autoRedefine/>
    <w:uiPriority w:val="39"/>
    <w:unhideWhenUsed/>
    <w:rsid w:val="009F6DC4"/>
    <w:pPr>
      <w:tabs>
        <w:tab w:val="right" w:leader="dot" w:pos="9396"/>
      </w:tabs>
      <w:spacing w:after="100"/>
    </w:pPr>
  </w:style>
  <w:style w:type="paragraph" w:styleId="TM2">
    <w:name w:val="toc 2"/>
    <w:basedOn w:val="Normal"/>
    <w:next w:val="Normal"/>
    <w:autoRedefine/>
    <w:uiPriority w:val="39"/>
    <w:unhideWhenUsed/>
    <w:rsid w:val="00D4162A"/>
    <w:pPr>
      <w:spacing w:after="100"/>
      <w:ind w:left="240"/>
    </w:pPr>
  </w:style>
  <w:style w:type="paragraph" w:styleId="TM3">
    <w:name w:val="toc 3"/>
    <w:basedOn w:val="Normal"/>
    <w:next w:val="Normal"/>
    <w:autoRedefine/>
    <w:uiPriority w:val="39"/>
    <w:unhideWhenUsed/>
    <w:rsid w:val="00D4162A"/>
    <w:pPr>
      <w:spacing w:after="100"/>
      <w:ind w:left="480"/>
    </w:pPr>
  </w:style>
  <w:style w:type="character" w:styleId="Lienhypertexte">
    <w:name w:val="Hyperlink"/>
    <w:basedOn w:val="Policepardfaut"/>
    <w:uiPriority w:val="99"/>
    <w:unhideWhenUsed/>
    <w:rsid w:val="00D4162A"/>
    <w:rPr>
      <w:color w:val="0000FF" w:themeColor="hyperlink"/>
      <w:u w:val="single"/>
    </w:rPr>
  </w:style>
  <w:style w:type="paragraph" w:styleId="Lgende">
    <w:name w:val="caption"/>
    <w:basedOn w:val="Normal"/>
    <w:next w:val="Normal"/>
    <w:uiPriority w:val="35"/>
    <w:unhideWhenUsed/>
    <w:qFormat/>
    <w:rsid w:val="000C1CFB"/>
    <w:pPr>
      <w:spacing w:after="200"/>
    </w:pPr>
    <w:rPr>
      <w:b/>
      <w:bCs/>
      <w:color w:val="4F81BD" w:themeColor="accent1"/>
      <w:sz w:val="18"/>
      <w:szCs w:val="18"/>
    </w:rPr>
  </w:style>
  <w:style w:type="character" w:customStyle="1" w:styleId="gd15mcfceub">
    <w:name w:val="gd15mcfceub"/>
    <w:basedOn w:val="Policepardfaut"/>
    <w:rsid w:val="00161528"/>
  </w:style>
  <w:style w:type="character" w:customStyle="1" w:styleId="SansinterligneCar">
    <w:name w:val="Sans interligne Car"/>
    <w:basedOn w:val="Policepardfaut"/>
    <w:link w:val="Sansinterligne"/>
    <w:uiPriority w:val="1"/>
    <w:qFormat/>
    <w:rsid w:val="00197D11"/>
    <w:rPr>
      <w:rFonts w:asciiTheme="majorBidi" w:hAnsiTheme="majorBidi" w:cstheme="majorBidi"/>
      <w:sz w:val="24"/>
      <w:szCs w:val="24"/>
    </w:rPr>
  </w:style>
  <w:style w:type="paragraph" w:styleId="TM4">
    <w:name w:val="toc 4"/>
    <w:basedOn w:val="Normal"/>
    <w:next w:val="Normal"/>
    <w:autoRedefine/>
    <w:uiPriority w:val="39"/>
    <w:unhideWhenUsed/>
    <w:rsid w:val="00D83121"/>
    <w:pPr>
      <w:spacing w:after="100"/>
      <w:ind w:left="720"/>
    </w:pPr>
  </w:style>
  <w:style w:type="character" w:customStyle="1" w:styleId="Titre6Car">
    <w:name w:val="Titre 6 Car"/>
    <w:basedOn w:val="Policepardfaut"/>
    <w:link w:val="Titre6"/>
    <w:uiPriority w:val="9"/>
    <w:semiHidden/>
    <w:rsid w:val="00233DAE"/>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233DAE"/>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233DA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33DAE"/>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E87FAD"/>
    <w:pPr>
      <w:tabs>
        <w:tab w:val="center" w:pos="4536"/>
        <w:tab w:val="right" w:pos="9072"/>
      </w:tabs>
    </w:pPr>
  </w:style>
  <w:style w:type="character" w:customStyle="1" w:styleId="En-tteCar">
    <w:name w:val="En-tête Car"/>
    <w:basedOn w:val="Policepardfaut"/>
    <w:link w:val="En-tte"/>
    <w:uiPriority w:val="99"/>
    <w:rsid w:val="00E87FAD"/>
    <w:rPr>
      <w:rFonts w:ascii="Times New Roman" w:hAnsi="Times New Roman" w:cs="Times New Roman"/>
      <w:sz w:val="24"/>
      <w:szCs w:val="24"/>
    </w:rPr>
  </w:style>
  <w:style w:type="paragraph" w:styleId="Pieddepage">
    <w:name w:val="footer"/>
    <w:basedOn w:val="Normal"/>
    <w:link w:val="PieddepageCar"/>
    <w:uiPriority w:val="99"/>
    <w:unhideWhenUsed/>
    <w:rsid w:val="00E87FAD"/>
    <w:pPr>
      <w:tabs>
        <w:tab w:val="center" w:pos="4536"/>
        <w:tab w:val="right" w:pos="9072"/>
      </w:tabs>
    </w:pPr>
  </w:style>
  <w:style w:type="character" w:customStyle="1" w:styleId="PieddepageCar">
    <w:name w:val="Pied de page Car"/>
    <w:basedOn w:val="Policepardfaut"/>
    <w:link w:val="Pieddepage"/>
    <w:uiPriority w:val="99"/>
    <w:rsid w:val="00E87FAD"/>
    <w:rPr>
      <w:rFonts w:ascii="Times New Roman" w:hAnsi="Times New Roman" w:cs="Times New Roman"/>
      <w:sz w:val="24"/>
      <w:szCs w:val="24"/>
    </w:rPr>
  </w:style>
  <w:style w:type="paragraph" w:styleId="Tabledesillustrations">
    <w:name w:val="table of figures"/>
    <w:basedOn w:val="Normal"/>
    <w:next w:val="Normal"/>
    <w:uiPriority w:val="99"/>
    <w:unhideWhenUsed/>
    <w:rsid w:val="00ED1BA6"/>
  </w:style>
  <w:style w:type="paragraph" w:styleId="Rvision">
    <w:name w:val="Revision"/>
    <w:hidden/>
    <w:uiPriority w:val="99"/>
    <w:semiHidden/>
    <w:rsid w:val="00592CDA"/>
    <w:pPr>
      <w:spacing w:after="0" w:line="240" w:lineRule="auto"/>
    </w:pPr>
    <w:rPr>
      <w:rFonts w:ascii="Times New Roman" w:hAnsi="Times New Roman" w:cs="Times New Roman"/>
      <w:sz w:val="24"/>
      <w:szCs w:val="24"/>
    </w:rPr>
  </w:style>
  <w:style w:type="character" w:styleId="Marquedecommentaire">
    <w:name w:val="annotation reference"/>
    <w:basedOn w:val="Policepardfaut"/>
    <w:uiPriority w:val="99"/>
    <w:semiHidden/>
    <w:unhideWhenUsed/>
    <w:rsid w:val="00592CDA"/>
    <w:rPr>
      <w:sz w:val="16"/>
      <w:szCs w:val="16"/>
    </w:rPr>
  </w:style>
  <w:style w:type="paragraph" w:styleId="Commentaire">
    <w:name w:val="annotation text"/>
    <w:basedOn w:val="Normal"/>
    <w:link w:val="CommentaireCar"/>
    <w:uiPriority w:val="99"/>
    <w:unhideWhenUsed/>
    <w:rsid w:val="00592CDA"/>
    <w:rPr>
      <w:sz w:val="20"/>
      <w:szCs w:val="20"/>
    </w:rPr>
  </w:style>
  <w:style w:type="character" w:customStyle="1" w:styleId="CommentaireCar">
    <w:name w:val="Commentaire Car"/>
    <w:basedOn w:val="Policepardfaut"/>
    <w:link w:val="Commentaire"/>
    <w:uiPriority w:val="99"/>
    <w:rsid w:val="00592CDA"/>
    <w:rPr>
      <w:rFonts w:ascii="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592CDA"/>
    <w:rPr>
      <w:b/>
      <w:bCs/>
    </w:rPr>
  </w:style>
  <w:style w:type="character" w:customStyle="1" w:styleId="ObjetducommentaireCar">
    <w:name w:val="Objet du commentaire Car"/>
    <w:basedOn w:val="CommentaireCar"/>
    <w:link w:val="Objetducommentaire"/>
    <w:uiPriority w:val="99"/>
    <w:semiHidden/>
    <w:rsid w:val="00592CDA"/>
    <w:rPr>
      <w:rFonts w:ascii="Times New Roman" w:hAnsi="Times New Roman" w:cs="Times New Roman"/>
      <w:b/>
      <w:bCs/>
      <w:sz w:val="20"/>
      <w:szCs w:val="20"/>
    </w:rPr>
  </w:style>
  <w:style w:type="paragraph" w:customStyle="1" w:styleId="Lgende1">
    <w:name w:val="Légende1"/>
    <w:basedOn w:val="Normal"/>
    <w:qFormat/>
    <w:rsid w:val="00E4443A"/>
    <w:pPr>
      <w:suppressLineNumbers/>
      <w:suppressAutoHyphens/>
      <w:autoSpaceDE/>
      <w:autoSpaceDN/>
      <w:adjustRightInd/>
      <w:spacing w:before="120" w:after="120"/>
    </w:pPr>
    <w:rPr>
      <w:rFonts w:cs="Arial"/>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0964">
      <w:bodyDiv w:val="1"/>
      <w:marLeft w:val="0"/>
      <w:marRight w:val="0"/>
      <w:marTop w:val="0"/>
      <w:marBottom w:val="0"/>
      <w:divBdr>
        <w:top w:val="none" w:sz="0" w:space="0" w:color="auto"/>
        <w:left w:val="none" w:sz="0" w:space="0" w:color="auto"/>
        <w:bottom w:val="none" w:sz="0" w:space="0" w:color="auto"/>
        <w:right w:val="none" w:sz="0" w:space="0" w:color="auto"/>
      </w:divBdr>
    </w:div>
    <w:div w:id="428623594">
      <w:bodyDiv w:val="1"/>
      <w:marLeft w:val="0"/>
      <w:marRight w:val="0"/>
      <w:marTop w:val="0"/>
      <w:marBottom w:val="0"/>
      <w:divBdr>
        <w:top w:val="none" w:sz="0" w:space="0" w:color="auto"/>
        <w:left w:val="none" w:sz="0" w:space="0" w:color="auto"/>
        <w:bottom w:val="none" w:sz="0" w:space="0" w:color="auto"/>
        <w:right w:val="none" w:sz="0" w:space="0" w:color="auto"/>
      </w:divBdr>
    </w:div>
    <w:div w:id="651720239">
      <w:bodyDiv w:val="1"/>
      <w:marLeft w:val="0"/>
      <w:marRight w:val="0"/>
      <w:marTop w:val="0"/>
      <w:marBottom w:val="0"/>
      <w:divBdr>
        <w:top w:val="none" w:sz="0" w:space="0" w:color="auto"/>
        <w:left w:val="none" w:sz="0" w:space="0" w:color="auto"/>
        <w:bottom w:val="none" w:sz="0" w:space="0" w:color="auto"/>
        <w:right w:val="none" w:sz="0" w:space="0" w:color="auto"/>
      </w:divBdr>
    </w:div>
    <w:div w:id="1162741780">
      <w:bodyDiv w:val="1"/>
      <w:marLeft w:val="0"/>
      <w:marRight w:val="0"/>
      <w:marTop w:val="0"/>
      <w:marBottom w:val="0"/>
      <w:divBdr>
        <w:top w:val="none" w:sz="0" w:space="0" w:color="auto"/>
        <w:left w:val="none" w:sz="0" w:space="0" w:color="auto"/>
        <w:bottom w:val="none" w:sz="0" w:space="0" w:color="auto"/>
        <w:right w:val="none" w:sz="0" w:space="0" w:color="auto"/>
      </w:divBdr>
    </w:div>
    <w:div w:id="1173565412">
      <w:bodyDiv w:val="1"/>
      <w:marLeft w:val="0"/>
      <w:marRight w:val="0"/>
      <w:marTop w:val="0"/>
      <w:marBottom w:val="0"/>
      <w:divBdr>
        <w:top w:val="none" w:sz="0" w:space="0" w:color="auto"/>
        <w:left w:val="none" w:sz="0" w:space="0" w:color="auto"/>
        <w:bottom w:val="none" w:sz="0" w:space="0" w:color="auto"/>
        <w:right w:val="none" w:sz="0" w:space="0" w:color="auto"/>
      </w:divBdr>
    </w:div>
    <w:div w:id="1313028024">
      <w:bodyDiv w:val="1"/>
      <w:marLeft w:val="0"/>
      <w:marRight w:val="0"/>
      <w:marTop w:val="0"/>
      <w:marBottom w:val="0"/>
      <w:divBdr>
        <w:top w:val="none" w:sz="0" w:space="0" w:color="auto"/>
        <w:left w:val="none" w:sz="0" w:space="0" w:color="auto"/>
        <w:bottom w:val="none" w:sz="0" w:space="0" w:color="auto"/>
        <w:right w:val="none" w:sz="0" w:space="0" w:color="auto"/>
      </w:divBdr>
    </w:div>
    <w:div w:id="201210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hyperlink" Target="https://journals.sagepub.com/action/doSearch?target=default&amp;ContribAuthorStored=Krajewska-Wojtys%2C+Anna"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hyperlink" Target="https://pubmed.ncbi.nlm.nih.gov/?term=Balland+S&amp;cauthor_id=2778744" TargetMode="External"/><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rassemblementnational.fr/terme/sante/" TargetMode="External"/><Relationship Id="rId20" Type="http://schemas.openxmlformats.org/officeDocument/2006/relationships/image" Target="media/image9.png"/><Relationship Id="rId29" Type="http://schemas.openxmlformats.org/officeDocument/2006/relationships/hyperlink" Target="https://pubmed.ncbi.nlm.nih.gov/?term=Mu&#241;oz-Cano+R&amp;cauthor_id=230953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pubmed.ncbi.nlm.nih.gov/?term=Wojas+O&amp;cauthor_id=35645679"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pubmed.ncbi.nlm.nih.gov/?term=Gosepath+J&amp;cauthor_id=15744168" TargetMode="External"/><Relationship Id="rId28" Type="http://schemas.openxmlformats.org/officeDocument/2006/relationships/hyperlink" Target="https://www.sciencedirect.com/science/article/abs/pii/S0003438X07000369" TargetMode="External"/><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8.png"/><Relationship Id="rId31" Type="http://schemas.openxmlformats.org/officeDocument/2006/relationships/hyperlink" Target="https://pubmed.ncbi.nlm.nih.gov/?term=Kim+KS&amp;cauthor_id=27992712" TargetMode="External"/><Relationship Id="rId4" Type="http://schemas.openxmlformats.org/officeDocument/2006/relationships/settings" Target="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footer" Target="footer2.xml"/><Relationship Id="rId27" Type="http://schemas.openxmlformats.org/officeDocument/2006/relationships/hyperlink" Target="https://pubmed.ncbi.nlm.nih.gov/?term=Ferrer+A&amp;cauthor_id=16680929" TargetMode="External"/><Relationship Id="rId30" Type="http://schemas.openxmlformats.org/officeDocument/2006/relationships/hyperlink" Target="https://pubmed.ncbi.nlm.nih.gov/?term=Ottaviano+G&amp;cauthor_id=26447365" TargetMode="External"/><Relationship Id="rId35"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E053D-B6AF-48F0-A92F-1FAFC1266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50</Pages>
  <Words>22247</Words>
  <Characters>122359</Characters>
  <Application>Microsoft Office Word</Application>
  <DocSecurity>0</DocSecurity>
  <Lines>1019</Lines>
  <Paragraphs>288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youssef</dc:creator>
  <cp:lastModifiedBy>BENKHALLOUF Youssef (EXT) ResgCftScrDef</cp:lastModifiedBy>
  <cp:revision>169</cp:revision>
  <dcterms:created xsi:type="dcterms:W3CDTF">2022-09-15T12:55:00Z</dcterms:created>
  <dcterms:modified xsi:type="dcterms:W3CDTF">2022-09-15T23:02:00Z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id="pCPHrGJO"/&gt;&lt;style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SIP_Label_1aaa69c8-0478-4e13-9e4c-38511e3b6774_Enabled">
    <vt:lpwstr>true</vt:lpwstr>
  </property>
  <property fmtid="{D5CDD505-2E9C-101B-9397-08002B2CF9AE}" pid="5" name="MSIP_Label_1aaa69c8-0478-4e13-9e4c-38511e3b6774_SetDate">
    <vt:lpwstr>2022-09-14T16:07:29Z</vt:lpwstr>
  </property>
  <property fmtid="{D5CDD505-2E9C-101B-9397-08002B2CF9AE}" pid="6" name="MSIP_Label_1aaa69c8-0478-4e13-9e4c-38511e3b6774_Method">
    <vt:lpwstr>Privileged</vt:lpwstr>
  </property>
  <property fmtid="{D5CDD505-2E9C-101B-9397-08002B2CF9AE}" pid="7" name="MSIP_Label_1aaa69c8-0478-4e13-9e4c-38511e3b6774_Name">
    <vt:lpwstr>1aaa69c8-0478-4e13-9e4c-38511e3b6774</vt:lpwstr>
  </property>
  <property fmtid="{D5CDD505-2E9C-101B-9397-08002B2CF9AE}" pid="8" name="MSIP_Label_1aaa69c8-0478-4e13-9e4c-38511e3b6774_SiteId">
    <vt:lpwstr>c9a7d621-4bc4-4407-b730-f428e656aa9e</vt:lpwstr>
  </property>
  <property fmtid="{D5CDD505-2E9C-101B-9397-08002B2CF9AE}" pid="9" name="MSIP_Label_1aaa69c8-0478-4e13-9e4c-38511e3b6774_ActionId">
    <vt:lpwstr>121027b9-7957-41e0-81b4-713d279d54f9</vt:lpwstr>
  </property>
  <property fmtid="{D5CDD505-2E9C-101B-9397-08002B2CF9AE}" pid="10" name="MSIP_Label_1aaa69c8-0478-4e13-9e4c-38511e3b6774_ContentBits">
    <vt:lpwstr>0</vt:lpwstr>
  </property>
</Properties>
</file>